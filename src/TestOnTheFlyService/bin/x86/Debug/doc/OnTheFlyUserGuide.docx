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FA5" w:rsidRPr="00D766D6" w:rsidRDefault="003B4FA5" w:rsidP="003B4FA5">
      <w:pPr>
        <w:jc w:val="center"/>
        <w:rPr>
          <w:rFonts w:asciiTheme="majorHAnsi" w:hAnsiTheme="majorHAnsi" w:cstheme="majorHAnsi"/>
          <w:sz w:val="24"/>
          <w:szCs w:val="24"/>
          <w:lang w:val="en-US"/>
        </w:rPr>
      </w:pPr>
    </w:p>
    <w:p w:rsidR="00234333" w:rsidRPr="00D766D6" w:rsidRDefault="00234333" w:rsidP="003B4FA5">
      <w:pPr>
        <w:jc w:val="center"/>
        <w:rPr>
          <w:rFonts w:asciiTheme="majorHAnsi" w:hAnsiTheme="majorHAnsi" w:cstheme="majorHAnsi"/>
          <w:sz w:val="48"/>
          <w:szCs w:val="36"/>
          <w:lang w:val="en-US"/>
        </w:rPr>
      </w:pPr>
    </w:p>
    <w:p w:rsidR="00A12C04" w:rsidRDefault="00A12C04" w:rsidP="003B4FA5">
      <w:pPr>
        <w:jc w:val="center"/>
        <w:rPr>
          <w:rFonts w:asciiTheme="majorHAnsi" w:hAnsiTheme="majorHAnsi" w:cstheme="majorHAnsi"/>
          <w:sz w:val="72"/>
          <w:szCs w:val="36"/>
          <w:lang w:val="en-US"/>
        </w:rPr>
      </w:pPr>
    </w:p>
    <w:p w:rsidR="00A12C04" w:rsidRDefault="00A12C04" w:rsidP="003B4FA5">
      <w:pPr>
        <w:jc w:val="center"/>
        <w:rPr>
          <w:rFonts w:asciiTheme="majorHAnsi" w:hAnsiTheme="majorHAnsi" w:cstheme="majorHAnsi"/>
          <w:sz w:val="72"/>
          <w:szCs w:val="36"/>
          <w:lang w:val="en-US"/>
        </w:rPr>
      </w:pPr>
    </w:p>
    <w:p w:rsidR="00A12C04" w:rsidRDefault="00A12C04" w:rsidP="003B4FA5">
      <w:pPr>
        <w:jc w:val="center"/>
        <w:rPr>
          <w:rFonts w:asciiTheme="majorHAnsi" w:hAnsiTheme="majorHAnsi" w:cstheme="majorHAnsi"/>
          <w:sz w:val="72"/>
          <w:szCs w:val="36"/>
          <w:lang w:val="en-US"/>
        </w:rPr>
      </w:pPr>
    </w:p>
    <w:p w:rsidR="00750FCD" w:rsidRDefault="00CF5A1E" w:rsidP="003B4FA5">
      <w:pPr>
        <w:jc w:val="center"/>
        <w:rPr>
          <w:rFonts w:asciiTheme="majorHAnsi" w:hAnsiTheme="majorHAnsi" w:cstheme="majorHAnsi"/>
          <w:sz w:val="72"/>
          <w:szCs w:val="36"/>
          <w:lang w:val="en-US"/>
        </w:rPr>
      </w:pPr>
      <w:r>
        <w:rPr>
          <w:rFonts w:asciiTheme="majorHAnsi" w:hAnsiTheme="majorHAnsi" w:cstheme="majorHAnsi"/>
          <w:sz w:val="72"/>
          <w:szCs w:val="36"/>
          <w:lang w:val="en-US"/>
        </w:rPr>
        <w:t>O</w:t>
      </w:r>
      <w:r w:rsidR="00750FCD" w:rsidRPr="00D766D6">
        <w:rPr>
          <w:rFonts w:asciiTheme="majorHAnsi" w:hAnsiTheme="majorHAnsi" w:cstheme="majorHAnsi"/>
          <w:sz w:val="72"/>
          <w:szCs w:val="36"/>
          <w:lang w:val="en-US"/>
        </w:rPr>
        <w:t>n th</w:t>
      </w:r>
      <w:r w:rsidR="00EC26BC" w:rsidRPr="00D766D6">
        <w:rPr>
          <w:rFonts w:asciiTheme="majorHAnsi" w:hAnsiTheme="majorHAnsi" w:cstheme="majorHAnsi"/>
          <w:sz w:val="72"/>
          <w:szCs w:val="36"/>
          <w:lang w:val="en-US"/>
        </w:rPr>
        <w:t>e</w:t>
      </w:r>
      <w:r w:rsidR="00750FCD" w:rsidRPr="00D766D6">
        <w:rPr>
          <w:rFonts w:asciiTheme="majorHAnsi" w:hAnsiTheme="majorHAnsi" w:cstheme="majorHAnsi"/>
          <w:sz w:val="72"/>
          <w:szCs w:val="36"/>
          <w:lang w:val="en-US"/>
        </w:rPr>
        <w:t xml:space="preserve"> fly</w:t>
      </w:r>
      <w:r>
        <w:rPr>
          <w:rFonts w:asciiTheme="majorHAnsi" w:hAnsiTheme="majorHAnsi" w:cstheme="majorHAnsi"/>
          <w:sz w:val="72"/>
          <w:szCs w:val="36"/>
          <w:lang w:val="en-US"/>
        </w:rPr>
        <w:t xml:space="preserve"> </w:t>
      </w:r>
    </w:p>
    <w:p w:rsidR="00E4771C" w:rsidRDefault="00E4771C" w:rsidP="00E4771C">
      <w:pPr>
        <w:jc w:val="center"/>
        <w:rPr>
          <w:rFonts w:asciiTheme="majorHAnsi" w:hAnsiTheme="majorHAnsi" w:cstheme="majorHAnsi"/>
          <w:lang w:val="en-US"/>
        </w:rPr>
      </w:pPr>
    </w:p>
    <w:p w:rsidR="00A12C04" w:rsidRPr="002671AA" w:rsidRDefault="002671AA" w:rsidP="00E4771C">
      <w:pPr>
        <w:jc w:val="center"/>
        <w:rPr>
          <w:rFonts w:asciiTheme="majorHAnsi" w:hAnsiTheme="majorHAnsi" w:cstheme="majorHAnsi"/>
          <w:sz w:val="40"/>
          <w:szCs w:val="40"/>
          <w:lang w:val="en-US"/>
        </w:rPr>
      </w:pPr>
      <w:r w:rsidRPr="002671AA">
        <w:rPr>
          <w:rFonts w:asciiTheme="majorHAnsi" w:hAnsiTheme="majorHAnsi" w:cstheme="majorHAnsi"/>
          <w:sz w:val="40"/>
          <w:szCs w:val="40"/>
          <w:lang w:val="en-US"/>
        </w:rPr>
        <w:t>User Guide</w:t>
      </w:r>
    </w:p>
    <w:p w:rsidR="00A12C04" w:rsidRDefault="00A12C04" w:rsidP="00E4771C">
      <w:pPr>
        <w:jc w:val="center"/>
        <w:rPr>
          <w:rFonts w:asciiTheme="majorHAnsi" w:hAnsiTheme="majorHAnsi" w:cstheme="majorHAnsi"/>
          <w:lang w:val="en-US"/>
        </w:rPr>
      </w:pPr>
    </w:p>
    <w:p w:rsidR="003B4FA5" w:rsidRPr="00D766D6" w:rsidRDefault="003B4FA5" w:rsidP="00E4771C">
      <w:pPr>
        <w:jc w:val="center"/>
        <w:rPr>
          <w:rFonts w:asciiTheme="majorHAnsi" w:hAnsiTheme="majorHAnsi" w:cstheme="majorHAnsi"/>
          <w:lang w:val="en-US"/>
        </w:rPr>
      </w:pPr>
    </w:p>
    <w:p w:rsidR="003B4FA5" w:rsidRPr="00D766D6" w:rsidRDefault="003B4FA5" w:rsidP="00E4771C">
      <w:pPr>
        <w:jc w:val="center"/>
        <w:rPr>
          <w:rFonts w:asciiTheme="majorHAnsi" w:hAnsiTheme="majorHAnsi" w:cstheme="majorHAnsi"/>
          <w:lang w:val="en-US"/>
        </w:rPr>
      </w:pPr>
    </w:p>
    <w:p w:rsidR="00E4771C" w:rsidRPr="00D766D6" w:rsidRDefault="00E4771C" w:rsidP="00E4771C">
      <w:pPr>
        <w:jc w:val="center"/>
        <w:rPr>
          <w:rFonts w:asciiTheme="majorHAnsi" w:hAnsiTheme="majorHAnsi" w:cstheme="majorHAnsi"/>
          <w:lang w:val="en-US"/>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E4771C" w:rsidRPr="00D766D6" w:rsidRDefault="00E4771C" w:rsidP="00E4771C">
      <w:pPr>
        <w:jc w:val="center"/>
        <w:rPr>
          <w:rFonts w:asciiTheme="majorHAnsi" w:hAnsiTheme="majorHAnsi" w:cstheme="majorHAnsi"/>
          <w:lang w:val="en-U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900"/>
        <w:gridCol w:w="1260"/>
        <w:gridCol w:w="999"/>
        <w:gridCol w:w="1404"/>
        <w:gridCol w:w="1490"/>
      </w:tblGrid>
      <w:tr w:rsidR="00460E05" w:rsidRPr="00D766D6" w:rsidTr="00E2245C">
        <w:tc>
          <w:tcPr>
            <w:tcW w:w="2700" w:type="dxa"/>
          </w:tcPr>
          <w:p w:rsidR="00460E05" w:rsidRPr="00D766D6" w:rsidRDefault="00460E05" w:rsidP="00E2245C">
            <w:pPr>
              <w:spacing w:before="60" w:after="60"/>
              <w:rPr>
                <w:rFonts w:asciiTheme="majorHAnsi" w:hAnsiTheme="majorHAnsi" w:cstheme="majorHAnsi"/>
                <w:b/>
              </w:rPr>
            </w:pPr>
            <w:r w:rsidRPr="00D766D6">
              <w:rPr>
                <w:rFonts w:asciiTheme="majorHAnsi" w:hAnsiTheme="majorHAnsi" w:cstheme="majorHAnsi"/>
                <w:b/>
              </w:rPr>
              <w:t>Type of Document</w:t>
            </w:r>
          </w:p>
        </w:tc>
        <w:tc>
          <w:tcPr>
            <w:tcW w:w="6053" w:type="dxa"/>
            <w:gridSpan w:val="5"/>
          </w:tcPr>
          <w:p w:rsidR="00460E05" w:rsidRPr="00D766D6" w:rsidRDefault="00FC1D25" w:rsidP="00CF5A1E">
            <w:pPr>
              <w:spacing w:before="60" w:after="60"/>
              <w:rPr>
                <w:rFonts w:asciiTheme="majorHAnsi" w:hAnsiTheme="majorHAnsi" w:cstheme="majorHAnsi"/>
                <w:bCs/>
              </w:rPr>
            </w:pPr>
            <w:r>
              <w:rPr>
                <w:rFonts w:asciiTheme="majorHAnsi" w:hAnsiTheme="majorHAnsi" w:cstheme="majorHAnsi"/>
                <w:bCs/>
              </w:rPr>
              <w:t>User Guide</w:t>
            </w:r>
          </w:p>
        </w:tc>
      </w:tr>
      <w:tr w:rsidR="00460E05" w:rsidRPr="00D766D6" w:rsidTr="00E2245C">
        <w:tc>
          <w:tcPr>
            <w:tcW w:w="2700" w:type="dxa"/>
          </w:tcPr>
          <w:p w:rsidR="00460E05" w:rsidRPr="00D766D6" w:rsidRDefault="00460E05" w:rsidP="00E2245C">
            <w:pPr>
              <w:spacing w:before="60" w:after="60"/>
              <w:rPr>
                <w:rFonts w:asciiTheme="majorHAnsi" w:hAnsiTheme="majorHAnsi" w:cstheme="majorHAnsi"/>
                <w:b/>
              </w:rPr>
            </w:pPr>
            <w:r w:rsidRPr="00D766D6">
              <w:rPr>
                <w:rFonts w:asciiTheme="majorHAnsi" w:hAnsiTheme="majorHAnsi" w:cstheme="majorHAnsi"/>
                <w:b/>
              </w:rPr>
              <w:t>Reference:</w:t>
            </w:r>
          </w:p>
        </w:tc>
        <w:tc>
          <w:tcPr>
            <w:tcW w:w="6053" w:type="dxa"/>
            <w:gridSpan w:val="5"/>
          </w:tcPr>
          <w:p w:rsidR="00460E05" w:rsidRPr="00D766D6" w:rsidRDefault="00460E05" w:rsidP="00E2245C">
            <w:pPr>
              <w:spacing w:before="60" w:after="60"/>
              <w:rPr>
                <w:rFonts w:asciiTheme="majorHAnsi" w:hAnsiTheme="majorHAnsi" w:cstheme="majorHAnsi"/>
                <w:bCs/>
              </w:rPr>
            </w:pPr>
          </w:p>
        </w:tc>
      </w:tr>
      <w:tr w:rsidR="00460E05" w:rsidRPr="00D766D6" w:rsidTr="00E2245C">
        <w:trPr>
          <w:cantSplit/>
        </w:trPr>
        <w:tc>
          <w:tcPr>
            <w:tcW w:w="2700" w:type="dxa"/>
          </w:tcPr>
          <w:p w:rsidR="00460E05" w:rsidRPr="00D766D6" w:rsidRDefault="00460E05" w:rsidP="00E2245C">
            <w:pPr>
              <w:spacing w:before="60" w:after="60"/>
              <w:rPr>
                <w:rFonts w:asciiTheme="majorHAnsi" w:hAnsiTheme="majorHAnsi" w:cstheme="majorHAnsi"/>
                <w:b/>
              </w:rPr>
            </w:pPr>
            <w:r w:rsidRPr="00D766D6">
              <w:rPr>
                <w:rFonts w:asciiTheme="majorHAnsi" w:hAnsiTheme="majorHAnsi" w:cstheme="majorHAnsi"/>
                <w:b/>
              </w:rPr>
              <w:t>Issue:</w:t>
            </w:r>
          </w:p>
        </w:tc>
        <w:tc>
          <w:tcPr>
            <w:tcW w:w="900" w:type="dxa"/>
          </w:tcPr>
          <w:p w:rsidR="00460E05" w:rsidRPr="00D766D6" w:rsidRDefault="00460E05" w:rsidP="00E2245C">
            <w:pPr>
              <w:spacing w:before="60" w:after="60"/>
              <w:jc w:val="center"/>
              <w:rPr>
                <w:rFonts w:asciiTheme="majorHAnsi" w:hAnsiTheme="majorHAnsi" w:cstheme="majorHAnsi"/>
              </w:rPr>
            </w:pPr>
          </w:p>
        </w:tc>
        <w:tc>
          <w:tcPr>
            <w:tcW w:w="1260" w:type="dxa"/>
          </w:tcPr>
          <w:p w:rsidR="00460E05" w:rsidRPr="00D766D6" w:rsidRDefault="00460E05" w:rsidP="00E2245C">
            <w:pPr>
              <w:spacing w:before="60" w:after="60"/>
              <w:rPr>
                <w:rFonts w:asciiTheme="majorHAnsi" w:hAnsiTheme="majorHAnsi" w:cstheme="majorHAnsi"/>
              </w:rPr>
            </w:pPr>
            <w:r w:rsidRPr="00D766D6">
              <w:rPr>
                <w:rFonts w:asciiTheme="majorHAnsi" w:hAnsiTheme="majorHAnsi" w:cstheme="majorHAnsi"/>
                <w:b/>
              </w:rPr>
              <w:t>Revision:</w:t>
            </w:r>
          </w:p>
        </w:tc>
        <w:tc>
          <w:tcPr>
            <w:tcW w:w="999" w:type="dxa"/>
          </w:tcPr>
          <w:p w:rsidR="00460E05" w:rsidRPr="00D766D6" w:rsidRDefault="00460E05" w:rsidP="00E2245C">
            <w:pPr>
              <w:spacing w:before="60" w:after="60"/>
              <w:jc w:val="center"/>
              <w:rPr>
                <w:rFonts w:asciiTheme="majorHAnsi" w:hAnsiTheme="majorHAnsi" w:cstheme="majorHAnsi"/>
              </w:rPr>
            </w:pPr>
          </w:p>
        </w:tc>
        <w:tc>
          <w:tcPr>
            <w:tcW w:w="1404" w:type="dxa"/>
          </w:tcPr>
          <w:p w:rsidR="00460E05" w:rsidRPr="00D766D6" w:rsidRDefault="00460E05" w:rsidP="00E2245C">
            <w:pPr>
              <w:spacing w:before="60" w:after="60"/>
              <w:rPr>
                <w:rFonts w:asciiTheme="majorHAnsi" w:hAnsiTheme="majorHAnsi" w:cstheme="majorHAnsi"/>
                <w:b/>
                <w:bCs/>
              </w:rPr>
            </w:pPr>
            <w:r w:rsidRPr="00D766D6">
              <w:rPr>
                <w:rFonts w:asciiTheme="majorHAnsi" w:hAnsiTheme="majorHAnsi" w:cstheme="majorHAnsi"/>
                <w:b/>
                <w:bCs/>
              </w:rPr>
              <w:t>Status:</w:t>
            </w:r>
          </w:p>
        </w:tc>
        <w:tc>
          <w:tcPr>
            <w:tcW w:w="1490" w:type="dxa"/>
          </w:tcPr>
          <w:p w:rsidR="00460E05" w:rsidRPr="00D766D6" w:rsidRDefault="00460E05" w:rsidP="00E2245C">
            <w:pPr>
              <w:spacing w:before="60" w:after="60"/>
              <w:rPr>
                <w:rFonts w:asciiTheme="majorHAnsi" w:hAnsiTheme="majorHAnsi" w:cstheme="majorHAnsi"/>
              </w:rPr>
            </w:pPr>
            <w:r w:rsidRPr="00D766D6">
              <w:rPr>
                <w:rFonts w:asciiTheme="majorHAnsi" w:hAnsiTheme="majorHAnsi" w:cstheme="majorHAnsi"/>
              </w:rPr>
              <w:t>Draft</w:t>
            </w:r>
          </w:p>
        </w:tc>
      </w:tr>
      <w:tr w:rsidR="00460E05" w:rsidRPr="00D766D6" w:rsidTr="00E2245C">
        <w:trPr>
          <w:cantSplit/>
        </w:trPr>
        <w:tc>
          <w:tcPr>
            <w:tcW w:w="2700" w:type="dxa"/>
            <w:tcBorders>
              <w:bottom w:val="single" w:sz="4" w:space="0" w:color="auto"/>
            </w:tcBorders>
          </w:tcPr>
          <w:p w:rsidR="00460E05" w:rsidRPr="00D766D6" w:rsidRDefault="00460E05" w:rsidP="00E2245C">
            <w:pPr>
              <w:spacing w:before="60" w:after="60"/>
              <w:rPr>
                <w:rFonts w:asciiTheme="majorHAnsi" w:hAnsiTheme="majorHAnsi" w:cstheme="majorHAnsi"/>
              </w:rPr>
            </w:pPr>
            <w:r w:rsidRPr="00D766D6">
              <w:rPr>
                <w:rFonts w:asciiTheme="majorHAnsi" w:hAnsiTheme="majorHAnsi" w:cstheme="majorHAnsi"/>
                <w:b/>
              </w:rPr>
              <w:t>Created by:</w:t>
            </w:r>
          </w:p>
        </w:tc>
        <w:tc>
          <w:tcPr>
            <w:tcW w:w="3159" w:type="dxa"/>
            <w:gridSpan w:val="3"/>
            <w:tcBorders>
              <w:bottom w:val="single" w:sz="4" w:space="0" w:color="auto"/>
            </w:tcBorders>
          </w:tcPr>
          <w:p w:rsidR="00460E05" w:rsidRPr="00D766D6" w:rsidRDefault="00CF5A1E" w:rsidP="00E2245C">
            <w:pPr>
              <w:spacing w:before="60" w:after="60"/>
              <w:rPr>
                <w:rFonts w:asciiTheme="majorHAnsi" w:hAnsiTheme="majorHAnsi" w:cstheme="majorHAnsi"/>
              </w:rPr>
            </w:pPr>
            <w:r>
              <w:rPr>
                <w:rFonts w:asciiTheme="majorHAnsi" w:hAnsiTheme="majorHAnsi" w:cstheme="majorHAnsi"/>
              </w:rPr>
              <w:t>Gino Mascotti</w:t>
            </w:r>
          </w:p>
        </w:tc>
        <w:tc>
          <w:tcPr>
            <w:tcW w:w="1404" w:type="dxa"/>
            <w:tcBorders>
              <w:bottom w:val="single" w:sz="4" w:space="0" w:color="auto"/>
            </w:tcBorders>
          </w:tcPr>
          <w:p w:rsidR="00460E05" w:rsidRPr="00D766D6" w:rsidRDefault="00460E05" w:rsidP="00E2245C">
            <w:pPr>
              <w:spacing w:before="60" w:after="60"/>
              <w:rPr>
                <w:rFonts w:asciiTheme="majorHAnsi" w:hAnsiTheme="majorHAnsi" w:cstheme="majorHAnsi"/>
                <w:lang w:val="en-US"/>
              </w:rPr>
            </w:pPr>
            <w:r w:rsidRPr="00D766D6">
              <w:rPr>
                <w:rFonts w:asciiTheme="majorHAnsi" w:hAnsiTheme="majorHAnsi" w:cstheme="majorHAnsi"/>
                <w:b/>
                <w:lang w:val="en-US"/>
              </w:rPr>
              <w:t>Date:</w:t>
            </w:r>
          </w:p>
        </w:tc>
        <w:tc>
          <w:tcPr>
            <w:tcW w:w="1490" w:type="dxa"/>
            <w:tcBorders>
              <w:bottom w:val="single" w:sz="4" w:space="0" w:color="auto"/>
            </w:tcBorders>
          </w:tcPr>
          <w:p w:rsidR="00460E05" w:rsidRPr="00D766D6" w:rsidRDefault="00E45E51" w:rsidP="00E45E51">
            <w:pPr>
              <w:spacing w:before="60" w:after="60"/>
              <w:rPr>
                <w:rFonts w:asciiTheme="majorHAnsi" w:hAnsiTheme="majorHAnsi" w:cstheme="majorHAnsi"/>
              </w:rPr>
            </w:pPr>
            <w:r>
              <w:rPr>
                <w:rFonts w:asciiTheme="majorHAnsi" w:hAnsiTheme="majorHAnsi" w:cstheme="majorHAnsi"/>
              </w:rPr>
              <w:t>30</w:t>
            </w:r>
            <w:r w:rsidR="00CF5A1E">
              <w:rPr>
                <w:rFonts w:asciiTheme="majorHAnsi" w:hAnsiTheme="majorHAnsi" w:cstheme="majorHAnsi"/>
              </w:rPr>
              <w:t>/</w:t>
            </w:r>
            <w:r>
              <w:rPr>
                <w:rFonts w:asciiTheme="majorHAnsi" w:hAnsiTheme="majorHAnsi" w:cstheme="majorHAnsi"/>
              </w:rPr>
              <w:t>09</w:t>
            </w:r>
            <w:r w:rsidR="00460E05" w:rsidRPr="00D766D6">
              <w:rPr>
                <w:rFonts w:asciiTheme="majorHAnsi" w:hAnsiTheme="majorHAnsi" w:cstheme="majorHAnsi"/>
              </w:rPr>
              <w:t>/20</w:t>
            </w:r>
            <w:r w:rsidR="00EC26BC" w:rsidRPr="00D766D6">
              <w:rPr>
                <w:rFonts w:asciiTheme="majorHAnsi" w:hAnsiTheme="majorHAnsi" w:cstheme="majorHAnsi"/>
              </w:rPr>
              <w:t>14</w:t>
            </w:r>
          </w:p>
        </w:tc>
      </w:tr>
      <w:tr w:rsidR="00460E05" w:rsidRPr="00D766D6" w:rsidTr="00E2245C">
        <w:trPr>
          <w:cantSplit/>
        </w:trPr>
        <w:tc>
          <w:tcPr>
            <w:tcW w:w="2700" w:type="dxa"/>
            <w:tcBorders>
              <w:bottom w:val="single" w:sz="4" w:space="0" w:color="auto"/>
            </w:tcBorders>
          </w:tcPr>
          <w:p w:rsidR="00460E05" w:rsidRPr="00D766D6" w:rsidRDefault="00460E05" w:rsidP="00E2245C">
            <w:pPr>
              <w:spacing w:before="60" w:after="60"/>
              <w:rPr>
                <w:rFonts w:asciiTheme="majorHAnsi" w:hAnsiTheme="majorHAnsi" w:cstheme="majorHAnsi"/>
              </w:rPr>
            </w:pPr>
            <w:r w:rsidRPr="00D766D6">
              <w:rPr>
                <w:rFonts w:asciiTheme="majorHAnsi" w:hAnsiTheme="majorHAnsi" w:cstheme="majorHAnsi"/>
                <w:b/>
              </w:rPr>
              <w:t>Updated by:</w:t>
            </w:r>
          </w:p>
        </w:tc>
        <w:tc>
          <w:tcPr>
            <w:tcW w:w="3159" w:type="dxa"/>
            <w:gridSpan w:val="3"/>
            <w:tcBorders>
              <w:bottom w:val="single" w:sz="4" w:space="0" w:color="auto"/>
            </w:tcBorders>
          </w:tcPr>
          <w:p w:rsidR="00460E05" w:rsidRPr="00D766D6" w:rsidRDefault="00A3179F" w:rsidP="00E2245C">
            <w:pPr>
              <w:spacing w:before="60" w:after="60"/>
              <w:rPr>
                <w:rFonts w:asciiTheme="majorHAnsi" w:hAnsiTheme="majorHAnsi" w:cstheme="majorHAnsi"/>
              </w:rPr>
            </w:pPr>
            <w:r>
              <w:rPr>
                <w:rFonts w:asciiTheme="majorHAnsi" w:hAnsiTheme="majorHAnsi" w:cstheme="majorHAnsi"/>
              </w:rPr>
              <w:t>Gino Mascotti</w:t>
            </w:r>
          </w:p>
        </w:tc>
        <w:tc>
          <w:tcPr>
            <w:tcW w:w="1404" w:type="dxa"/>
            <w:tcBorders>
              <w:bottom w:val="single" w:sz="4" w:space="0" w:color="auto"/>
            </w:tcBorders>
          </w:tcPr>
          <w:p w:rsidR="00460E05" w:rsidRPr="00D766D6" w:rsidRDefault="00460E05" w:rsidP="00E2245C">
            <w:pPr>
              <w:spacing w:before="60" w:after="60"/>
              <w:rPr>
                <w:rFonts w:asciiTheme="majorHAnsi" w:hAnsiTheme="majorHAnsi" w:cstheme="majorHAnsi"/>
                <w:lang w:val="en-US"/>
              </w:rPr>
            </w:pPr>
          </w:p>
        </w:tc>
        <w:tc>
          <w:tcPr>
            <w:tcW w:w="1490" w:type="dxa"/>
            <w:tcBorders>
              <w:bottom w:val="single" w:sz="4" w:space="0" w:color="auto"/>
            </w:tcBorders>
          </w:tcPr>
          <w:p w:rsidR="00460E05" w:rsidRPr="00D766D6" w:rsidRDefault="00A3179F" w:rsidP="00E2245C">
            <w:pPr>
              <w:spacing w:before="60" w:after="60"/>
              <w:rPr>
                <w:rFonts w:asciiTheme="majorHAnsi" w:hAnsiTheme="majorHAnsi" w:cstheme="majorHAnsi"/>
              </w:rPr>
            </w:pPr>
            <w:del w:id="0" w:author="Gino Mascotti" w:date="2015-05-26T15:46:00Z">
              <w:r w:rsidDel="00EE0893">
                <w:rPr>
                  <w:rFonts w:asciiTheme="majorHAnsi" w:hAnsiTheme="majorHAnsi" w:cstheme="majorHAnsi"/>
                </w:rPr>
                <w:delText>19/12/2014</w:delText>
              </w:r>
            </w:del>
            <w:ins w:id="1" w:author="Gino Mascotti" w:date="2015-05-26T15:46:00Z">
              <w:r w:rsidR="00EE0893">
                <w:rPr>
                  <w:rFonts w:asciiTheme="majorHAnsi" w:hAnsiTheme="majorHAnsi" w:cstheme="majorHAnsi"/>
                </w:rPr>
                <w:t>26/05/2015</w:t>
              </w:r>
            </w:ins>
          </w:p>
        </w:tc>
      </w:tr>
      <w:tr w:rsidR="00460E05" w:rsidRPr="00D766D6" w:rsidTr="00E2245C">
        <w:trPr>
          <w:cantSplit/>
        </w:trPr>
        <w:tc>
          <w:tcPr>
            <w:tcW w:w="2700" w:type="dxa"/>
          </w:tcPr>
          <w:p w:rsidR="00460E05" w:rsidRPr="00D766D6" w:rsidRDefault="00460E05" w:rsidP="00E2245C">
            <w:pPr>
              <w:spacing w:before="60" w:after="60"/>
              <w:rPr>
                <w:rFonts w:asciiTheme="majorHAnsi" w:hAnsiTheme="majorHAnsi" w:cstheme="majorHAnsi"/>
                <w:b/>
                <w:bCs/>
              </w:rPr>
            </w:pPr>
            <w:r w:rsidRPr="00D766D6">
              <w:rPr>
                <w:rFonts w:asciiTheme="majorHAnsi" w:hAnsiTheme="majorHAnsi" w:cstheme="majorHAnsi"/>
                <w:b/>
                <w:bCs/>
              </w:rPr>
              <w:t>Approved by:</w:t>
            </w:r>
          </w:p>
        </w:tc>
        <w:tc>
          <w:tcPr>
            <w:tcW w:w="6053" w:type="dxa"/>
            <w:gridSpan w:val="5"/>
          </w:tcPr>
          <w:p w:rsidR="00460E05" w:rsidRPr="00D766D6" w:rsidRDefault="00460E05" w:rsidP="00E2245C">
            <w:pPr>
              <w:spacing w:before="60" w:after="60"/>
              <w:rPr>
                <w:rFonts w:asciiTheme="majorHAnsi" w:hAnsiTheme="majorHAnsi" w:cstheme="majorHAnsi"/>
              </w:rPr>
            </w:pPr>
          </w:p>
        </w:tc>
      </w:tr>
    </w:tbl>
    <w:p w:rsidR="00CF5A1E" w:rsidRDefault="00CF5A1E">
      <w:pPr>
        <w:rPr>
          <w:rFonts w:asciiTheme="majorHAnsi" w:hAnsiTheme="majorHAnsi" w:cstheme="majorHAnsi"/>
          <w:b/>
          <w:sz w:val="28"/>
        </w:rPr>
      </w:pPr>
      <w:del w:id="2" w:author="Gino Mascotti" w:date="2015-05-27T12:02:00Z">
        <w:r w:rsidDel="00AE0387">
          <w:rPr>
            <w:rFonts w:asciiTheme="majorHAnsi" w:hAnsiTheme="majorHAnsi" w:cstheme="majorHAnsi"/>
            <w:b/>
            <w:sz w:val="28"/>
          </w:rPr>
          <w:lastRenderedPageBreak/>
          <w:br w:type="page"/>
        </w:r>
      </w:del>
    </w:p>
    <w:sdt>
      <w:sdtPr>
        <w:rPr>
          <w:caps w:val="0"/>
          <w:color w:val="auto"/>
          <w:spacing w:val="0"/>
          <w:sz w:val="20"/>
          <w:szCs w:val="20"/>
        </w:rPr>
        <w:id w:val="-86777666"/>
        <w:docPartObj>
          <w:docPartGallery w:val="Table of Contents"/>
          <w:docPartUnique/>
        </w:docPartObj>
      </w:sdtPr>
      <w:sdtEndPr>
        <w:rPr>
          <w:b/>
          <w:bCs/>
        </w:rPr>
      </w:sdtEndPr>
      <w:sdtContent>
        <w:p w:rsidR="00BA1441" w:rsidRDefault="00971CF5">
          <w:pPr>
            <w:pStyle w:val="Titolosommario"/>
          </w:pPr>
          <w:r>
            <w:t>Summary</w:t>
          </w:r>
        </w:p>
        <w:p w:rsidR="0094044A" w:rsidRDefault="00BA1441">
          <w:pPr>
            <w:pStyle w:val="Sommario1"/>
            <w:tabs>
              <w:tab w:val="right" w:leader="dot" w:pos="10055"/>
            </w:tabs>
            <w:rPr>
              <w:ins w:id="3" w:author="Gino Mascotti" w:date="2015-06-16T11:07:00Z"/>
              <w:noProof/>
              <w:sz w:val="22"/>
              <w:szCs w:val="22"/>
              <w:lang w:eastAsia="it-IT"/>
            </w:rPr>
          </w:pPr>
          <w:r>
            <w:fldChar w:fldCharType="begin"/>
          </w:r>
          <w:r>
            <w:instrText xml:space="preserve"> TOC \o "1-3" \h \z \u </w:instrText>
          </w:r>
          <w:r>
            <w:fldChar w:fldCharType="separate"/>
          </w:r>
          <w:ins w:id="4" w:author="Gino Mascotti" w:date="2015-06-16T11:07:00Z">
            <w:r w:rsidR="0094044A" w:rsidRPr="00F568A5">
              <w:rPr>
                <w:rStyle w:val="Collegamentoipertestuale"/>
                <w:noProof/>
              </w:rPr>
              <w:fldChar w:fldCharType="begin"/>
            </w:r>
            <w:r w:rsidR="0094044A" w:rsidRPr="00F568A5">
              <w:rPr>
                <w:rStyle w:val="Collegamentoipertestuale"/>
                <w:noProof/>
              </w:rPr>
              <w:instrText xml:space="preserve"> </w:instrText>
            </w:r>
            <w:r w:rsidR="0094044A">
              <w:rPr>
                <w:noProof/>
              </w:rPr>
              <w:instrText>HYPERLINK \l "_Toc422216203"</w:instrText>
            </w:r>
            <w:r w:rsidR="0094044A" w:rsidRPr="00F568A5">
              <w:rPr>
                <w:rStyle w:val="Collegamentoipertestuale"/>
                <w:noProof/>
              </w:rPr>
              <w:instrText xml:space="preserve"> </w:instrText>
            </w:r>
            <w:r w:rsidR="0094044A" w:rsidRPr="00F568A5">
              <w:rPr>
                <w:rStyle w:val="Collegamentoipertestuale"/>
                <w:noProof/>
              </w:rPr>
            </w:r>
            <w:r w:rsidR="0094044A" w:rsidRPr="00F568A5">
              <w:rPr>
                <w:rStyle w:val="Collegamentoipertestuale"/>
                <w:noProof/>
              </w:rPr>
              <w:fldChar w:fldCharType="separate"/>
            </w:r>
            <w:r w:rsidR="0094044A" w:rsidRPr="00F568A5">
              <w:rPr>
                <w:rStyle w:val="Collegamentoipertestuale"/>
                <w:b/>
                <w:noProof/>
                <w:lang w:val="en-US"/>
              </w:rPr>
              <w:t>Project description</w:t>
            </w:r>
            <w:r w:rsidR="0094044A">
              <w:rPr>
                <w:noProof/>
                <w:webHidden/>
              </w:rPr>
              <w:tab/>
            </w:r>
            <w:r w:rsidR="0094044A">
              <w:rPr>
                <w:noProof/>
                <w:webHidden/>
              </w:rPr>
              <w:fldChar w:fldCharType="begin"/>
            </w:r>
            <w:r w:rsidR="0094044A">
              <w:rPr>
                <w:noProof/>
                <w:webHidden/>
              </w:rPr>
              <w:instrText xml:space="preserve"> PAGEREF _Toc422216203 \h </w:instrText>
            </w:r>
            <w:r w:rsidR="0094044A">
              <w:rPr>
                <w:noProof/>
                <w:webHidden/>
              </w:rPr>
            </w:r>
          </w:ins>
          <w:r w:rsidR="0094044A">
            <w:rPr>
              <w:noProof/>
              <w:webHidden/>
            </w:rPr>
            <w:fldChar w:fldCharType="separate"/>
          </w:r>
          <w:ins w:id="5" w:author="Gino Mascotti" w:date="2015-06-16T11:07:00Z">
            <w:r w:rsidR="0094044A">
              <w:rPr>
                <w:noProof/>
                <w:webHidden/>
              </w:rPr>
              <w:t>5</w:t>
            </w:r>
            <w:r w:rsidR="0094044A">
              <w:rPr>
                <w:noProof/>
                <w:webHidden/>
              </w:rPr>
              <w:fldChar w:fldCharType="end"/>
            </w:r>
            <w:r w:rsidR="0094044A" w:rsidRPr="00F568A5">
              <w:rPr>
                <w:rStyle w:val="Collegamentoipertestuale"/>
                <w:noProof/>
              </w:rPr>
              <w:fldChar w:fldCharType="end"/>
            </w:r>
          </w:ins>
        </w:p>
        <w:p w:rsidR="0094044A" w:rsidRDefault="0094044A">
          <w:pPr>
            <w:pStyle w:val="Sommario2"/>
            <w:rPr>
              <w:ins w:id="6" w:author="Gino Mascotti" w:date="2015-06-16T11:07:00Z"/>
              <w:b w:val="0"/>
              <w:sz w:val="22"/>
              <w:lang w:val="it-IT" w:eastAsia="it-IT" w:bidi="ar-SA"/>
            </w:rPr>
          </w:pPr>
          <w:ins w:id="7" w:author="Gino Mascotti" w:date="2015-06-16T11:07:00Z">
            <w:r w:rsidRPr="00F568A5">
              <w:rPr>
                <w:rStyle w:val="Collegamentoipertestuale"/>
              </w:rPr>
              <w:fldChar w:fldCharType="begin"/>
            </w:r>
            <w:r w:rsidRPr="00F568A5">
              <w:rPr>
                <w:rStyle w:val="Collegamentoipertestuale"/>
              </w:rPr>
              <w:instrText xml:space="preserve"> </w:instrText>
            </w:r>
            <w:r>
              <w:instrText>HYPERLINK \l "_Toc422216204"</w:instrText>
            </w:r>
            <w:r w:rsidRPr="00F568A5">
              <w:rPr>
                <w:rStyle w:val="Collegamentoipertestuale"/>
              </w:rPr>
              <w:instrText xml:space="preserve"> </w:instrText>
            </w:r>
            <w:r w:rsidRPr="00F568A5">
              <w:rPr>
                <w:rStyle w:val="Collegamentoipertestuale"/>
              </w:rPr>
            </w:r>
            <w:r w:rsidRPr="00F568A5">
              <w:rPr>
                <w:rStyle w:val="Collegamentoipertestuale"/>
              </w:rPr>
              <w:fldChar w:fldCharType="separate"/>
            </w:r>
            <w:r w:rsidRPr="00F568A5">
              <w:rPr>
                <w:rStyle w:val="Collegamentoipertestuale"/>
              </w:rPr>
              <w:t>Features</w:t>
            </w:r>
            <w:r>
              <w:rPr>
                <w:webHidden/>
              </w:rPr>
              <w:tab/>
            </w:r>
            <w:r>
              <w:rPr>
                <w:webHidden/>
              </w:rPr>
              <w:fldChar w:fldCharType="begin"/>
            </w:r>
            <w:r>
              <w:rPr>
                <w:webHidden/>
              </w:rPr>
              <w:instrText xml:space="preserve"> PAGEREF _Toc422216204 \h </w:instrText>
            </w:r>
            <w:r>
              <w:rPr>
                <w:webHidden/>
              </w:rPr>
            </w:r>
          </w:ins>
          <w:r>
            <w:rPr>
              <w:webHidden/>
            </w:rPr>
            <w:fldChar w:fldCharType="separate"/>
          </w:r>
          <w:ins w:id="8" w:author="Gino Mascotti" w:date="2015-06-16T11:07:00Z">
            <w:r>
              <w:rPr>
                <w:webHidden/>
              </w:rPr>
              <w:t>5</w:t>
            </w:r>
            <w:r>
              <w:rPr>
                <w:webHidden/>
              </w:rPr>
              <w:fldChar w:fldCharType="end"/>
            </w:r>
            <w:r w:rsidRPr="00F568A5">
              <w:rPr>
                <w:rStyle w:val="Collegamentoipertestuale"/>
              </w:rPr>
              <w:fldChar w:fldCharType="end"/>
            </w:r>
          </w:ins>
        </w:p>
        <w:p w:rsidR="0094044A" w:rsidRDefault="0094044A">
          <w:pPr>
            <w:pStyle w:val="Sommario3"/>
            <w:tabs>
              <w:tab w:val="right" w:leader="dot" w:pos="10055"/>
            </w:tabs>
            <w:rPr>
              <w:ins w:id="9" w:author="Gino Mascotti" w:date="2015-06-16T11:07:00Z"/>
              <w:noProof/>
              <w:sz w:val="22"/>
              <w:szCs w:val="22"/>
              <w:lang w:eastAsia="it-IT"/>
            </w:rPr>
          </w:pPr>
          <w:ins w:id="10" w:author="Gino Mascotti" w:date="2015-06-16T11:07:00Z">
            <w:r w:rsidRPr="00F568A5">
              <w:rPr>
                <w:rStyle w:val="Collegamentoipertestuale"/>
                <w:noProof/>
              </w:rPr>
              <w:fldChar w:fldCharType="begin"/>
            </w:r>
            <w:r w:rsidRPr="00F568A5">
              <w:rPr>
                <w:rStyle w:val="Collegamentoipertestuale"/>
                <w:noProof/>
              </w:rPr>
              <w:instrText xml:space="preserve"> </w:instrText>
            </w:r>
            <w:r>
              <w:rPr>
                <w:noProof/>
              </w:rPr>
              <w:instrText>HYPERLINK \l "_Toc422216205"</w:instrText>
            </w:r>
            <w:r w:rsidRPr="00F568A5">
              <w:rPr>
                <w:rStyle w:val="Collegamentoipertestuale"/>
                <w:noProof/>
              </w:rPr>
              <w:instrText xml:space="preserve"> </w:instrText>
            </w:r>
            <w:r w:rsidRPr="00F568A5">
              <w:rPr>
                <w:rStyle w:val="Collegamentoipertestuale"/>
                <w:noProof/>
              </w:rPr>
            </w:r>
            <w:r w:rsidRPr="00F568A5">
              <w:rPr>
                <w:rStyle w:val="Collegamentoipertestuale"/>
                <w:noProof/>
              </w:rPr>
              <w:fldChar w:fldCharType="separate"/>
            </w:r>
            <w:r w:rsidRPr="00F568A5">
              <w:rPr>
                <w:rStyle w:val="Collegamentoipertestuale"/>
                <w:noProof/>
              </w:rPr>
              <w:t>2.0 WSDL Operations</w:t>
            </w:r>
            <w:r>
              <w:rPr>
                <w:noProof/>
                <w:webHidden/>
              </w:rPr>
              <w:tab/>
            </w:r>
            <w:r>
              <w:rPr>
                <w:noProof/>
                <w:webHidden/>
              </w:rPr>
              <w:fldChar w:fldCharType="begin"/>
            </w:r>
            <w:r>
              <w:rPr>
                <w:noProof/>
                <w:webHidden/>
              </w:rPr>
              <w:instrText xml:space="preserve"> PAGEREF _Toc422216205 \h </w:instrText>
            </w:r>
            <w:r>
              <w:rPr>
                <w:noProof/>
                <w:webHidden/>
              </w:rPr>
            </w:r>
          </w:ins>
          <w:r>
            <w:rPr>
              <w:noProof/>
              <w:webHidden/>
            </w:rPr>
            <w:fldChar w:fldCharType="separate"/>
          </w:r>
          <w:ins w:id="11" w:author="Gino Mascotti" w:date="2015-06-16T11:07:00Z">
            <w:r>
              <w:rPr>
                <w:noProof/>
                <w:webHidden/>
              </w:rPr>
              <w:t>5</w:t>
            </w:r>
            <w:r>
              <w:rPr>
                <w:noProof/>
                <w:webHidden/>
              </w:rPr>
              <w:fldChar w:fldCharType="end"/>
            </w:r>
            <w:r w:rsidRPr="00F568A5">
              <w:rPr>
                <w:rStyle w:val="Collegamentoipertestuale"/>
                <w:noProof/>
              </w:rPr>
              <w:fldChar w:fldCharType="end"/>
            </w:r>
          </w:ins>
        </w:p>
        <w:p w:rsidR="0094044A" w:rsidRDefault="0094044A">
          <w:pPr>
            <w:pStyle w:val="Sommario3"/>
            <w:tabs>
              <w:tab w:val="right" w:leader="dot" w:pos="10055"/>
            </w:tabs>
            <w:rPr>
              <w:ins w:id="12" w:author="Gino Mascotti" w:date="2015-06-16T11:07:00Z"/>
              <w:noProof/>
              <w:sz w:val="22"/>
              <w:szCs w:val="22"/>
              <w:lang w:eastAsia="it-IT"/>
            </w:rPr>
          </w:pPr>
          <w:ins w:id="13" w:author="Gino Mascotti" w:date="2015-06-16T11:07:00Z">
            <w:r w:rsidRPr="00F568A5">
              <w:rPr>
                <w:rStyle w:val="Collegamentoipertestuale"/>
                <w:noProof/>
              </w:rPr>
              <w:fldChar w:fldCharType="begin"/>
            </w:r>
            <w:r w:rsidRPr="00F568A5">
              <w:rPr>
                <w:rStyle w:val="Collegamentoipertestuale"/>
                <w:noProof/>
              </w:rPr>
              <w:instrText xml:space="preserve"> </w:instrText>
            </w:r>
            <w:r>
              <w:rPr>
                <w:noProof/>
              </w:rPr>
              <w:instrText>HYPERLINK \l "_Toc422216206"</w:instrText>
            </w:r>
            <w:r w:rsidRPr="00F568A5">
              <w:rPr>
                <w:rStyle w:val="Collegamentoipertestuale"/>
                <w:noProof/>
              </w:rPr>
              <w:instrText xml:space="preserve"> </w:instrText>
            </w:r>
            <w:r w:rsidRPr="00F568A5">
              <w:rPr>
                <w:rStyle w:val="Collegamentoipertestuale"/>
                <w:noProof/>
              </w:rPr>
            </w:r>
            <w:r w:rsidRPr="00F568A5">
              <w:rPr>
                <w:rStyle w:val="Collegamentoipertestuale"/>
                <w:noProof/>
              </w:rPr>
              <w:fldChar w:fldCharType="separate"/>
            </w:r>
            <w:r w:rsidRPr="00F568A5">
              <w:rPr>
                <w:rStyle w:val="Collegamentoipertestuale"/>
                <w:noProof/>
                <w:lang w:val="en-US"/>
              </w:rPr>
              <w:t>2.1 WSDL Operations</w:t>
            </w:r>
            <w:r>
              <w:rPr>
                <w:noProof/>
                <w:webHidden/>
              </w:rPr>
              <w:tab/>
            </w:r>
            <w:r>
              <w:rPr>
                <w:noProof/>
                <w:webHidden/>
              </w:rPr>
              <w:fldChar w:fldCharType="begin"/>
            </w:r>
            <w:r>
              <w:rPr>
                <w:noProof/>
                <w:webHidden/>
              </w:rPr>
              <w:instrText xml:space="preserve"> PAGEREF _Toc422216206 \h </w:instrText>
            </w:r>
            <w:r>
              <w:rPr>
                <w:noProof/>
                <w:webHidden/>
              </w:rPr>
            </w:r>
          </w:ins>
          <w:r>
            <w:rPr>
              <w:noProof/>
              <w:webHidden/>
            </w:rPr>
            <w:fldChar w:fldCharType="separate"/>
          </w:r>
          <w:ins w:id="14" w:author="Gino Mascotti" w:date="2015-06-16T11:07:00Z">
            <w:r>
              <w:rPr>
                <w:noProof/>
                <w:webHidden/>
              </w:rPr>
              <w:t>6</w:t>
            </w:r>
            <w:r>
              <w:rPr>
                <w:noProof/>
                <w:webHidden/>
              </w:rPr>
              <w:fldChar w:fldCharType="end"/>
            </w:r>
            <w:r w:rsidRPr="00F568A5">
              <w:rPr>
                <w:rStyle w:val="Collegamentoipertestuale"/>
                <w:noProof/>
              </w:rPr>
              <w:fldChar w:fldCharType="end"/>
            </w:r>
          </w:ins>
        </w:p>
        <w:p w:rsidR="0094044A" w:rsidRDefault="0094044A">
          <w:pPr>
            <w:pStyle w:val="Sommario3"/>
            <w:tabs>
              <w:tab w:val="right" w:leader="dot" w:pos="10055"/>
            </w:tabs>
            <w:rPr>
              <w:ins w:id="15" w:author="Gino Mascotti" w:date="2015-06-16T11:07:00Z"/>
              <w:noProof/>
              <w:sz w:val="22"/>
              <w:szCs w:val="22"/>
              <w:lang w:eastAsia="it-IT"/>
            </w:rPr>
          </w:pPr>
          <w:ins w:id="16" w:author="Gino Mascotti" w:date="2015-06-16T11:07:00Z">
            <w:r w:rsidRPr="00F568A5">
              <w:rPr>
                <w:rStyle w:val="Collegamentoipertestuale"/>
                <w:noProof/>
              </w:rPr>
              <w:fldChar w:fldCharType="begin"/>
            </w:r>
            <w:r w:rsidRPr="00F568A5">
              <w:rPr>
                <w:rStyle w:val="Collegamentoipertestuale"/>
                <w:noProof/>
              </w:rPr>
              <w:instrText xml:space="preserve"> </w:instrText>
            </w:r>
            <w:r>
              <w:rPr>
                <w:noProof/>
              </w:rPr>
              <w:instrText>HYPERLINK \l "_Toc422216207"</w:instrText>
            </w:r>
            <w:r w:rsidRPr="00F568A5">
              <w:rPr>
                <w:rStyle w:val="Collegamentoipertestuale"/>
                <w:noProof/>
              </w:rPr>
              <w:instrText xml:space="preserve"> </w:instrText>
            </w:r>
            <w:r w:rsidRPr="00F568A5">
              <w:rPr>
                <w:rStyle w:val="Collegamentoipertestuale"/>
                <w:noProof/>
              </w:rPr>
            </w:r>
            <w:r w:rsidRPr="00F568A5">
              <w:rPr>
                <w:rStyle w:val="Collegamentoipertestuale"/>
                <w:noProof/>
              </w:rPr>
              <w:fldChar w:fldCharType="separate"/>
            </w:r>
            <w:r w:rsidRPr="00F568A5">
              <w:rPr>
                <w:rStyle w:val="Collegamentoipertestuale"/>
                <w:noProof/>
                <w:lang w:val="en-US"/>
              </w:rPr>
              <w:t>REST Operations</w:t>
            </w:r>
            <w:r>
              <w:rPr>
                <w:noProof/>
                <w:webHidden/>
              </w:rPr>
              <w:tab/>
            </w:r>
            <w:r>
              <w:rPr>
                <w:noProof/>
                <w:webHidden/>
              </w:rPr>
              <w:fldChar w:fldCharType="begin"/>
            </w:r>
            <w:r>
              <w:rPr>
                <w:noProof/>
                <w:webHidden/>
              </w:rPr>
              <w:instrText xml:space="preserve"> PAGEREF _Toc422216207 \h </w:instrText>
            </w:r>
            <w:r>
              <w:rPr>
                <w:noProof/>
                <w:webHidden/>
              </w:rPr>
            </w:r>
          </w:ins>
          <w:r>
            <w:rPr>
              <w:noProof/>
              <w:webHidden/>
            </w:rPr>
            <w:fldChar w:fldCharType="separate"/>
          </w:r>
          <w:ins w:id="17" w:author="Gino Mascotti" w:date="2015-06-16T11:07:00Z">
            <w:r>
              <w:rPr>
                <w:noProof/>
                <w:webHidden/>
              </w:rPr>
              <w:t>7</w:t>
            </w:r>
            <w:r>
              <w:rPr>
                <w:noProof/>
                <w:webHidden/>
              </w:rPr>
              <w:fldChar w:fldCharType="end"/>
            </w:r>
            <w:r w:rsidRPr="00F568A5">
              <w:rPr>
                <w:rStyle w:val="Collegamentoipertestuale"/>
                <w:noProof/>
              </w:rPr>
              <w:fldChar w:fldCharType="end"/>
            </w:r>
          </w:ins>
        </w:p>
        <w:p w:rsidR="0094044A" w:rsidRDefault="0094044A">
          <w:pPr>
            <w:pStyle w:val="Sommario2"/>
            <w:rPr>
              <w:ins w:id="18" w:author="Gino Mascotti" w:date="2015-06-16T11:07:00Z"/>
              <w:b w:val="0"/>
              <w:sz w:val="22"/>
              <w:lang w:val="it-IT" w:eastAsia="it-IT" w:bidi="ar-SA"/>
            </w:rPr>
          </w:pPr>
          <w:ins w:id="19" w:author="Gino Mascotti" w:date="2015-06-16T11:07:00Z">
            <w:r w:rsidRPr="00F568A5">
              <w:rPr>
                <w:rStyle w:val="Collegamentoipertestuale"/>
              </w:rPr>
              <w:fldChar w:fldCharType="begin"/>
            </w:r>
            <w:r w:rsidRPr="00F568A5">
              <w:rPr>
                <w:rStyle w:val="Collegamentoipertestuale"/>
              </w:rPr>
              <w:instrText xml:space="preserve"> </w:instrText>
            </w:r>
            <w:r>
              <w:instrText>HYPERLINK \l "_Toc422216208"</w:instrText>
            </w:r>
            <w:r w:rsidRPr="00F568A5">
              <w:rPr>
                <w:rStyle w:val="Collegamentoipertestuale"/>
              </w:rPr>
              <w:instrText xml:space="preserve"> </w:instrText>
            </w:r>
            <w:r w:rsidRPr="00F568A5">
              <w:rPr>
                <w:rStyle w:val="Collegamentoipertestuale"/>
              </w:rPr>
            </w:r>
            <w:r w:rsidRPr="00F568A5">
              <w:rPr>
                <w:rStyle w:val="Collegamentoipertestuale"/>
              </w:rPr>
              <w:fldChar w:fldCharType="separate"/>
            </w:r>
            <w:r w:rsidRPr="00F568A5">
              <w:rPr>
                <w:rStyle w:val="Collegamentoipertestuale"/>
              </w:rPr>
              <w:t>How to retrieve the data</w:t>
            </w:r>
            <w:r>
              <w:rPr>
                <w:webHidden/>
              </w:rPr>
              <w:tab/>
            </w:r>
            <w:r>
              <w:rPr>
                <w:webHidden/>
              </w:rPr>
              <w:fldChar w:fldCharType="begin"/>
            </w:r>
            <w:r>
              <w:rPr>
                <w:webHidden/>
              </w:rPr>
              <w:instrText xml:space="preserve"> PAGEREF _Toc422216208 \h </w:instrText>
            </w:r>
            <w:r>
              <w:rPr>
                <w:webHidden/>
              </w:rPr>
            </w:r>
          </w:ins>
          <w:r>
            <w:rPr>
              <w:webHidden/>
            </w:rPr>
            <w:fldChar w:fldCharType="separate"/>
          </w:r>
          <w:ins w:id="20" w:author="Gino Mascotti" w:date="2015-06-16T11:07:00Z">
            <w:r>
              <w:rPr>
                <w:webHidden/>
              </w:rPr>
              <w:t>10</w:t>
            </w:r>
            <w:r>
              <w:rPr>
                <w:webHidden/>
              </w:rPr>
              <w:fldChar w:fldCharType="end"/>
            </w:r>
            <w:r w:rsidRPr="00F568A5">
              <w:rPr>
                <w:rStyle w:val="Collegamentoipertestuale"/>
              </w:rPr>
              <w:fldChar w:fldCharType="end"/>
            </w:r>
          </w:ins>
        </w:p>
        <w:p w:rsidR="0094044A" w:rsidRDefault="0094044A">
          <w:pPr>
            <w:pStyle w:val="Sommario3"/>
            <w:tabs>
              <w:tab w:val="right" w:leader="dot" w:pos="10055"/>
            </w:tabs>
            <w:rPr>
              <w:ins w:id="21" w:author="Gino Mascotti" w:date="2015-06-16T11:07:00Z"/>
              <w:noProof/>
              <w:sz w:val="22"/>
              <w:szCs w:val="22"/>
              <w:lang w:eastAsia="it-IT"/>
            </w:rPr>
          </w:pPr>
          <w:ins w:id="22" w:author="Gino Mascotti" w:date="2015-06-16T11:07:00Z">
            <w:r w:rsidRPr="00F568A5">
              <w:rPr>
                <w:rStyle w:val="Collegamentoipertestuale"/>
                <w:noProof/>
              </w:rPr>
              <w:fldChar w:fldCharType="begin"/>
            </w:r>
            <w:r w:rsidRPr="00F568A5">
              <w:rPr>
                <w:rStyle w:val="Collegamentoipertestuale"/>
                <w:noProof/>
              </w:rPr>
              <w:instrText xml:space="preserve"> </w:instrText>
            </w:r>
            <w:r>
              <w:rPr>
                <w:noProof/>
              </w:rPr>
              <w:instrText>HYPERLINK \l "_Toc422216209"</w:instrText>
            </w:r>
            <w:r w:rsidRPr="00F568A5">
              <w:rPr>
                <w:rStyle w:val="Collegamentoipertestuale"/>
                <w:noProof/>
              </w:rPr>
              <w:instrText xml:space="preserve"> </w:instrText>
            </w:r>
            <w:r w:rsidRPr="00F568A5">
              <w:rPr>
                <w:rStyle w:val="Collegamentoipertestuale"/>
                <w:noProof/>
              </w:rPr>
            </w:r>
            <w:r w:rsidRPr="00F568A5">
              <w:rPr>
                <w:rStyle w:val="Collegamentoipertestuale"/>
                <w:noProof/>
              </w:rPr>
              <w:fldChar w:fldCharType="separate"/>
            </w:r>
            <w:r w:rsidRPr="00F568A5">
              <w:rPr>
                <w:rStyle w:val="Collegamentoipertestuale"/>
                <w:noProof/>
                <w:lang w:val="en-US"/>
              </w:rPr>
              <w:t>2.1 OnTheFly 1.0</w:t>
            </w:r>
            <w:r>
              <w:rPr>
                <w:noProof/>
                <w:webHidden/>
              </w:rPr>
              <w:tab/>
            </w:r>
            <w:r>
              <w:rPr>
                <w:noProof/>
                <w:webHidden/>
              </w:rPr>
              <w:fldChar w:fldCharType="begin"/>
            </w:r>
            <w:r>
              <w:rPr>
                <w:noProof/>
                <w:webHidden/>
              </w:rPr>
              <w:instrText xml:space="preserve"> PAGEREF _Toc422216209 \h </w:instrText>
            </w:r>
            <w:r>
              <w:rPr>
                <w:noProof/>
                <w:webHidden/>
              </w:rPr>
            </w:r>
          </w:ins>
          <w:r>
            <w:rPr>
              <w:noProof/>
              <w:webHidden/>
            </w:rPr>
            <w:fldChar w:fldCharType="separate"/>
          </w:r>
          <w:ins w:id="23" w:author="Gino Mascotti" w:date="2015-06-16T11:07:00Z">
            <w:r>
              <w:rPr>
                <w:noProof/>
                <w:webHidden/>
              </w:rPr>
              <w:t>10</w:t>
            </w:r>
            <w:r>
              <w:rPr>
                <w:noProof/>
                <w:webHidden/>
              </w:rPr>
              <w:fldChar w:fldCharType="end"/>
            </w:r>
            <w:r w:rsidRPr="00F568A5">
              <w:rPr>
                <w:rStyle w:val="Collegamentoipertestuale"/>
                <w:noProof/>
              </w:rPr>
              <w:fldChar w:fldCharType="end"/>
            </w:r>
          </w:ins>
        </w:p>
        <w:p w:rsidR="0094044A" w:rsidRDefault="0094044A">
          <w:pPr>
            <w:pStyle w:val="Sommario3"/>
            <w:tabs>
              <w:tab w:val="right" w:leader="dot" w:pos="10055"/>
            </w:tabs>
            <w:rPr>
              <w:ins w:id="24" w:author="Gino Mascotti" w:date="2015-06-16T11:07:00Z"/>
              <w:noProof/>
              <w:sz w:val="22"/>
              <w:szCs w:val="22"/>
              <w:lang w:eastAsia="it-IT"/>
            </w:rPr>
          </w:pPr>
          <w:ins w:id="25" w:author="Gino Mascotti" w:date="2015-06-16T11:07:00Z">
            <w:r w:rsidRPr="00F568A5">
              <w:rPr>
                <w:rStyle w:val="Collegamentoipertestuale"/>
                <w:noProof/>
              </w:rPr>
              <w:fldChar w:fldCharType="begin"/>
            </w:r>
            <w:r w:rsidRPr="00F568A5">
              <w:rPr>
                <w:rStyle w:val="Collegamentoipertestuale"/>
                <w:noProof/>
              </w:rPr>
              <w:instrText xml:space="preserve"> </w:instrText>
            </w:r>
            <w:r>
              <w:rPr>
                <w:noProof/>
              </w:rPr>
              <w:instrText>HYPERLINK \l "_Toc422216210"</w:instrText>
            </w:r>
            <w:r w:rsidRPr="00F568A5">
              <w:rPr>
                <w:rStyle w:val="Collegamentoipertestuale"/>
                <w:noProof/>
              </w:rPr>
              <w:instrText xml:space="preserve"> </w:instrText>
            </w:r>
            <w:r w:rsidRPr="00F568A5">
              <w:rPr>
                <w:rStyle w:val="Collegamentoipertestuale"/>
                <w:noProof/>
              </w:rPr>
            </w:r>
            <w:r w:rsidRPr="00F568A5">
              <w:rPr>
                <w:rStyle w:val="Collegamentoipertestuale"/>
                <w:noProof/>
              </w:rPr>
              <w:fldChar w:fldCharType="separate"/>
            </w:r>
            <w:r w:rsidRPr="00F568A5">
              <w:rPr>
                <w:rStyle w:val="Collegamentoipertestuale"/>
                <w:noProof/>
                <w:lang w:val="en-US"/>
              </w:rPr>
              <w:t>2.2 OnTheFly 1.5</w:t>
            </w:r>
            <w:r>
              <w:rPr>
                <w:noProof/>
                <w:webHidden/>
              </w:rPr>
              <w:tab/>
            </w:r>
            <w:r>
              <w:rPr>
                <w:noProof/>
                <w:webHidden/>
              </w:rPr>
              <w:fldChar w:fldCharType="begin"/>
            </w:r>
            <w:r>
              <w:rPr>
                <w:noProof/>
                <w:webHidden/>
              </w:rPr>
              <w:instrText xml:space="preserve"> PAGEREF _Toc422216210 \h </w:instrText>
            </w:r>
            <w:r>
              <w:rPr>
                <w:noProof/>
                <w:webHidden/>
              </w:rPr>
            </w:r>
          </w:ins>
          <w:r>
            <w:rPr>
              <w:noProof/>
              <w:webHidden/>
            </w:rPr>
            <w:fldChar w:fldCharType="separate"/>
          </w:r>
          <w:ins w:id="26" w:author="Gino Mascotti" w:date="2015-06-16T11:07:00Z">
            <w:r>
              <w:rPr>
                <w:noProof/>
                <w:webHidden/>
              </w:rPr>
              <w:t>11</w:t>
            </w:r>
            <w:r>
              <w:rPr>
                <w:noProof/>
                <w:webHidden/>
              </w:rPr>
              <w:fldChar w:fldCharType="end"/>
            </w:r>
            <w:r w:rsidRPr="00F568A5">
              <w:rPr>
                <w:rStyle w:val="Collegamentoipertestuale"/>
                <w:noProof/>
              </w:rPr>
              <w:fldChar w:fldCharType="end"/>
            </w:r>
          </w:ins>
        </w:p>
        <w:p w:rsidR="0094044A" w:rsidRDefault="0094044A">
          <w:pPr>
            <w:pStyle w:val="Sommario3"/>
            <w:tabs>
              <w:tab w:val="right" w:leader="dot" w:pos="10055"/>
            </w:tabs>
            <w:rPr>
              <w:ins w:id="27" w:author="Gino Mascotti" w:date="2015-06-16T11:07:00Z"/>
              <w:noProof/>
              <w:sz w:val="22"/>
              <w:szCs w:val="22"/>
              <w:lang w:eastAsia="it-IT"/>
            </w:rPr>
          </w:pPr>
          <w:ins w:id="28" w:author="Gino Mascotti" w:date="2015-06-16T11:07:00Z">
            <w:r w:rsidRPr="00F568A5">
              <w:rPr>
                <w:rStyle w:val="Collegamentoipertestuale"/>
                <w:noProof/>
              </w:rPr>
              <w:fldChar w:fldCharType="begin"/>
            </w:r>
            <w:r w:rsidRPr="00F568A5">
              <w:rPr>
                <w:rStyle w:val="Collegamentoipertestuale"/>
                <w:noProof/>
              </w:rPr>
              <w:instrText xml:space="preserve"> </w:instrText>
            </w:r>
            <w:r>
              <w:rPr>
                <w:noProof/>
              </w:rPr>
              <w:instrText>HYPERLINK \l "_Toc422216211"</w:instrText>
            </w:r>
            <w:r w:rsidRPr="00F568A5">
              <w:rPr>
                <w:rStyle w:val="Collegamentoipertestuale"/>
                <w:noProof/>
              </w:rPr>
              <w:instrText xml:space="preserve"> </w:instrText>
            </w:r>
            <w:r w:rsidRPr="00F568A5">
              <w:rPr>
                <w:rStyle w:val="Collegamentoipertestuale"/>
                <w:noProof/>
              </w:rPr>
            </w:r>
            <w:r w:rsidRPr="00F568A5">
              <w:rPr>
                <w:rStyle w:val="Collegamentoipertestuale"/>
                <w:noProof/>
              </w:rPr>
              <w:fldChar w:fldCharType="separate"/>
            </w:r>
            <w:r w:rsidRPr="00F568A5">
              <w:rPr>
                <w:rStyle w:val="Collegamentoipertestuale"/>
                <w:noProof/>
                <w:lang w:val="en-US"/>
              </w:rPr>
              <w:t>2.3 OnTheFly 2.0</w:t>
            </w:r>
            <w:r>
              <w:rPr>
                <w:noProof/>
                <w:webHidden/>
              </w:rPr>
              <w:tab/>
            </w:r>
            <w:r>
              <w:rPr>
                <w:noProof/>
                <w:webHidden/>
              </w:rPr>
              <w:fldChar w:fldCharType="begin"/>
            </w:r>
            <w:r>
              <w:rPr>
                <w:noProof/>
                <w:webHidden/>
              </w:rPr>
              <w:instrText xml:space="preserve"> PAGEREF _Toc422216211 \h </w:instrText>
            </w:r>
            <w:r>
              <w:rPr>
                <w:noProof/>
                <w:webHidden/>
              </w:rPr>
            </w:r>
          </w:ins>
          <w:r>
            <w:rPr>
              <w:noProof/>
              <w:webHidden/>
            </w:rPr>
            <w:fldChar w:fldCharType="separate"/>
          </w:r>
          <w:ins w:id="29" w:author="Gino Mascotti" w:date="2015-06-16T11:07:00Z">
            <w:r>
              <w:rPr>
                <w:noProof/>
                <w:webHidden/>
              </w:rPr>
              <w:t>13</w:t>
            </w:r>
            <w:r>
              <w:rPr>
                <w:noProof/>
                <w:webHidden/>
              </w:rPr>
              <w:fldChar w:fldCharType="end"/>
            </w:r>
            <w:r w:rsidRPr="00F568A5">
              <w:rPr>
                <w:rStyle w:val="Collegamentoipertestuale"/>
                <w:noProof/>
              </w:rPr>
              <w:fldChar w:fldCharType="end"/>
            </w:r>
          </w:ins>
        </w:p>
        <w:p w:rsidR="0094044A" w:rsidRDefault="0094044A">
          <w:pPr>
            <w:pStyle w:val="Sommario2"/>
            <w:rPr>
              <w:ins w:id="30" w:author="Gino Mascotti" w:date="2015-06-16T11:07:00Z"/>
              <w:b w:val="0"/>
              <w:sz w:val="22"/>
              <w:lang w:val="it-IT" w:eastAsia="it-IT" w:bidi="ar-SA"/>
            </w:rPr>
          </w:pPr>
          <w:ins w:id="31" w:author="Gino Mascotti" w:date="2015-06-16T11:07:00Z">
            <w:r w:rsidRPr="00F568A5">
              <w:rPr>
                <w:rStyle w:val="Collegamentoipertestuale"/>
              </w:rPr>
              <w:fldChar w:fldCharType="begin"/>
            </w:r>
            <w:r w:rsidRPr="00F568A5">
              <w:rPr>
                <w:rStyle w:val="Collegamentoipertestuale"/>
              </w:rPr>
              <w:instrText xml:space="preserve"> </w:instrText>
            </w:r>
            <w:r>
              <w:instrText>HYPERLINK \l "_Toc422216212"</w:instrText>
            </w:r>
            <w:r w:rsidRPr="00F568A5">
              <w:rPr>
                <w:rStyle w:val="Collegamentoipertestuale"/>
              </w:rPr>
              <w:instrText xml:space="preserve"> </w:instrText>
            </w:r>
            <w:r w:rsidRPr="00F568A5">
              <w:rPr>
                <w:rStyle w:val="Collegamentoipertestuale"/>
              </w:rPr>
            </w:r>
            <w:r w:rsidRPr="00F568A5">
              <w:rPr>
                <w:rStyle w:val="Collegamentoipertestuale"/>
              </w:rPr>
              <w:fldChar w:fldCharType="separate"/>
            </w:r>
            <w:r w:rsidRPr="00F568A5">
              <w:rPr>
                <w:rStyle w:val="Collegamentoipertestuale"/>
                <w:lang w:val="en-US"/>
              </w:rPr>
              <w:t>Presentation</w:t>
            </w:r>
            <w:r>
              <w:rPr>
                <w:webHidden/>
              </w:rPr>
              <w:tab/>
            </w:r>
            <w:r>
              <w:rPr>
                <w:webHidden/>
              </w:rPr>
              <w:fldChar w:fldCharType="begin"/>
            </w:r>
            <w:r>
              <w:rPr>
                <w:webHidden/>
              </w:rPr>
              <w:instrText xml:space="preserve"> PAGEREF _Toc422216212 \h </w:instrText>
            </w:r>
            <w:r>
              <w:rPr>
                <w:webHidden/>
              </w:rPr>
            </w:r>
          </w:ins>
          <w:r>
            <w:rPr>
              <w:webHidden/>
            </w:rPr>
            <w:fldChar w:fldCharType="separate"/>
          </w:r>
          <w:ins w:id="32" w:author="Gino Mascotti" w:date="2015-06-16T11:07:00Z">
            <w:r>
              <w:rPr>
                <w:webHidden/>
              </w:rPr>
              <w:t>16</w:t>
            </w:r>
            <w:r>
              <w:rPr>
                <w:webHidden/>
              </w:rPr>
              <w:fldChar w:fldCharType="end"/>
            </w:r>
            <w:r w:rsidRPr="00F568A5">
              <w:rPr>
                <w:rStyle w:val="Collegamentoipertestuale"/>
              </w:rPr>
              <w:fldChar w:fldCharType="end"/>
            </w:r>
          </w:ins>
        </w:p>
        <w:p w:rsidR="0094044A" w:rsidRDefault="0094044A">
          <w:pPr>
            <w:pStyle w:val="Sommario1"/>
            <w:tabs>
              <w:tab w:val="right" w:leader="dot" w:pos="10055"/>
            </w:tabs>
            <w:rPr>
              <w:ins w:id="33" w:author="Gino Mascotti" w:date="2015-06-16T11:07:00Z"/>
              <w:noProof/>
              <w:sz w:val="22"/>
              <w:szCs w:val="22"/>
              <w:lang w:eastAsia="it-IT"/>
            </w:rPr>
          </w:pPr>
          <w:ins w:id="34" w:author="Gino Mascotti" w:date="2015-06-16T11:07:00Z">
            <w:r w:rsidRPr="00F568A5">
              <w:rPr>
                <w:rStyle w:val="Collegamentoipertestuale"/>
                <w:noProof/>
              </w:rPr>
              <w:fldChar w:fldCharType="begin"/>
            </w:r>
            <w:r w:rsidRPr="00F568A5">
              <w:rPr>
                <w:rStyle w:val="Collegamentoipertestuale"/>
                <w:noProof/>
              </w:rPr>
              <w:instrText xml:space="preserve"> </w:instrText>
            </w:r>
            <w:r>
              <w:rPr>
                <w:noProof/>
              </w:rPr>
              <w:instrText>HYPERLINK \l "_Toc422216213"</w:instrText>
            </w:r>
            <w:r w:rsidRPr="00F568A5">
              <w:rPr>
                <w:rStyle w:val="Collegamentoipertestuale"/>
                <w:noProof/>
              </w:rPr>
              <w:instrText xml:space="preserve"> </w:instrText>
            </w:r>
            <w:r w:rsidRPr="00F568A5">
              <w:rPr>
                <w:rStyle w:val="Collegamentoipertestuale"/>
                <w:noProof/>
              </w:rPr>
            </w:r>
            <w:r w:rsidRPr="00F568A5">
              <w:rPr>
                <w:rStyle w:val="Collegamentoipertestuale"/>
                <w:noProof/>
              </w:rPr>
              <w:fldChar w:fldCharType="separate"/>
            </w:r>
            <w:r w:rsidRPr="00F568A5">
              <w:rPr>
                <w:rStyle w:val="Collegamentoipertestuale"/>
                <w:b/>
                <w:noProof/>
                <w:lang w:val="en-US"/>
              </w:rPr>
              <w:t>Configuration File</w:t>
            </w:r>
            <w:r>
              <w:rPr>
                <w:noProof/>
                <w:webHidden/>
              </w:rPr>
              <w:tab/>
            </w:r>
            <w:r>
              <w:rPr>
                <w:noProof/>
                <w:webHidden/>
              </w:rPr>
              <w:fldChar w:fldCharType="begin"/>
            </w:r>
            <w:r>
              <w:rPr>
                <w:noProof/>
                <w:webHidden/>
              </w:rPr>
              <w:instrText xml:space="preserve"> PAGEREF _Toc422216213 \h </w:instrText>
            </w:r>
            <w:r>
              <w:rPr>
                <w:noProof/>
                <w:webHidden/>
              </w:rPr>
            </w:r>
          </w:ins>
          <w:r>
            <w:rPr>
              <w:noProof/>
              <w:webHidden/>
            </w:rPr>
            <w:fldChar w:fldCharType="separate"/>
          </w:r>
          <w:ins w:id="35" w:author="Gino Mascotti" w:date="2015-06-16T11:07:00Z">
            <w:r>
              <w:rPr>
                <w:noProof/>
                <w:webHidden/>
              </w:rPr>
              <w:t>17</w:t>
            </w:r>
            <w:r>
              <w:rPr>
                <w:noProof/>
                <w:webHidden/>
              </w:rPr>
              <w:fldChar w:fldCharType="end"/>
            </w:r>
            <w:r w:rsidRPr="00F568A5">
              <w:rPr>
                <w:rStyle w:val="Collegamentoipertestuale"/>
                <w:noProof/>
              </w:rPr>
              <w:fldChar w:fldCharType="end"/>
            </w:r>
          </w:ins>
        </w:p>
        <w:p w:rsidR="0094044A" w:rsidRDefault="0094044A">
          <w:pPr>
            <w:pStyle w:val="Sommario2"/>
            <w:rPr>
              <w:ins w:id="36" w:author="Gino Mascotti" w:date="2015-06-16T11:07:00Z"/>
              <w:b w:val="0"/>
              <w:sz w:val="22"/>
              <w:lang w:val="it-IT" w:eastAsia="it-IT" w:bidi="ar-SA"/>
            </w:rPr>
          </w:pPr>
          <w:ins w:id="37" w:author="Gino Mascotti" w:date="2015-06-16T11:07:00Z">
            <w:r w:rsidRPr="00F568A5">
              <w:rPr>
                <w:rStyle w:val="Collegamentoipertestuale"/>
              </w:rPr>
              <w:fldChar w:fldCharType="begin"/>
            </w:r>
            <w:r w:rsidRPr="00F568A5">
              <w:rPr>
                <w:rStyle w:val="Collegamentoipertestuale"/>
              </w:rPr>
              <w:instrText xml:space="preserve"> </w:instrText>
            </w:r>
            <w:r>
              <w:instrText>HYPERLINK \l "_Toc422216214"</w:instrText>
            </w:r>
            <w:r w:rsidRPr="00F568A5">
              <w:rPr>
                <w:rStyle w:val="Collegamentoipertestuale"/>
              </w:rPr>
              <w:instrText xml:space="preserve"> </w:instrText>
            </w:r>
            <w:r w:rsidRPr="00F568A5">
              <w:rPr>
                <w:rStyle w:val="Collegamentoipertestuale"/>
              </w:rPr>
            </w:r>
            <w:r w:rsidRPr="00F568A5">
              <w:rPr>
                <w:rStyle w:val="Collegamentoipertestuale"/>
              </w:rPr>
              <w:fldChar w:fldCharType="separate"/>
            </w:r>
            <w:r w:rsidRPr="00F568A5">
              <w:rPr>
                <w:rStyle w:val="Collegamentoipertestuale"/>
              </w:rPr>
              <w:t>Global Settings</w:t>
            </w:r>
            <w:r>
              <w:rPr>
                <w:webHidden/>
              </w:rPr>
              <w:tab/>
            </w:r>
            <w:r>
              <w:rPr>
                <w:webHidden/>
              </w:rPr>
              <w:fldChar w:fldCharType="begin"/>
            </w:r>
            <w:r>
              <w:rPr>
                <w:webHidden/>
              </w:rPr>
              <w:instrText xml:space="preserve"> PAGEREF _Toc422216214 \h </w:instrText>
            </w:r>
            <w:r>
              <w:rPr>
                <w:webHidden/>
              </w:rPr>
            </w:r>
          </w:ins>
          <w:r>
            <w:rPr>
              <w:webHidden/>
            </w:rPr>
            <w:fldChar w:fldCharType="separate"/>
          </w:r>
          <w:ins w:id="38" w:author="Gino Mascotti" w:date="2015-06-16T11:07:00Z">
            <w:r>
              <w:rPr>
                <w:webHidden/>
              </w:rPr>
              <w:t>17</w:t>
            </w:r>
            <w:r>
              <w:rPr>
                <w:webHidden/>
              </w:rPr>
              <w:fldChar w:fldCharType="end"/>
            </w:r>
            <w:r w:rsidRPr="00F568A5">
              <w:rPr>
                <w:rStyle w:val="Collegamentoipertestuale"/>
              </w:rPr>
              <w:fldChar w:fldCharType="end"/>
            </w:r>
          </w:ins>
        </w:p>
        <w:p w:rsidR="0094044A" w:rsidRDefault="0094044A">
          <w:pPr>
            <w:pStyle w:val="Sommario2"/>
            <w:rPr>
              <w:ins w:id="39" w:author="Gino Mascotti" w:date="2015-06-16T11:07:00Z"/>
              <w:b w:val="0"/>
              <w:sz w:val="22"/>
              <w:lang w:val="it-IT" w:eastAsia="it-IT" w:bidi="ar-SA"/>
            </w:rPr>
          </w:pPr>
          <w:ins w:id="40" w:author="Gino Mascotti" w:date="2015-06-16T11:07:00Z">
            <w:r w:rsidRPr="00F568A5">
              <w:rPr>
                <w:rStyle w:val="Collegamentoipertestuale"/>
              </w:rPr>
              <w:fldChar w:fldCharType="begin"/>
            </w:r>
            <w:r w:rsidRPr="00F568A5">
              <w:rPr>
                <w:rStyle w:val="Collegamentoipertestuale"/>
              </w:rPr>
              <w:instrText xml:space="preserve"> </w:instrText>
            </w:r>
            <w:r>
              <w:instrText>HYPERLINK \l "_Toc422216215"</w:instrText>
            </w:r>
            <w:r w:rsidRPr="00F568A5">
              <w:rPr>
                <w:rStyle w:val="Collegamentoipertestuale"/>
              </w:rPr>
              <w:instrText xml:space="preserve"> </w:instrText>
            </w:r>
            <w:r w:rsidRPr="00F568A5">
              <w:rPr>
                <w:rStyle w:val="Collegamentoipertestuale"/>
              </w:rPr>
            </w:r>
            <w:r w:rsidRPr="00F568A5">
              <w:rPr>
                <w:rStyle w:val="Collegamentoipertestuale"/>
              </w:rPr>
              <w:fldChar w:fldCharType="separate"/>
            </w:r>
            <w:r w:rsidRPr="00F568A5">
              <w:rPr>
                <w:rStyle w:val="Collegamentoipertestuale"/>
                <w:lang w:val="en-US"/>
              </w:rPr>
              <w:t>Mapping Settings</w:t>
            </w:r>
            <w:r>
              <w:rPr>
                <w:webHidden/>
              </w:rPr>
              <w:tab/>
            </w:r>
            <w:r>
              <w:rPr>
                <w:webHidden/>
              </w:rPr>
              <w:fldChar w:fldCharType="begin"/>
            </w:r>
            <w:r>
              <w:rPr>
                <w:webHidden/>
              </w:rPr>
              <w:instrText xml:space="preserve"> PAGEREF _Toc422216215 \h </w:instrText>
            </w:r>
            <w:r>
              <w:rPr>
                <w:webHidden/>
              </w:rPr>
            </w:r>
          </w:ins>
          <w:r>
            <w:rPr>
              <w:webHidden/>
            </w:rPr>
            <w:fldChar w:fldCharType="separate"/>
          </w:r>
          <w:ins w:id="41" w:author="Gino Mascotti" w:date="2015-06-16T11:07:00Z">
            <w:r>
              <w:rPr>
                <w:webHidden/>
              </w:rPr>
              <w:t>19</w:t>
            </w:r>
            <w:r>
              <w:rPr>
                <w:webHidden/>
              </w:rPr>
              <w:fldChar w:fldCharType="end"/>
            </w:r>
            <w:r w:rsidRPr="00F568A5">
              <w:rPr>
                <w:rStyle w:val="Collegamentoipertestuale"/>
              </w:rPr>
              <w:fldChar w:fldCharType="end"/>
            </w:r>
          </w:ins>
        </w:p>
        <w:p w:rsidR="0094044A" w:rsidRDefault="0094044A">
          <w:pPr>
            <w:pStyle w:val="Sommario3"/>
            <w:tabs>
              <w:tab w:val="right" w:leader="dot" w:pos="10055"/>
            </w:tabs>
            <w:rPr>
              <w:ins w:id="42" w:author="Gino Mascotti" w:date="2015-06-16T11:07:00Z"/>
              <w:noProof/>
              <w:sz w:val="22"/>
              <w:szCs w:val="22"/>
              <w:lang w:eastAsia="it-IT"/>
            </w:rPr>
          </w:pPr>
          <w:ins w:id="43" w:author="Gino Mascotti" w:date="2015-06-16T11:07:00Z">
            <w:r w:rsidRPr="00F568A5">
              <w:rPr>
                <w:rStyle w:val="Collegamentoipertestuale"/>
                <w:noProof/>
              </w:rPr>
              <w:fldChar w:fldCharType="begin"/>
            </w:r>
            <w:r w:rsidRPr="00F568A5">
              <w:rPr>
                <w:rStyle w:val="Collegamentoipertestuale"/>
                <w:noProof/>
              </w:rPr>
              <w:instrText xml:space="preserve"> </w:instrText>
            </w:r>
            <w:r>
              <w:rPr>
                <w:noProof/>
              </w:rPr>
              <w:instrText>HYPERLINK \l "_Toc422216216"</w:instrText>
            </w:r>
            <w:r w:rsidRPr="00F568A5">
              <w:rPr>
                <w:rStyle w:val="Collegamentoipertestuale"/>
                <w:noProof/>
              </w:rPr>
              <w:instrText xml:space="preserve"> </w:instrText>
            </w:r>
            <w:r w:rsidRPr="00F568A5">
              <w:rPr>
                <w:rStyle w:val="Collegamentoipertestuale"/>
                <w:noProof/>
              </w:rPr>
            </w:r>
            <w:r w:rsidRPr="00F568A5">
              <w:rPr>
                <w:rStyle w:val="Collegamentoipertestuale"/>
                <w:noProof/>
              </w:rPr>
              <w:fldChar w:fldCharType="separate"/>
            </w:r>
            <w:r w:rsidRPr="00F568A5">
              <w:rPr>
                <w:rStyle w:val="Collegamentoipertestuale"/>
                <w:noProof/>
              </w:rPr>
              <w:t>The Store Procedures</w:t>
            </w:r>
            <w:r>
              <w:rPr>
                <w:noProof/>
                <w:webHidden/>
              </w:rPr>
              <w:tab/>
            </w:r>
            <w:r>
              <w:rPr>
                <w:noProof/>
                <w:webHidden/>
              </w:rPr>
              <w:fldChar w:fldCharType="begin"/>
            </w:r>
            <w:r>
              <w:rPr>
                <w:noProof/>
                <w:webHidden/>
              </w:rPr>
              <w:instrText xml:space="preserve"> PAGEREF _Toc422216216 \h </w:instrText>
            </w:r>
            <w:r>
              <w:rPr>
                <w:noProof/>
                <w:webHidden/>
              </w:rPr>
            </w:r>
          </w:ins>
          <w:r>
            <w:rPr>
              <w:noProof/>
              <w:webHidden/>
            </w:rPr>
            <w:fldChar w:fldCharType="separate"/>
          </w:r>
          <w:ins w:id="44" w:author="Gino Mascotti" w:date="2015-06-16T11:07:00Z">
            <w:r>
              <w:rPr>
                <w:noProof/>
                <w:webHidden/>
              </w:rPr>
              <w:t>21</w:t>
            </w:r>
            <w:r>
              <w:rPr>
                <w:noProof/>
                <w:webHidden/>
              </w:rPr>
              <w:fldChar w:fldCharType="end"/>
            </w:r>
            <w:r w:rsidRPr="00F568A5">
              <w:rPr>
                <w:rStyle w:val="Collegamentoipertestuale"/>
                <w:noProof/>
              </w:rPr>
              <w:fldChar w:fldCharType="end"/>
            </w:r>
          </w:ins>
        </w:p>
        <w:p w:rsidR="0094044A" w:rsidRDefault="0094044A">
          <w:pPr>
            <w:pStyle w:val="Sommario3"/>
            <w:tabs>
              <w:tab w:val="right" w:leader="dot" w:pos="10055"/>
            </w:tabs>
            <w:rPr>
              <w:ins w:id="45" w:author="Gino Mascotti" w:date="2015-06-16T11:07:00Z"/>
              <w:noProof/>
              <w:sz w:val="22"/>
              <w:szCs w:val="22"/>
              <w:lang w:eastAsia="it-IT"/>
            </w:rPr>
          </w:pPr>
          <w:ins w:id="46" w:author="Gino Mascotti" w:date="2015-06-16T11:07:00Z">
            <w:r w:rsidRPr="00F568A5">
              <w:rPr>
                <w:rStyle w:val="Collegamentoipertestuale"/>
                <w:noProof/>
              </w:rPr>
              <w:fldChar w:fldCharType="begin"/>
            </w:r>
            <w:r w:rsidRPr="00F568A5">
              <w:rPr>
                <w:rStyle w:val="Collegamentoipertestuale"/>
                <w:noProof/>
              </w:rPr>
              <w:instrText xml:space="preserve"> </w:instrText>
            </w:r>
            <w:r>
              <w:rPr>
                <w:noProof/>
              </w:rPr>
              <w:instrText>HYPERLINK \l "_Toc422216217"</w:instrText>
            </w:r>
            <w:r w:rsidRPr="00F568A5">
              <w:rPr>
                <w:rStyle w:val="Collegamentoipertestuale"/>
                <w:noProof/>
              </w:rPr>
              <w:instrText xml:space="preserve"> </w:instrText>
            </w:r>
            <w:r w:rsidRPr="00F568A5">
              <w:rPr>
                <w:rStyle w:val="Collegamentoipertestuale"/>
                <w:noProof/>
              </w:rPr>
            </w:r>
            <w:r w:rsidRPr="00F568A5">
              <w:rPr>
                <w:rStyle w:val="Collegamentoipertestuale"/>
                <w:noProof/>
              </w:rPr>
              <w:fldChar w:fldCharType="separate"/>
            </w:r>
            <w:r w:rsidRPr="00F568A5">
              <w:rPr>
                <w:rStyle w:val="Collegamentoipertestuale"/>
                <w:noProof/>
              </w:rPr>
              <w:t>Redirect To RI</w:t>
            </w:r>
            <w:r>
              <w:rPr>
                <w:noProof/>
                <w:webHidden/>
              </w:rPr>
              <w:tab/>
            </w:r>
            <w:r>
              <w:rPr>
                <w:noProof/>
                <w:webHidden/>
              </w:rPr>
              <w:fldChar w:fldCharType="begin"/>
            </w:r>
            <w:r>
              <w:rPr>
                <w:noProof/>
                <w:webHidden/>
              </w:rPr>
              <w:instrText xml:space="preserve"> PAGEREF _Toc422216217 \h </w:instrText>
            </w:r>
            <w:r>
              <w:rPr>
                <w:noProof/>
                <w:webHidden/>
              </w:rPr>
            </w:r>
          </w:ins>
          <w:r>
            <w:rPr>
              <w:noProof/>
              <w:webHidden/>
            </w:rPr>
            <w:fldChar w:fldCharType="separate"/>
          </w:r>
          <w:ins w:id="47" w:author="Gino Mascotti" w:date="2015-06-16T11:07:00Z">
            <w:r>
              <w:rPr>
                <w:noProof/>
                <w:webHidden/>
              </w:rPr>
              <w:t>25</w:t>
            </w:r>
            <w:r>
              <w:rPr>
                <w:noProof/>
                <w:webHidden/>
              </w:rPr>
              <w:fldChar w:fldCharType="end"/>
            </w:r>
            <w:r w:rsidRPr="00F568A5">
              <w:rPr>
                <w:rStyle w:val="Collegamentoipertestuale"/>
                <w:noProof/>
              </w:rPr>
              <w:fldChar w:fldCharType="end"/>
            </w:r>
          </w:ins>
        </w:p>
        <w:p w:rsidR="0094044A" w:rsidRDefault="0094044A">
          <w:pPr>
            <w:pStyle w:val="Sommario3"/>
            <w:tabs>
              <w:tab w:val="right" w:leader="dot" w:pos="10055"/>
            </w:tabs>
            <w:rPr>
              <w:ins w:id="48" w:author="Gino Mascotti" w:date="2015-06-16T11:07:00Z"/>
              <w:noProof/>
              <w:sz w:val="22"/>
              <w:szCs w:val="22"/>
              <w:lang w:eastAsia="it-IT"/>
            </w:rPr>
          </w:pPr>
          <w:ins w:id="49" w:author="Gino Mascotti" w:date="2015-06-16T11:07:00Z">
            <w:r w:rsidRPr="00F568A5">
              <w:rPr>
                <w:rStyle w:val="Collegamentoipertestuale"/>
                <w:noProof/>
              </w:rPr>
              <w:fldChar w:fldCharType="begin"/>
            </w:r>
            <w:r w:rsidRPr="00F568A5">
              <w:rPr>
                <w:rStyle w:val="Collegamentoipertestuale"/>
                <w:noProof/>
              </w:rPr>
              <w:instrText xml:space="preserve"> </w:instrText>
            </w:r>
            <w:r>
              <w:rPr>
                <w:noProof/>
              </w:rPr>
              <w:instrText>HYPERLINK \l "_Toc422216218"</w:instrText>
            </w:r>
            <w:r w:rsidRPr="00F568A5">
              <w:rPr>
                <w:rStyle w:val="Collegamentoipertestuale"/>
                <w:noProof/>
              </w:rPr>
              <w:instrText xml:space="preserve"> </w:instrText>
            </w:r>
            <w:r w:rsidRPr="00F568A5">
              <w:rPr>
                <w:rStyle w:val="Collegamentoipertestuale"/>
                <w:noProof/>
              </w:rPr>
            </w:r>
            <w:r w:rsidRPr="00F568A5">
              <w:rPr>
                <w:rStyle w:val="Collegamentoipertestuale"/>
                <w:noProof/>
              </w:rPr>
              <w:fldChar w:fldCharType="separate"/>
            </w:r>
            <w:r w:rsidRPr="00F568A5">
              <w:rPr>
                <w:rStyle w:val="Collegamentoipertestuale"/>
                <w:noProof/>
              </w:rPr>
              <w:t>Sample Configuration</w:t>
            </w:r>
            <w:r>
              <w:rPr>
                <w:noProof/>
                <w:webHidden/>
              </w:rPr>
              <w:tab/>
            </w:r>
            <w:r>
              <w:rPr>
                <w:noProof/>
                <w:webHidden/>
              </w:rPr>
              <w:fldChar w:fldCharType="begin"/>
            </w:r>
            <w:r>
              <w:rPr>
                <w:noProof/>
                <w:webHidden/>
              </w:rPr>
              <w:instrText xml:space="preserve"> PAGEREF _Toc422216218 \h </w:instrText>
            </w:r>
            <w:r>
              <w:rPr>
                <w:noProof/>
                <w:webHidden/>
              </w:rPr>
            </w:r>
          </w:ins>
          <w:r>
            <w:rPr>
              <w:noProof/>
              <w:webHidden/>
            </w:rPr>
            <w:fldChar w:fldCharType="separate"/>
          </w:r>
          <w:ins w:id="50" w:author="Gino Mascotti" w:date="2015-06-16T11:07:00Z">
            <w:r>
              <w:rPr>
                <w:noProof/>
                <w:webHidden/>
              </w:rPr>
              <w:t>27</w:t>
            </w:r>
            <w:r>
              <w:rPr>
                <w:noProof/>
                <w:webHidden/>
              </w:rPr>
              <w:fldChar w:fldCharType="end"/>
            </w:r>
            <w:r w:rsidRPr="00F568A5">
              <w:rPr>
                <w:rStyle w:val="Collegamentoipertestuale"/>
                <w:noProof/>
              </w:rPr>
              <w:fldChar w:fldCharType="end"/>
            </w:r>
          </w:ins>
        </w:p>
        <w:p w:rsidR="0094044A" w:rsidRDefault="0094044A">
          <w:pPr>
            <w:pStyle w:val="Sommario1"/>
            <w:tabs>
              <w:tab w:val="right" w:leader="dot" w:pos="10055"/>
            </w:tabs>
            <w:rPr>
              <w:ins w:id="51" w:author="Gino Mascotti" w:date="2015-06-16T11:07:00Z"/>
              <w:noProof/>
              <w:sz w:val="22"/>
              <w:szCs w:val="22"/>
              <w:lang w:eastAsia="it-IT"/>
            </w:rPr>
          </w:pPr>
          <w:ins w:id="52" w:author="Gino Mascotti" w:date="2015-06-16T11:07:00Z">
            <w:r w:rsidRPr="00F568A5">
              <w:rPr>
                <w:rStyle w:val="Collegamentoipertestuale"/>
                <w:noProof/>
              </w:rPr>
              <w:fldChar w:fldCharType="begin"/>
            </w:r>
            <w:r w:rsidRPr="00F568A5">
              <w:rPr>
                <w:rStyle w:val="Collegamentoipertestuale"/>
                <w:noProof/>
              </w:rPr>
              <w:instrText xml:space="preserve"> </w:instrText>
            </w:r>
            <w:r>
              <w:rPr>
                <w:noProof/>
              </w:rPr>
              <w:instrText>HYPERLINK \l "_Toc422216219"</w:instrText>
            </w:r>
            <w:r w:rsidRPr="00F568A5">
              <w:rPr>
                <w:rStyle w:val="Collegamentoipertestuale"/>
                <w:noProof/>
              </w:rPr>
              <w:instrText xml:space="preserve"> </w:instrText>
            </w:r>
            <w:r w:rsidRPr="00F568A5">
              <w:rPr>
                <w:rStyle w:val="Collegamentoipertestuale"/>
                <w:noProof/>
              </w:rPr>
            </w:r>
            <w:r w:rsidRPr="00F568A5">
              <w:rPr>
                <w:rStyle w:val="Collegamentoipertestuale"/>
                <w:noProof/>
              </w:rPr>
              <w:fldChar w:fldCharType="separate"/>
            </w:r>
            <w:r w:rsidRPr="00F568A5">
              <w:rPr>
                <w:rStyle w:val="Collegamentoipertestuale"/>
                <w:b/>
                <w:noProof/>
                <w:lang w:val="en-US"/>
              </w:rPr>
              <w:t>Error Management</w:t>
            </w:r>
            <w:r>
              <w:rPr>
                <w:noProof/>
                <w:webHidden/>
              </w:rPr>
              <w:tab/>
            </w:r>
            <w:r>
              <w:rPr>
                <w:noProof/>
                <w:webHidden/>
              </w:rPr>
              <w:fldChar w:fldCharType="begin"/>
            </w:r>
            <w:r>
              <w:rPr>
                <w:noProof/>
                <w:webHidden/>
              </w:rPr>
              <w:instrText xml:space="preserve"> PAGEREF _Toc422216219 \h </w:instrText>
            </w:r>
            <w:r>
              <w:rPr>
                <w:noProof/>
                <w:webHidden/>
              </w:rPr>
            </w:r>
          </w:ins>
          <w:r>
            <w:rPr>
              <w:noProof/>
              <w:webHidden/>
            </w:rPr>
            <w:fldChar w:fldCharType="separate"/>
          </w:r>
          <w:ins w:id="53" w:author="Gino Mascotti" w:date="2015-06-16T11:07:00Z">
            <w:r>
              <w:rPr>
                <w:noProof/>
                <w:webHidden/>
              </w:rPr>
              <w:t>31</w:t>
            </w:r>
            <w:r>
              <w:rPr>
                <w:noProof/>
                <w:webHidden/>
              </w:rPr>
              <w:fldChar w:fldCharType="end"/>
            </w:r>
            <w:r w:rsidRPr="00F568A5">
              <w:rPr>
                <w:rStyle w:val="Collegamentoipertestuale"/>
                <w:noProof/>
              </w:rPr>
              <w:fldChar w:fldCharType="end"/>
            </w:r>
          </w:ins>
        </w:p>
        <w:p w:rsidR="0094044A" w:rsidRDefault="0094044A">
          <w:pPr>
            <w:pStyle w:val="Sommario2"/>
            <w:rPr>
              <w:ins w:id="54" w:author="Gino Mascotti" w:date="2015-06-16T11:07:00Z"/>
              <w:b w:val="0"/>
              <w:sz w:val="22"/>
              <w:lang w:val="it-IT" w:eastAsia="it-IT" w:bidi="ar-SA"/>
            </w:rPr>
          </w:pPr>
          <w:ins w:id="55" w:author="Gino Mascotti" w:date="2015-06-16T11:07:00Z">
            <w:r w:rsidRPr="00F568A5">
              <w:rPr>
                <w:rStyle w:val="Collegamentoipertestuale"/>
              </w:rPr>
              <w:fldChar w:fldCharType="begin"/>
            </w:r>
            <w:r w:rsidRPr="00F568A5">
              <w:rPr>
                <w:rStyle w:val="Collegamentoipertestuale"/>
              </w:rPr>
              <w:instrText xml:space="preserve"> </w:instrText>
            </w:r>
            <w:r>
              <w:instrText>HYPERLINK \l "_Toc422216220"</w:instrText>
            </w:r>
            <w:r w:rsidRPr="00F568A5">
              <w:rPr>
                <w:rStyle w:val="Collegamentoipertestuale"/>
              </w:rPr>
              <w:instrText xml:space="preserve"> </w:instrText>
            </w:r>
            <w:r w:rsidRPr="00F568A5">
              <w:rPr>
                <w:rStyle w:val="Collegamentoipertestuale"/>
              </w:rPr>
            </w:r>
            <w:r w:rsidRPr="00F568A5">
              <w:rPr>
                <w:rStyle w:val="Collegamentoipertestuale"/>
              </w:rPr>
              <w:fldChar w:fldCharType="separate"/>
            </w:r>
            <w:r w:rsidRPr="00F568A5">
              <w:rPr>
                <w:rStyle w:val="Collegamentoipertestuale"/>
                <w:lang w:val="en-US"/>
              </w:rPr>
              <w:t>Fault Error</w:t>
            </w:r>
            <w:r>
              <w:rPr>
                <w:webHidden/>
              </w:rPr>
              <w:tab/>
            </w:r>
            <w:r>
              <w:rPr>
                <w:webHidden/>
              </w:rPr>
              <w:fldChar w:fldCharType="begin"/>
            </w:r>
            <w:r>
              <w:rPr>
                <w:webHidden/>
              </w:rPr>
              <w:instrText xml:space="preserve"> PAGEREF _Toc422216220 \h </w:instrText>
            </w:r>
            <w:r>
              <w:rPr>
                <w:webHidden/>
              </w:rPr>
            </w:r>
          </w:ins>
          <w:r>
            <w:rPr>
              <w:webHidden/>
            </w:rPr>
            <w:fldChar w:fldCharType="separate"/>
          </w:r>
          <w:ins w:id="56" w:author="Gino Mascotti" w:date="2015-06-16T11:07:00Z">
            <w:r>
              <w:rPr>
                <w:webHidden/>
              </w:rPr>
              <w:t>32</w:t>
            </w:r>
            <w:r>
              <w:rPr>
                <w:webHidden/>
              </w:rPr>
              <w:fldChar w:fldCharType="end"/>
            </w:r>
            <w:r w:rsidRPr="00F568A5">
              <w:rPr>
                <w:rStyle w:val="Collegamentoipertestuale"/>
              </w:rPr>
              <w:fldChar w:fldCharType="end"/>
            </w:r>
          </w:ins>
        </w:p>
        <w:p w:rsidR="0094044A" w:rsidRDefault="0094044A">
          <w:pPr>
            <w:pStyle w:val="Sommario1"/>
            <w:tabs>
              <w:tab w:val="right" w:leader="dot" w:pos="10055"/>
            </w:tabs>
            <w:rPr>
              <w:ins w:id="57" w:author="Gino Mascotti" w:date="2015-06-16T11:07:00Z"/>
              <w:noProof/>
              <w:sz w:val="22"/>
              <w:szCs w:val="22"/>
              <w:lang w:eastAsia="it-IT"/>
            </w:rPr>
          </w:pPr>
          <w:ins w:id="58" w:author="Gino Mascotti" w:date="2015-06-16T11:07:00Z">
            <w:r w:rsidRPr="00F568A5">
              <w:rPr>
                <w:rStyle w:val="Collegamentoipertestuale"/>
                <w:noProof/>
              </w:rPr>
              <w:fldChar w:fldCharType="begin"/>
            </w:r>
            <w:r w:rsidRPr="00F568A5">
              <w:rPr>
                <w:rStyle w:val="Collegamentoipertestuale"/>
                <w:noProof/>
              </w:rPr>
              <w:instrText xml:space="preserve"> </w:instrText>
            </w:r>
            <w:r>
              <w:rPr>
                <w:noProof/>
              </w:rPr>
              <w:instrText>HYPERLINK \l "_Toc422216221"</w:instrText>
            </w:r>
            <w:r w:rsidRPr="00F568A5">
              <w:rPr>
                <w:rStyle w:val="Collegamentoipertestuale"/>
                <w:noProof/>
              </w:rPr>
              <w:instrText xml:space="preserve"> </w:instrText>
            </w:r>
            <w:r w:rsidRPr="00F568A5">
              <w:rPr>
                <w:rStyle w:val="Collegamentoipertestuale"/>
                <w:noProof/>
              </w:rPr>
            </w:r>
            <w:r w:rsidRPr="00F568A5">
              <w:rPr>
                <w:rStyle w:val="Collegamentoipertestuale"/>
                <w:noProof/>
              </w:rPr>
              <w:fldChar w:fldCharType="separate"/>
            </w:r>
            <w:r w:rsidRPr="00F568A5">
              <w:rPr>
                <w:rStyle w:val="Collegamentoipertestuale"/>
                <w:b/>
                <w:noProof/>
                <w:lang w:val="en-US"/>
              </w:rPr>
              <w:t>Attributes management</w:t>
            </w:r>
            <w:r>
              <w:rPr>
                <w:noProof/>
                <w:webHidden/>
              </w:rPr>
              <w:tab/>
            </w:r>
            <w:r>
              <w:rPr>
                <w:noProof/>
                <w:webHidden/>
              </w:rPr>
              <w:fldChar w:fldCharType="begin"/>
            </w:r>
            <w:r>
              <w:rPr>
                <w:noProof/>
                <w:webHidden/>
              </w:rPr>
              <w:instrText xml:space="preserve"> PAGEREF _Toc422216221 \h </w:instrText>
            </w:r>
            <w:r>
              <w:rPr>
                <w:noProof/>
                <w:webHidden/>
              </w:rPr>
            </w:r>
          </w:ins>
          <w:r>
            <w:rPr>
              <w:noProof/>
              <w:webHidden/>
            </w:rPr>
            <w:fldChar w:fldCharType="separate"/>
          </w:r>
          <w:ins w:id="59" w:author="Gino Mascotti" w:date="2015-06-16T11:07:00Z">
            <w:r>
              <w:rPr>
                <w:noProof/>
                <w:webHidden/>
              </w:rPr>
              <w:t>33</w:t>
            </w:r>
            <w:r>
              <w:rPr>
                <w:noProof/>
                <w:webHidden/>
              </w:rPr>
              <w:fldChar w:fldCharType="end"/>
            </w:r>
            <w:r w:rsidRPr="00F568A5">
              <w:rPr>
                <w:rStyle w:val="Collegamentoipertestuale"/>
                <w:noProof/>
              </w:rPr>
              <w:fldChar w:fldCharType="end"/>
            </w:r>
          </w:ins>
        </w:p>
        <w:p w:rsidR="0094044A" w:rsidRDefault="0094044A">
          <w:pPr>
            <w:pStyle w:val="Sommario2"/>
            <w:rPr>
              <w:ins w:id="60" w:author="Gino Mascotti" w:date="2015-06-16T11:07:00Z"/>
              <w:b w:val="0"/>
              <w:sz w:val="22"/>
              <w:lang w:val="it-IT" w:eastAsia="it-IT" w:bidi="ar-SA"/>
            </w:rPr>
          </w:pPr>
          <w:ins w:id="61" w:author="Gino Mascotti" w:date="2015-06-16T11:07:00Z">
            <w:r w:rsidRPr="00F568A5">
              <w:rPr>
                <w:rStyle w:val="Collegamentoipertestuale"/>
              </w:rPr>
              <w:fldChar w:fldCharType="begin"/>
            </w:r>
            <w:r w:rsidRPr="00F568A5">
              <w:rPr>
                <w:rStyle w:val="Collegamentoipertestuale"/>
              </w:rPr>
              <w:instrText xml:space="preserve"> </w:instrText>
            </w:r>
            <w:r>
              <w:instrText>HYPERLINK \l "_Toc422216222"</w:instrText>
            </w:r>
            <w:r w:rsidRPr="00F568A5">
              <w:rPr>
                <w:rStyle w:val="Collegamentoipertestuale"/>
              </w:rPr>
              <w:instrText xml:space="preserve"> </w:instrText>
            </w:r>
            <w:r w:rsidRPr="00F568A5">
              <w:rPr>
                <w:rStyle w:val="Collegamentoipertestuale"/>
              </w:rPr>
            </w:r>
            <w:r w:rsidRPr="00F568A5">
              <w:rPr>
                <w:rStyle w:val="Collegamentoipertestuale"/>
              </w:rPr>
              <w:fldChar w:fldCharType="separate"/>
            </w:r>
            <w:r w:rsidRPr="00F568A5">
              <w:rPr>
                <w:rStyle w:val="Collegamentoipertestuale"/>
                <w:lang w:val="en-US"/>
              </w:rPr>
              <w:t>Frequency</w:t>
            </w:r>
            <w:r>
              <w:rPr>
                <w:webHidden/>
              </w:rPr>
              <w:tab/>
            </w:r>
            <w:r>
              <w:rPr>
                <w:webHidden/>
              </w:rPr>
              <w:fldChar w:fldCharType="begin"/>
            </w:r>
            <w:r>
              <w:rPr>
                <w:webHidden/>
              </w:rPr>
              <w:instrText xml:space="preserve"> PAGEREF _Toc422216222 \h </w:instrText>
            </w:r>
            <w:r>
              <w:rPr>
                <w:webHidden/>
              </w:rPr>
            </w:r>
          </w:ins>
          <w:r>
            <w:rPr>
              <w:webHidden/>
            </w:rPr>
            <w:fldChar w:fldCharType="separate"/>
          </w:r>
          <w:ins w:id="62" w:author="Gino Mascotti" w:date="2015-06-16T11:07:00Z">
            <w:r>
              <w:rPr>
                <w:webHidden/>
              </w:rPr>
              <w:t>33</w:t>
            </w:r>
            <w:r>
              <w:rPr>
                <w:webHidden/>
              </w:rPr>
              <w:fldChar w:fldCharType="end"/>
            </w:r>
            <w:r w:rsidRPr="00F568A5">
              <w:rPr>
                <w:rStyle w:val="Collegamentoipertestuale"/>
              </w:rPr>
              <w:fldChar w:fldCharType="end"/>
            </w:r>
          </w:ins>
        </w:p>
        <w:p w:rsidR="0094044A" w:rsidRDefault="0094044A">
          <w:pPr>
            <w:pStyle w:val="Sommario1"/>
            <w:tabs>
              <w:tab w:val="right" w:leader="dot" w:pos="10055"/>
            </w:tabs>
            <w:rPr>
              <w:ins w:id="63" w:author="Gino Mascotti" w:date="2015-06-16T11:07:00Z"/>
              <w:noProof/>
              <w:sz w:val="22"/>
              <w:szCs w:val="22"/>
              <w:lang w:eastAsia="it-IT"/>
            </w:rPr>
          </w:pPr>
          <w:ins w:id="64" w:author="Gino Mascotti" w:date="2015-06-16T11:07:00Z">
            <w:r w:rsidRPr="00F568A5">
              <w:rPr>
                <w:rStyle w:val="Collegamentoipertestuale"/>
                <w:noProof/>
              </w:rPr>
              <w:fldChar w:fldCharType="begin"/>
            </w:r>
            <w:r w:rsidRPr="00F568A5">
              <w:rPr>
                <w:rStyle w:val="Collegamentoipertestuale"/>
                <w:noProof/>
              </w:rPr>
              <w:instrText xml:space="preserve"> </w:instrText>
            </w:r>
            <w:r>
              <w:rPr>
                <w:noProof/>
              </w:rPr>
              <w:instrText>HYPERLINK \l "_Toc422216223"</w:instrText>
            </w:r>
            <w:r w:rsidRPr="00F568A5">
              <w:rPr>
                <w:rStyle w:val="Collegamentoipertestuale"/>
                <w:noProof/>
              </w:rPr>
              <w:instrText xml:space="preserve"> </w:instrText>
            </w:r>
            <w:r w:rsidRPr="00F568A5">
              <w:rPr>
                <w:rStyle w:val="Collegamentoipertestuale"/>
                <w:noProof/>
              </w:rPr>
            </w:r>
            <w:r w:rsidRPr="00F568A5">
              <w:rPr>
                <w:rStyle w:val="Collegamentoipertestuale"/>
                <w:noProof/>
              </w:rPr>
              <w:fldChar w:fldCharType="separate"/>
            </w:r>
            <w:r w:rsidRPr="00F568A5">
              <w:rPr>
                <w:rStyle w:val="Collegamentoipertestuale"/>
                <w:b/>
                <w:noProof/>
                <w:lang w:val="en-US"/>
              </w:rPr>
              <w:t>Log Management</w:t>
            </w:r>
            <w:r>
              <w:rPr>
                <w:noProof/>
                <w:webHidden/>
              </w:rPr>
              <w:tab/>
            </w:r>
            <w:r>
              <w:rPr>
                <w:noProof/>
                <w:webHidden/>
              </w:rPr>
              <w:fldChar w:fldCharType="begin"/>
            </w:r>
            <w:r>
              <w:rPr>
                <w:noProof/>
                <w:webHidden/>
              </w:rPr>
              <w:instrText xml:space="preserve"> PAGEREF _Toc422216223 \h </w:instrText>
            </w:r>
            <w:r>
              <w:rPr>
                <w:noProof/>
                <w:webHidden/>
              </w:rPr>
            </w:r>
          </w:ins>
          <w:r>
            <w:rPr>
              <w:noProof/>
              <w:webHidden/>
            </w:rPr>
            <w:fldChar w:fldCharType="separate"/>
          </w:r>
          <w:ins w:id="65" w:author="Gino Mascotti" w:date="2015-06-16T11:07:00Z">
            <w:r>
              <w:rPr>
                <w:noProof/>
                <w:webHidden/>
              </w:rPr>
              <w:t>34</w:t>
            </w:r>
            <w:r>
              <w:rPr>
                <w:noProof/>
                <w:webHidden/>
              </w:rPr>
              <w:fldChar w:fldCharType="end"/>
            </w:r>
            <w:r w:rsidRPr="00F568A5">
              <w:rPr>
                <w:rStyle w:val="Collegamentoipertestuale"/>
                <w:noProof/>
              </w:rPr>
              <w:fldChar w:fldCharType="end"/>
            </w:r>
          </w:ins>
        </w:p>
        <w:p w:rsidR="00971CF5" w:rsidDel="004C1141" w:rsidRDefault="00971CF5">
          <w:pPr>
            <w:pStyle w:val="Sommario1"/>
            <w:tabs>
              <w:tab w:val="right" w:leader="dot" w:pos="9628"/>
            </w:tabs>
            <w:rPr>
              <w:del w:id="66" w:author="Gino Mascotti" w:date="2015-05-26T15:59:00Z"/>
              <w:noProof/>
              <w:sz w:val="22"/>
              <w:szCs w:val="22"/>
              <w:lang w:eastAsia="it-IT"/>
            </w:rPr>
          </w:pPr>
          <w:del w:id="67" w:author="Gino Mascotti" w:date="2015-05-26T15:59:00Z">
            <w:r w:rsidRPr="004C1141" w:rsidDel="004C1141">
              <w:rPr>
                <w:noProof/>
                <w:rPrChange w:id="68" w:author="Gino Mascotti" w:date="2015-05-26T15:59:00Z">
                  <w:rPr>
                    <w:rStyle w:val="Collegamentoipertestuale"/>
                    <w:b/>
                    <w:noProof/>
                  </w:rPr>
                </w:rPrChange>
              </w:rPr>
              <w:delText>Project description</w:delText>
            </w:r>
            <w:r w:rsidDel="004C1141">
              <w:rPr>
                <w:noProof/>
                <w:webHidden/>
              </w:rPr>
              <w:tab/>
              <w:delText>4</w:delText>
            </w:r>
          </w:del>
        </w:p>
        <w:p w:rsidR="00971CF5" w:rsidRPr="00971CF5" w:rsidDel="004C1141" w:rsidRDefault="00971CF5" w:rsidP="00971CF5">
          <w:pPr>
            <w:pStyle w:val="Sommario2"/>
            <w:rPr>
              <w:del w:id="69" w:author="Gino Mascotti" w:date="2015-05-26T15:59:00Z"/>
              <w:sz w:val="22"/>
              <w:lang w:eastAsia="it-IT" w:bidi="ar-SA"/>
            </w:rPr>
          </w:pPr>
          <w:del w:id="70" w:author="Gino Mascotti" w:date="2015-05-26T15:59:00Z">
            <w:r w:rsidRPr="004C1141" w:rsidDel="004C1141">
              <w:rPr>
                <w:rPrChange w:id="71" w:author="Gino Mascotti" w:date="2015-05-26T15:59:00Z">
                  <w:rPr>
                    <w:rStyle w:val="Collegamentoipertestuale"/>
                  </w:rPr>
                </w:rPrChange>
              </w:rPr>
              <w:delText>Features</w:delText>
            </w:r>
            <w:r w:rsidRPr="00971CF5" w:rsidDel="004C1141">
              <w:rPr>
                <w:webHidden/>
              </w:rPr>
              <w:tab/>
              <w:delText>4</w:delText>
            </w:r>
          </w:del>
        </w:p>
        <w:p w:rsidR="00971CF5" w:rsidDel="004C1141" w:rsidRDefault="00971CF5">
          <w:pPr>
            <w:pStyle w:val="Sommario3"/>
            <w:tabs>
              <w:tab w:val="right" w:leader="dot" w:pos="9628"/>
            </w:tabs>
            <w:rPr>
              <w:del w:id="72" w:author="Gino Mascotti" w:date="2015-05-26T15:59:00Z"/>
              <w:noProof/>
              <w:sz w:val="22"/>
              <w:szCs w:val="22"/>
              <w:lang w:eastAsia="it-IT"/>
            </w:rPr>
          </w:pPr>
          <w:del w:id="73" w:author="Gino Mascotti" w:date="2015-05-26T15:59:00Z">
            <w:r w:rsidRPr="004C1141" w:rsidDel="004C1141">
              <w:rPr>
                <w:noProof/>
                <w:rPrChange w:id="74" w:author="Gino Mascotti" w:date="2015-05-26T15:59:00Z">
                  <w:rPr>
                    <w:rStyle w:val="Collegamentoipertestuale"/>
                    <w:noProof/>
                  </w:rPr>
                </w:rPrChange>
              </w:rPr>
              <w:delText>2.0 WSDL Operations</w:delText>
            </w:r>
            <w:r w:rsidDel="004C1141">
              <w:rPr>
                <w:noProof/>
                <w:webHidden/>
              </w:rPr>
              <w:tab/>
              <w:delText>4</w:delText>
            </w:r>
          </w:del>
        </w:p>
        <w:p w:rsidR="00971CF5" w:rsidDel="004C1141" w:rsidRDefault="00971CF5">
          <w:pPr>
            <w:pStyle w:val="Sommario3"/>
            <w:tabs>
              <w:tab w:val="right" w:leader="dot" w:pos="9628"/>
            </w:tabs>
            <w:rPr>
              <w:del w:id="75" w:author="Gino Mascotti" w:date="2015-05-26T15:59:00Z"/>
              <w:noProof/>
              <w:sz w:val="22"/>
              <w:szCs w:val="22"/>
              <w:lang w:eastAsia="it-IT"/>
            </w:rPr>
          </w:pPr>
          <w:del w:id="76" w:author="Gino Mascotti" w:date="2015-05-26T15:59:00Z">
            <w:r w:rsidRPr="004C1141" w:rsidDel="004C1141">
              <w:rPr>
                <w:noProof/>
                <w:rPrChange w:id="77" w:author="Gino Mascotti" w:date="2015-05-26T15:59:00Z">
                  <w:rPr>
                    <w:rStyle w:val="Collegamentoipertestuale"/>
                    <w:noProof/>
                    <w:lang w:val="en-US"/>
                  </w:rPr>
                </w:rPrChange>
              </w:rPr>
              <w:delText>2.1 WSDL Operations</w:delText>
            </w:r>
            <w:r w:rsidDel="004C1141">
              <w:rPr>
                <w:noProof/>
                <w:webHidden/>
              </w:rPr>
              <w:tab/>
              <w:delText>4</w:delText>
            </w:r>
          </w:del>
        </w:p>
        <w:p w:rsidR="00971CF5" w:rsidDel="004C1141" w:rsidRDefault="00971CF5">
          <w:pPr>
            <w:pStyle w:val="Sommario3"/>
            <w:tabs>
              <w:tab w:val="right" w:leader="dot" w:pos="9628"/>
            </w:tabs>
            <w:rPr>
              <w:del w:id="78" w:author="Gino Mascotti" w:date="2015-05-26T15:59:00Z"/>
              <w:noProof/>
              <w:sz w:val="22"/>
              <w:szCs w:val="22"/>
              <w:lang w:eastAsia="it-IT"/>
            </w:rPr>
          </w:pPr>
          <w:del w:id="79" w:author="Gino Mascotti" w:date="2015-05-26T15:59:00Z">
            <w:r w:rsidRPr="004C1141" w:rsidDel="004C1141">
              <w:rPr>
                <w:noProof/>
                <w:rPrChange w:id="80" w:author="Gino Mascotti" w:date="2015-05-26T15:59:00Z">
                  <w:rPr>
                    <w:rStyle w:val="Collegamentoipertestuale"/>
                    <w:noProof/>
                    <w:lang w:val="en-US"/>
                  </w:rPr>
                </w:rPrChange>
              </w:rPr>
              <w:delText>REST Operations</w:delText>
            </w:r>
            <w:r w:rsidDel="004C1141">
              <w:rPr>
                <w:noProof/>
                <w:webHidden/>
              </w:rPr>
              <w:tab/>
              <w:delText>6</w:delText>
            </w:r>
          </w:del>
        </w:p>
        <w:p w:rsidR="00971CF5" w:rsidDel="004C1141" w:rsidRDefault="00971CF5" w:rsidP="00971CF5">
          <w:pPr>
            <w:pStyle w:val="Sommario2"/>
            <w:rPr>
              <w:del w:id="81" w:author="Gino Mascotti" w:date="2015-05-26T15:59:00Z"/>
              <w:sz w:val="22"/>
              <w:lang w:eastAsia="it-IT" w:bidi="ar-SA"/>
            </w:rPr>
          </w:pPr>
          <w:del w:id="82" w:author="Gino Mascotti" w:date="2015-05-26T15:59:00Z">
            <w:r w:rsidRPr="004C1141" w:rsidDel="004C1141">
              <w:rPr>
                <w:rPrChange w:id="83" w:author="Gino Mascotti" w:date="2015-05-26T15:59:00Z">
                  <w:rPr>
                    <w:rStyle w:val="Collegamentoipertestuale"/>
                  </w:rPr>
                </w:rPrChange>
              </w:rPr>
              <w:delText>How to retrieve the data</w:delText>
            </w:r>
            <w:r w:rsidDel="004C1141">
              <w:rPr>
                <w:webHidden/>
              </w:rPr>
              <w:tab/>
              <w:delText>8</w:delText>
            </w:r>
          </w:del>
        </w:p>
        <w:p w:rsidR="00971CF5" w:rsidDel="004C1141" w:rsidRDefault="00971CF5">
          <w:pPr>
            <w:pStyle w:val="Sommario3"/>
            <w:tabs>
              <w:tab w:val="right" w:leader="dot" w:pos="9628"/>
            </w:tabs>
            <w:rPr>
              <w:del w:id="84" w:author="Gino Mascotti" w:date="2015-05-26T15:59:00Z"/>
              <w:noProof/>
              <w:sz w:val="22"/>
              <w:szCs w:val="22"/>
              <w:lang w:eastAsia="it-IT"/>
            </w:rPr>
          </w:pPr>
          <w:del w:id="85" w:author="Gino Mascotti" w:date="2015-05-26T15:59:00Z">
            <w:r w:rsidRPr="004C1141" w:rsidDel="004C1141">
              <w:rPr>
                <w:noProof/>
                <w:rPrChange w:id="86" w:author="Gino Mascotti" w:date="2015-05-26T15:59:00Z">
                  <w:rPr>
                    <w:rStyle w:val="Collegamentoipertestuale"/>
                    <w:noProof/>
                  </w:rPr>
                </w:rPrChange>
              </w:rPr>
              <w:delText>2.1 OnTheFly 1.0</w:delText>
            </w:r>
            <w:r w:rsidDel="004C1141">
              <w:rPr>
                <w:noProof/>
                <w:webHidden/>
              </w:rPr>
              <w:tab/>
              <w:delText>8</w:delText>
            </w:r>
          </w:del>
        </w:p>
        <w:p w:rsidR="00971CF5" w:rsidDel="004C1141" w:rsidRDefault="00971CF5">
          <w:pPr>
            <w:pStyle w:val="Sommario3"/>
            <w:tabs>
              <w:tab w:val="right" w:leader="dot" w:pos="9628"/>
            </w:tabs>
            <w:rPr>
              <w:del w:id="87" w:author="Gino Mascotti" w:date="2015-05-26T15:59:00Z"/>
              <w:noProof/>
              <w:sz w:val="22"/>
              <w:szCs w:val="22"/>
              <w:lang w:eastAsia="it-IT"/>
            </w:rPr>
          </w:pPr>
          <w:del w:id="88" w:author="Gino Mascotti" w:date="2015-05-26T15:59:00Z">
            <w:r w:rsidRPr="004C1141" w:rsidDel="004C1141">
              <w:rPr>
                <w:noProof/>
                <w:rPrChange w:id="89" w:author="Gino Mascotti" w:date="2015-05-26T15:59:00Z">
                  <w:rPr>
                    <w:rStyle w:val="Collegamentoipertestuale"/>
                    <w:noProof/>
                  </w:rPr>
                </w:rPrChange>
              </w:rPr>
              <w:delText>2.2 OnTheFly 2.0</w:delText>
            </w:r>
            <w:r w:rsidDel="004C1141">
              <w:rPr>
                <w:noProof/>
                <w:webHidden/>
              </w:rPr>
              <w:tab/>
              <w:delText>9</w:delText>
            </w:r>
          </w:del>
        </w:p>
        <w:p w:rsidR="00971CF5" w:rsidDel="004C1141" w:rsidRDefault="00971CF5" w:rsidP="00971CF5">
          <w:pPr>
            <w:pStyle w:val="Sommario2"/>
            <w:rPr>
              <w:del w:id="90" w:author="Gino Mascotti" w:date="2015-05-26T15:59:00Z"/>
              <w:sz w:val="22"/>
              <w:lang w:eastAsia="it-IT" w:bidi="ar-SA"/>
            </w:rPr>
          </w:pPr>
          <w:del w:id="91" w:author="Gino Mascotti" w:date="2015-05-26T15:59:00Z">
            <w:r w:rsidRPr="004C1141" w:rsidDel="004C1141">
              <w:rPr>
                <w:rPrChange w:id="92" w:author="Gino Mascotti" w:date="2015-05-26T15:59:00Z">
                  <w:rPr>
                    <w:rStyle w:val="Collegamentoipertestuale"/>
                  </w:rPr>
                </w:rPrChange>
              </w:rPr>
              <w:delText>Presentation</w:delText>
            </w:r>
            <w:r w:rsidDel="004C1141">
              <w:rPr>
                <w:webHidden/>
              </w:rPr>
              <w:tab/>
              <w:delText>10</w:delText>
            </w:r>
          </w:del>
        </w:p>
        <w:p w:rsidR="00971CF5" w:rsidDel="004C1141" w:rsidRDefault="00971CF5">
          <w:pPr>
            <w:pStyle w:val="Sommario1"/>
            <w:tabs>
              <w:tab w:val="right" w:leader="dot" w:pos="9628"/>
            </w:tabs>
            <w:rPr>
              <w:del w:id="93" w:author="Gino Mascotti" w:date="2015-05-26T15:59:00Z"/>
              <w:noProof/>
              <w:sz w:val="22"/>
              <w:szCs w:val="22"/>
              <w:lang w:eastAsia="it-IT"/>
            </w:rPr>
          </w:pPr>
          <w:del w:id="94" w:author="Gino Mascotti" w:date="2015-05-26T15:59:00Z">
            <w:r w:rsidRPr="004C1141" w:rsidDel="004C1141">
              <w:rPr>
                <w:noProof/>
                <w:rPrChange w:id="95" w:author="Gino Mascotti" w:date="2015-05-26T15:59:00Z">
                  <w:rPr>
                    <w:rStyle w:val="Collegamentoipertestuale"/>
                    <w:b/>
                    <w:noProof/>
                  </w:rPr>
                </w:rPrChange>
              </w:rPr>
              <w:delText>Configuration File</w:delText>
            </w:r>
            <w:r w:rsidDel="004C1141">
              <w:rPr>
                <w:noProof/>
                <w:webHidden/>
              </w:rPr>
              <w:tab/>
              <w:delText>11</w:delText>
            </w:r>
          </w:del>
        </w:p>
        <w:p w:rsidR="00971CF5" w:rsidDel="004C1141" w:rsidRDefault="00971CF5" w:rsidP="00971CF5">
          <w:pPr>
            <w:pStyle w:val="Sommario2"/>
            <w:rPr>
              <w:del w:id="96" w:author="Gino Mascotti" w:date="2015-05-26T15:59:00Z"/>
              <w:sz w:val="22"/>
              <w:lang w:eastAsia="it-IT" w:bidi="ar-SA"/>
            </w:rPr>
          </w:pPr>
          <w:del w:id="97" w:author="Gino Mascotti" w:date="2015-05-26T15:59:00Z">
            <w:r w:rsidRPr="004C1141" w:rsidDel="004C1141">
              <w:rPr>
                <w:rPrChange w:id="98" w:author="Gino Mascotti" w:date="2015-05-26T15:59:00Z">
                  <w:rPr>
                    <w:rStyle w:val="Collegamentoipertestuale"/>
                  </w:rPr>
                </w:rPrChange>
              </w:rPr>
              <w:delText>Global Settings</w:delText>
            </w:r>
            <w:r w:rsidDel="004C1141">
              <w:rPr>
                <w:webHidden/>
              </w:rPr>
              <w:tab/>
              <w:delText>11</w:delText>
            </w:r>
          </w:del>
        </w:p>
        <w:p w:rsidR="00971CF5" w:rsidDel="004C1141" w:rsidRDefault="00971CF5" w:rsidP="00971CF5">
          <w:pPr>
            <w:pStyle w:val="Sommario2"/>
            <w:rPr>
              <w:del w:id="99" w:author="Gino Mascotti" w:date="2015-05-26T15:59:00Z"/>
              <w:sz w:val="22"/>
              <w:lang w:eastAsia="it-IT" w:bidi="ar-SA"/>
            </w:rPr>
          </w:pPr>
          <w:del w:id="100" w:author="Gino Mascotti" w:date="2015-05-26T15:59:00Z">
            <w:r w:rsidRPr="004C1141" w:rsidDel="004C1141">
              <w:rPr>
                <w:rPrChange w:id="101" w:author="Gino Mascotti" w:date="2015-05-26T15:59:00Z">
                  <w:rPr>
                    <w:rStyle w:val="Collegamentoipertestuale"/>
                  </w:rPr>
                </w:rPrChange>
              </w:rPr>
              <w:delText>Mapping Settings</w:delText>
            </w:r>
            <w:r w:rsidDel="004C1141">
              <w:rPr>
                <w:webHidden/>
              </w:rPr>
              <w:tab/>
              <w:delText>13</w:delText>
            </w:r>
          </w:del>
        </w:p>
        <w:p w:rsidR="00971CF5" w:rsidDel="004C1141" w:rsidRDefault="00971CF5">
          <w:pPr>
            <w:pStyle w:val="Sommario3"/>
            <w:tabs>
              <w:tab w:val="right" w:leader="dot" w:pos="9628"/>
            </w:tabs>
            <w:rPr>
              <w:del w:id="102" w:author="Gino Mascotti" w:date="2015-05-26T15:59:00Z"/>
              <w:noProof/>
              <w:sz w:val="22"/>
              <w:szCs w:val="22"/>
              <w:lang w:eastAsia="it-IT"/>
            </w:rPr>
          </w:pPr>
          <w:del w:id="103" w:author="Gino Mascotti" w:date="2015-05-26T15:59:00Z">
            <w:r w:rsidRPr="004C1141" w:rsidDel="004C1141">
              <w:rPr>
                <w:noProof/>
                <w:rPrChange w:id="104" w:author="Gino Mascotti" w:date="2015-05-26T15:59:00Z">
                  <w:rPr>
                    <w:rStyle w:val="Collegamentoipertestuale"/>
                    <w:noProof/>
                  </w:rPr>
                </w:rPrChange>
              </w:rPr>
              <w:delText>The Store Procedure</w:delText>
            </w:r>
            <w:r w:rsidDel="004C1141">
              <w:rPr>
                <w:noProof/>
                <w:webHidden/>
              </w:rPr>
              <w:tab/>
              <w:delText>15</w:delText>
            </w:r>
          </w:del>
        </w:p>
        <w:p w:rsidR="00971CF5" w:rsidDel="004C1141" w:rsidRDefault="00971CF5">
          <w:pPr>
            <w:pStyle w:val="Sommario1"/>
            <w:tabs>
              <w:tab w:val="right" w:leader="dot" w:pos="9628"/>
            </w:tabs>
            <w:rPr>
              <w:del w:id="105" w:author="Gino Mascotti" w:date="2015-05-26T15:59:00Z"/>
              <w:noProof/>
              <w:sz w:val="22"/>
              <w:szCs w:val="22"/>
              <w:lang w:eastAsia="it-IT"/>
            </w:rPr>
          </w:pPr>
          <w:del w:id="106" w:author="Gino Mascotti" w:date="2015-05-26T15:59:00Z">
            <w:r w:rsidRPr="004C1141" w:rsidDel="004C1141">
              <w:rPr>
                <w:noProof/>
                <w:rPrChange w:id="107" w:author="Gino Mascotti" w:date="2015-05-26T15:59:00Z">
                  <w:rPr>
                    <w:rStyle w:val="Collegamentoipertestuale"/>
                    <w:b/>
                    <w:noProof/>
                  </w:rPr>
                </w:rPrChange>
              </w:rPr>
              <w:delText>Error Management</w:delText>
            </w:r>
            <w:r w:rsidDel="004C1141">
              <w:rPr>
                <w:noProof/>
                <w:webHidden/>
              </w:rPr>
              <w:tab/>
              <w:delText>20</w:delText>
            </w:r>
          </w:del>
        </w:p>
        <w:p w:rsidR="00971CF5" w:rsidRPr="00971CF5" w:rsidDel="004C1141" w:rsidRDefault="00971CF5" w:rsidP="00971CF5">
          <w:pPr>
            <w:pStyle w:val="Sommario2"/>
            <w:rPr>
              <w:del w:id="108" w:author="Gino Mascotti" w:date="2015-05-26T15:59:00Z"/>
              <w:sz w:val="22"/>
              <w:lang w:eastAsia="it-IT" w:bidi="ar-SA"/>
            </w:rPr>
          </w:pPr>
          <w:del w:id="109" w:author="Gino Mascotti" w:date="2015-05-26T15:59:00Z">
            <w:r w:rsidRPr="004C1141" w:rsidDel="004C1141">
              <w:rPr>
                <w:rPrChange w:id="110" w:author="Gino Mascotti" w:date="2015-05-26T15:59:00Z">
                  <w:rPr>
                    <w:rStyle w:val="Collegamentoipertestuale"/>
                  </w:rPr>
                </w:rPrChange>
              </w:rPr>
              <w:delText>Fault Error</w:delText>
            </w:r>
            <w:r w:rsidRPr="00971CF5" w:rsidDel="004C1141">
              <w:rPr>
                <w:webHidden/>
              </w:rPr>
              <w:tab/>
              <w:delText>20</w:delText>
            </w:r>
          </w:del>
        </w:p>
        <w:p w:rsidR="00971CF5" w:rsidDel="004C1141" w:rsidRDefault="00971CF5">
          <w:pPr>
            <w:pStyle w:val="Sommario1"/>
            <w:tabs>
              <w:tab w:val="right" w:leader="dot" w:pos="9628"/>
            </w:tabs>
            <w:rPr>
              <w:del w:id="111" w:author="Gino Mascotti" w:date="2015-05-26T15:59:00Z"/>
              <w:noProof/>
              <w:sz w:val="22"/>
              <w:szCs w:val="22"/>
              <w:lang w:eastAsia="it-IT"/>
            </w:rPr>
          </w:pPr>
          <w:del w:id="112" w:author="Gino Mascotti" w:date="2015-05-26T15:59:00Z">
            <w:r w:rsidRPr="004C1141" w:rsidDel="004C1141">
              <w:rPr>
                <w:noProof/>
                <w:rPrChange w:id="113" w:author="Gino Mascotti" w:date="2015-05-26T15:59:00Z">
                  <w:rPr>
                    <w:rStyle w:val="Collegamentoipertestuale"/>
                    <w:b/>
                    <w:noProof/>
                  </w:rPr>
                </w:rPrChange>
              </w:rPr>
              <w:delText>Attributes management</w:delText>
            </w:r>
            <w:r w:rsidDel="004C1141">
              <w:rPr>
                <w:noProof/>
                <w:webHidden/>
              </w:rPr>
              <w:tab/>
              <w:delText>22</w:delText>
            </w:r>
          </w:del>
        </w:p>
        <w:p w:rsidR="00971CF5" w:rsidDel="004C1141" w:rsidRDefault="00971CF5" w:rsidP="00971CF5">
          <w:pPr>
            <w:pStyle w:val="Sommario2"/>
            <w:rPr>
              <w:del w:id="114" w:author="Gino Mascotti" w:date="2015-05-26T15:59:00Z"/>
              <w:sz w:val="22"/>
              <w:lang w:eastAsia="it-IT" w:bidi="ar-SA"/>
            </w:rPr>
          </w:pPr>
          <w:del w:id="115" w:author="Gino Mascotti" w:date="2015-05-26T15:59:00Z">
            <w:r w:rsidRPr="004C1141" w:rsidDel="004C1141">
              <w:rPr>
                <w:rPrChange w:id="116" w:author="Gino Mascotti" w:date="2015-05-26T15:59:00Z">
                  <w:rPr>
                    <w:rStyle w:val="Collegamentoipertestuale"/>
                  </w:rPr>
                </w:rPrChange>
              </w:rPr>
              <w:delText>Frequency</w:delText>
            </w:r>
            <w:r w:rsidDel="004C1141">
              <w:rPr>
                <w:webHidden/>
              </w:rPr>
              <w:tab/>
              <w:delText>22</w:delText>
            </w:r>
          </w:del>
        </w:p>
        <w:p w:rsidR="00971CF5" w:rsidDel="004C1141" w:rsidRDefault="00971CF5">
          <w:pPr>
            <w:pStyle w:val="Sommario1"/>
            <w:tabs>
              <w:tab w:val="right" w:leader="dot" w:pos="9628"/>
            </w:tabs>
            <w:rPr>
              <w:del w:id="117" w:author="Gino Mascotti" w:date="2015-05-26T15:59:00Z"/>
              <w:noProof/>
              <w:sz w:val="22"/>
              <w:szCs w:val="22"/>
              <w:lang w:eastAsia="it-IT"/>
            </w:rPr>
          </w:pPr>
          <w:del w:id="118" w:author="Gino Mascotti" w:date="2015-05-26T15:59:00Z">
            <w:r w:rsidRPr="004C1141" w:rsidDel="004C1141">
              <w:rPr>
                <w:noProof/>
                <w:rPrChange w:id="119" w:author="Gino Mascotti" w:date="2015-05-26T15:59:00Z">
                  <w:rPr>
                    <w:rStyle w:val="Collegamentoipertestuale"/>
                    <w:b/>
                    <w:noProof/>
                  </w:rPr>
                </w:rPrChange>
              </w:rPr>
              <w:delText>Log Management</w:delText>
            </w:r>
            <w:r w:rsidDel="004C1141">
              <w:rPr>
                <w:noProof/>
                <w:webHidden/>
              </w:rPr>
              <w:tab/>
              <w:delText>23</w:delText>
            </w:r>
          </w:del>
        </w:p>
        <w:p w:rsidR="00BA1441" w:rsidRDefault="00BA1441">
          <w:r>
            <w:rPr>
              <w:b/>
              <w:bCs/>
            </w:rPr>
            <w:fldChar w:fldCharType="end"/>
          </w:r>
        </w:p>
      </w:sdtContent>
    </w:sdt>
    <w:p w:rsidR="006C462A" w:rsidRDefault="006C462A">
      <w:pPr>
        <w:rPr>
          <w:rFonts w:asciiTheme="majorHAnsi" w:hAnsiTheme="majorHAnsi" w:cstheme="majorHAnsi"/>
          <w:b/>
          <w:sz w:val="32"/>
          <w:szCs w:val="32"/>
        </w:rPr>
      </w:pPr>
    </w:p>
    <w:p w:rsidR="00A20810" w:rsidRDefault="00A20810">
      <w:pPr>
        <w:rPr>
          <w:rFonts w:asciiTheme="majorHAnsi" w:hAnsiTheme="majorHAnsi" w:cstheme="majorHAnsi"/>
          <w:b/>
          <w:sz w:val="32"/>
          <w:szCs w:val="32"/>
        </w:rPr>
      </w:pPr>
      <w:r>
        <w:rPr>
          <w:rFonts w:asciiTheme="majorHAnsi" w:hAnsiTheme="majorHAnsi" w:cstheme="majorHAnsi"/>
          <w:b/>
          <w:sz w:val="32"/>
          <w:szCs w:val="32"/>
        </w:rPr>
        <w:br w:type="page"/>
      </w:r>
    </w:p>
    <w:p w:rsidR="002671AA" w:rsidRPr="00543617" w:rsidRDefault="00A64425" w:rsidP="00CB7335">
      <w:pPr>
        <w:pStyle w:val="Titolo1"/>
        <w:rPr>
          <w:b/>
          <w:lang w:val="en-US"/>
        </w:rPr>
      </w:pPr>
      <w:bookmarkStart w:id="120" w:name="_Toc422216203"/>
      <w:r w:rsidRPr="00543617">
        <w:rPr>
          <w:b/>
          <w:lang w:val="en-US"/>
        </w:rPr>
        <w:lastRenderedPageBreak/>
        <w:t>Project description</w:t>
      </w:r>
      <w:bookmarkEnd w:id="120"/>
    </w:p>
    <w:p w:rsidR="00A64425" w:rsidRDefault="00A64425" w:rsidP="00EC26BC">
      <w:pPr>
        <w:pStyle w:val="Corpotesto"/>
        <w:rPr>
          <w:rStyle w:val="hps"/>
          <w:lang w:val="en"/>
        </w:rPr>
      </w:pPr>
      <w:r>
        <w:rPr>
          <w:rStyle w:val="hps"/>
          <w:lang w:val="en"/>
        </w:rPr>
        <w:t>The project</w:t>
      </w:r>
      <w:r>
        <w:rPr>
          <w:lang w:val="en"/>
        </w:rPr>
        <w:t xml:space="preserve"> </w:t>
      </w:r>
      <w:r>
        <w:rPr>
          <w:rStyle w:val="hps"/>
          <w:lang w:val="en"/>
        </w:rPr>
        <w:t>OnTheFly</w:t>
      </w:r>
      <w:r>
        <w:rPr>
          <w:lang w:val="en"/>
        </w:rPr>
        <w:t xml:space="preserve"> </w:t>
      </w:r>
      <w:r>
        <w:rPr>
          <w:rStyle w:val="hps"/>
          <w:lang w:val="en"/>
        </w:rPr>
        <w:t>WebServices</w:t>
      </w:r>
      <w:r>
        <w:rPr>
          <w:lang w:val="en"/>
        </w:rPr>
        <w:t xml:space="preserve"> </w:t>
      </w:r>
      <w:r>
        <w:rPr>
          <w:rStyle w:val="hps"/>
          <w:lang w:val="en"/>
        </w:rPr>
        <w:t>was created</w:t>
      </w:r>
      <w:r>
        <w:rPr>
          <w:lang w:val="en"/>
        </w:rPr>
        <w:t xml:space="preserve"> </w:t>
      </w:r>
      <w:r>
        <w:rPr>
          <w:rStyle w:val="hps"/>
          <w:lang w:val="en"/>
        </w:rPr>
        <w:t>to execute queries</w:t>
      </w:r>
      <w:r>
        <w:rPr>
          <w:lang w:val="en"/>
        </w:rPr>
        <w:t xml:space="preserve"> </w:t>
      </w:r>
      <w:r>
        <w:rPr>
          <w:rStyle w:val="hps"/>
          <w:lang w:val="en"/>
        </w:rPr>
        <w:t>SDMX</w:t>
      </w:r>
      <w:r>
        <w:rPr>
          <w:lang w:val="en"/>
        </w:rPr>
        <w:t xml:space="preserve"> </w:t>
      </w:r>
      <w:r>
        <w:rPr>
          <w:rStyle w:val="hps"/>
          <w:lang w:val="en"/>
        </w:rPr>
        <w:t>to different types of</w:t>
      </w:r>
      <w:r>
        <w:rPr>
          <w:lang w:val="en"/>
        </w:rPr>
        <w:t xml:space="preserve"> </w:t>
      </w:r>
      <w:r>
        <w:rPr>
          <w:rStyle w:val="hps"/>
          <w:lang w:val="en"/>
        </w:rPr>
        <w:t>databases</w:t>
      </w:r>
      <w:r>
        <w:rPr>
          <w:lang w:val="en"/>
        </w:rPr>
        <w:t>.</w:t>
      </w:r>
      <w:r>
        <w:rPr>
          <w:lang w:val="en"/>
        </w:rPr>
        <w:br/>
      </w:r>
      <w:r>
        <w:rPr>
          <w:rStyle w:val="hps"/>
          <w:lang w:val="en"/>
        </w:rPr>
        <w:t>Is no longer</w:t>
      </w:r>
      <w:r>
        <w:rPr>
          <w:lang w:val="en"/>
        </w:rPr>
        <w:t xml:space="preserve"> </w:t>
      </w:r>
      <w:r>
        <w:rPr>
          <w:rStyle w:val="hps"/>
          <w:lang w:val="en"/>
        </w:rPr>
        <w:t>necessary to have</w:t>
      </w:r>
      <w:r>
        <w:rPr>
          <w:lang w:val="en"/>
        </w:rPr>
        <w:t xml:space="preserve"> </w:t>
      </w:r>
      <w:r>
        <w:rPr>
          <w:rStyle w:val="hps"/>
          <w:lang w:val="en"/>
        </w:rPr>
        <w:t>the</w:t>
      </w:r>
      <w:r>
        <w:rPr>
          <w:lang w:val="en"/>
        </w:rPr>
        <w:t xml:space="preserve"> </w:t>
      </w:r>
      <w:r>
        <w:rPr>
          <w:rStyle w:val="hps"/>
          <w:lang w:val="en"/>
        </w:rPr>
        <w:t>database</w:t>
      </w:r>
      <w:r>
        <w:rPr>
          <w:lang w:val="en"/>
        </w:rPr>
        <w:t xml:space="preserve"> </w:t>
      </w:r>
      <w:r>
        <w:rPr>
          <w:rStyle w:val="hps"/>
          <w:lang w:val="en"/>
        </w:rPr>
        <w:t>structured</w:t>
      </w:r>
      <w:r>
        <w:rPr>
          <w:lang w:val="en"/>
        </w:rPr>
        <w:t xml:space="preserve"> </w:t>
      </w:r>
      <w:r>
        <w:rPr>
          <w:rStyle w:val="hps"/>
          <w:lang w:val="en"/>
        </w:rPr>
        <w:t>according to a specific</w:t>
      </w:r>
      <w:r>
        <w:rPr>
          <w:lang w:val="en"/>
        </w:rPr>
        <w:t xml:space="preserve"> </w:t>
      </w:r>
      <w:r>
        <w:rPr>
          <w:rStyle w:val="hps"/>
          <w:lang w:val="en"/>
        </w:rPr>
        <w:t>model</w:t>
      </w:r>
      <w:r>
        <w:rPr>
          <w:lang w:val="en"/>
        </w:rPr>
        <w:t xml:space="preserve"> </w:t>
      </w:r>
      <w:r>
        <w:rPr>
          <w:rStyle w:val="hps"/>
          <w:lang w:val="en"/>
        </w:rPr>
        <w:t>but</w:t>
      </w:r>
      <w:r>
        <w:rPr>
          <w:lang w:val="en"/>
        </w:rPr>
        <w:t xml:space="preserve"> </w:t>
      </w:r>
      <w:r>
        <w:rPr>
          <w:rStyle w:val="hps"/>
          <w:lang w:val="en"/>
        </w:rPr>
        <w:t>simply</w:t>
      </w:r>
      <w:r>
        <w:rPr>
          <w:lang w:val="en"/>
        </w:rPr>
        <w:t xml:space="preserve"> </w:t>
      </w:r>
      <w:r>
        <w:rPr>
          <w:rStyle w:val="hps"/>
          <w:lang w:val="en"/>
        </w:rPr>
        <w:t>the presence of some</w:t>
      </w:r>
      <w:r>
        <w:rPr>
          <w:lang w:val="en"/>
        </w:rPr>
        <w:t xml:space="preserve"> </w:t>
      </w:r>
      <w:r>
        <w:rPr>
          <w:rStyle w:val="hps"/>
          <w:lang w:val="en"/>
        </w:rPr>
        <w:t>store</w:t>
      </w:r>
      <w:r>
        <w:rPr>
          <w:lang w:val="en"/>
        </w:rPr>
        <w:t xml:space="preserve"> </w:t>
      </w:r>
      <w:r>
        <w:rPr>
          <w:rStyle w:val="hps"/>
          <w:lang w:val="en"/>
        </w:rPr>
        <w:t>procedures</w:t>
      </w:r>
      <w:r>
        <w:rPr>
          <w:lang w:val="en"/>
        </w:rPr>
        <w:t xml:space="preserve"> </w:t>
      </w:r>
      <w:r>
        <w:rPr>
          <w:rStyle w:val="hps"/>
          <w:lang w:val="en"/>
        </w:rPr>
        <w:t>to perform</w:t>
      </w:r>
      <w:r>
        <w:rPr>
          <w:lang w:val="en"/>
        </w:rPr>
        <w:t xml:space="preserve"> </w:t>
      </w:r>
      <w:r>
        <w:rPr>
          <w:rStyle w:val="hps"/>
          <w:lang w:val="en"/>
        </w:rPr>
        <w:t>all queries</w:t>
      </w:r>
      <w:r>
        <w:rPr>
          <w:lang w:val="en"/>
        </w:rPr>
        <w:t xml:space="preserve"> </w:t>
      </w:r>
      <w:r>
        <w:rPr>
          <w:rStyle w:val="hps"/>
          <w:lang w:val="en"/>
        </w:rPr>
        <w:t>and</w:t>
      </w:r>
      <w:r>
        <w:rPr>
          <w:lang w:val="en"/>
        </w:rPr>
        <w:t xml:space="preserve"> </w:t>
      </w:r>
      <w:r>
        <w:rPr>
          <w:rStyle w:val="hps"/>
          <w:lang w:val="en"/>
        </w:rPr>
        <w:t>create</w:t>
      </w:r>
      <w:r>
        <w:rPr>
          <w:lang w:val="en"/>
        </w:rPr>
        <w:t xml:space="preserve"> </w:t>
      </w:r>
      <w:ins w:id="121" w:author="Dario Camol" w:date="2015-01-12T17:20:00Z">
        <w:r w:rsidR="00543617">
          <w:rPr>
            <w:lang w:val="en"/>
          </w:rPr>
          <w:t xml:space="preserve">all the </w:t>
        </w:r>
      </w:ins>
      <w:r>
        <w:rPr>
          <w:rStyle w:val="hps"/>
          <w:lang w:val="en"/>
        </w:rPr>
        <w:t>"On the</w:t>
      </w:r>
      <w:r>
        <w:rPr>
          <w:lang w:val="en"/>
        </w:rPr>
        <w:t xml:space="preserve"> </w:t>
      </w:r>
      <w:r>
        <w:rPr>
          <w:rStyle w:val="hps"/>
          <w:lang w:val="en"/>
        </w:rPr>
        <w:t>Fly</w:t>
      </w:r>
      <w:r>
        <w:rPr>
          <w:lang w:val="en"/>
        </w:rPr>
        <w:t xml:space="preserve">" </w:t>
      </w:r>
      <w:del w:id="122" w:author="Dario Camol" w:date="2015-01-12T17:20:00Z">
        <w:r w:rsidDel="00543617">
          <w:rPr>
            <w:rStyle w:val="hps"/>
            <w:lang w:val="en"/>
          </w:rPr>
          <w:delText>all</w:delText>
        </w:r>
        <w:r w:rsidDel="00543617">
          <w:rPr>
            <w:lang w:val="en"/>
          </w:rPr>
          <w:delText xml:space="preserve"> </w:delText>
        </w:r>
      </w:del>
      <w:r>
        <w:rPr>
          <w:rStyle w:val="hps"/>
          <w:lang w:val="en"/>
        </w:rPr>
        <w:t>required structures.</w:t>
      </w:r>
    </w:p>
    <w:p w:rsidR="00EF10B5" w:rsidRDefault="00EF10B5" w:rsidP="00EC26BC">
      <w:pPr>
        <w:pStyle w:val="Corpotesto"/>
        <w:rPr>
          <w:rStyle w:val="hps"/>
          <w:lang w:val="en"/>
        </w:rPr>
      </w:pPr>
    </w:p>
    <w:p w:rsidR="00334E29" w:rsidRDefault="00A64425" w:rsidP="00CB7335">
      <w:pPr>
        <w:pStyle w:val="Titolo2"/>
        <w:rPr>
          <w:rStyle w:val="hps"/>
          <w:lang w:val="en"/>
        </w:rPr>
      </w:pPr>
      <w:bookmarkStart w:id="123" w:name="_Toc422216204"/>
      <w:r>
        <w:rPr>
          <w:rStyle w:val="hps"/>
          <w:lang w:val="en"/>
        </w:rPr>
        <w:t>Features</w:t>
      </w:r>
      <w:bookmarkEnd w:id="123"/>
    </w:p>
    <w:p w:rsidR="00A64425" w:rsidRDefault="00A64425" w:rsidP="009D3DEB">
      <w:pPr>
        <w:pStyle w:val="Corpotesto"/>
        <w:ind w:left="142"/>
        <w:rPr>
          <w:lang w:val="en"/>
        </w:rPr>
      </w:pPr>
      <w:r>
        <w:rPr>
          <w:rStyle w:val="hps"/>
          <w:lang w:val="en"/>
        </w:rPr>
        <w:t>OnTheFly</w:t>
      </w:r>
      <w:r>
        <w:rPr>
          <w:lang w:val="en"/>
        </w:rPr>
        <w:t xml:space="preserve"> </w:t>
      </w:r>
      <w:r>
        <w:rPr>
          <w:rStyle w:val="hps"/>
          <w:lang w:val="en"/>
        </w:rPr>
        <w:t>WebServices</w:t>
      </w:r>
      <w:r>
        <w:rPr>
          <w:lang w:val="en"/>
        </w:rPr>
        <w:t xml:space="preserve"> </w:t>
      </w:r>
      <w:r>
        <w:rPr>
          <w:rStyle w:val="hps"/>
          <w:lang w:val="en"/>
        </w:rPr>
        <w:t>answers all</w:t>
      </w:r>
      <w:r>
        <w:rPr>
          <w:lang w:val="en"/>
        </w:rPr>
        <w:t xml:space="preserve"> </w:t>
      </w:r>
      <w:r>
        <w:rPr>
          <w:rStyle w:val="hps"/>
          <w:lang w:val="en"/>
        </w:rPr>
        <w:t>queries</w:t>
      </w:r>
      <w:r>
        <w:rPr>
          <w:lang w:val="en"/>
        </w:rPr>
        <w:t xml:space="preserve"> </w:t>
      </w:r>
      <w:r>
        <w:rPr>
          <w:rStyle w:val="hps"/>
          <w:lang w:val="en"/>
        </w:rPr>
        <w:t>Soap</w:t>
      </w:r>
      <w:r>
        <w:rPr>
          <w:lang w:val="en"/>
        </w:rPr>
        <w:t xml:space="preserve"> </w:t>
      </w:r>
      <w:r>
        <w:rPr>
          <w:rStyle w:val="hps"/>
          <w:lang w:val="en"/>
        </w:rPr>
        <w:t>or</w:t>
      </w:r>
      <w:r>
        <w:rPr>
          <w:lang w:val="en"/>
        </w:rPr>
        <w:t xml:space="preserve"> </w:t>
      </w:r>
      <w:r>
        <w:rPr>
          <w:rStyle w:val="hps"/>
          <w:lang w:val="en"/>
        </w:rPr>
        <w:t>Rest</w:t>
      </w:r>
      <w:r>
        <w:rPr>
          <w:lang w:val="en"/>
        </w:rPr>
        <w:t xml:space="preserve"> </w:t>
      </w:r>
      <w:r>
        <w:rPr>
          <w:rStyle w:val="hps"/>
          <w:lang w:val="en"/>
        </w:rPr>
        <w:t>both in</w:t>
      </w:r>
      <w:r>
        <w:rPr>
          <w:lang w:val="en"/>
        </w:rPr>
        <w:t xml:space="preserve"> </w:t>
      </w:r>
      <w:r>
        <w:rPr>
          <w:rStyle w:val="hps"/>
          <w:lang w:val="en"/>
        </w:rPr>
        <w:t>SDMX</w:t>
      </w:r>
      <w:r>
        <w:rPr>
          <w:lang w:val="en"/>
        </w:rPr>
        <w:t xml:space="preserve"> </w:t>
      </w:r>
      <w:r>
        <w:rPr>
          <w:rStyle w:val="hps"/>
          <w:lang w:val="en"/>
        </w:rPr>
        <w:t>v2.0</w:t>
      </w:r>
      <w:r>
        <w:rPr>
          <w:lang w:val="en"/>
        </w:rPr>
        <w:t xml:space="preserve"> </w:t>
      </w:r>
      <w:r>
        <w:rPr>
          <w:rStyle w:val="hps"/>
          <w:lang w:val="en"/>
        </w:rPr>
        <w:t>that</w:t>
      </w:r>
      <w:r>
        <w:rPr>
          <w:lang w:val="en"/>
        </w:rPr>
        <w:t xml:space="preserve"> </w:t>
      </w:r>
      <w:r>
        <w:rPr>
          <w:rStyle w:val="hps"/>
          <w:lang w:val="en"/>
        </w:rPr>
        <w:t>SDMX</w:t>
      </w:r>
      <w:r>
        <w:rPr>
          <w:lang w:val="en"/>
        </w:rPr>
        <w:t xml:space="preserve"> </w:t>
      </w:r>
      <w:r>
        <w:rPr>
          <w:rStyle w:val="hps"/>
          <w:lang w:val="en"/>
        </w:rPr>
        <w:t>v2.1</w:t>
      </w:r>
      <w:r>
        <w:rPr>
          <w:lang w:val="en"/>
        </w:rPr>
        <w:br/>
      </w:r>
      <w:ins w:id="124" w:author="Dario Camol" w:date="2015-01-12T17:19:00Z">
        <w:r w:rsidR="00543617">
          <w:rPr>
            <w:lang w:val="en"/>
          </w:rPr>
          <w:t>Implemented funcionalities:</w:t>
        </w:r>
      </w:ins>
    </w:p>
    <w:p w:rsidR="00EF10B5" w:rsidRPr="00543617" w:rsidRDefault="00EF10B5" w:rsidP="009D3DEB">
      <w:pPr>
        <w:pStyle w:val="Corpotesto"/>
        <w:ind w:left="142"/>
        <w:rPr>
          <w:rStyle w:val="Titolo1Carattere"/>
          <w:rFonts w:asciiTheme="majorHAnsi" w:hAnsiTheme="majorHAnsi" w:cstheme="majorHAnsi"/>
          <w:b/>
          <w:lang w:val="en-US"/>
        </w:rPr>
      </w:pPr>
    </w:p>
    <w:p w:rsidR="000866CD" w:rsidRPr="009329CE" w:rsidRDefault="000866CD" w:rsidP="0033298C">
      <w:pPr>
        <w:pStyle w:val="Titolo3"/>
        <w:rPr>
          <w:rStyle w:val="Titolo1Carattere"/>
          <w:rFonts w:asciiTheme="majorHAnsi" w:hAnsiTheme="majorHAnsi" w:cstheme="majorHAnsi"/>
          <w:b/>
          <w:sz w:val="24"/>
        </w:rPr>
      </w:pPr>
      <w:bookmarkStart w:id="125" w:name="_Toc399881964"/>
      <w:bookmarkStart w:id="126" w:name="_Toc407089366"/>
      <w:bookmarkStart w:id="127" w:name="_Toc422216205"/>
      <w:r w:rsidRPr="009329CE">
        <w:t>2.0 WSDL Operations</w:t>
      </w:r>
      <w:bookmarkEnd w:id="125"/>
      <w:bookmarkEnd w:id="126"/>
      <w:bookmarkEnd w:id="127"/>
    </w:p>
    <w:p w:rsidR="00EF10B5" w:rsidRDefault="00EF10B5" w:rsidP="00EF10B5">
      <w:pPr>
        <w:pStyle w:val="Sottotitolo"/>
        <w:spacing w:after="0"/>
      </w:pPr>
      <w:bookmarkStart w:id="128" w:name="_Toc399881965"/>
      <w:bookmarkStart w:id="129" w:name="_Toc407089367"/>
    </w:p>
    <w:p w:rsidR="000866CD" w:rsidRPr="009329CE" w:rsidRDefault="000866CD" w:rsidP="0033298C">
      <w:pPr>
        <w:pStyle w:val="Sottotitolo"/>
      </w:pPr>
      <w:r w:rsidRPr="009329CE">
        <w:t>Data</w:t>
      </w:r>
      <w:bookmarkEnd w:id="128"/>
      <w:bookmarkEnd w:id="129"/>
    </w:p>
    <w:tbl>
      <w:tblPr>
        <w:tblStyle w:val="Sfondochiaro-Colore1"/>
        <w:tblW w:w="9889" w:type="dxa"/>
        <w:tblLook w:val="04A0" w:firstRow="1" w:lastRow="0" w:firstColumn="1" w:lastColumn="0" w:noHBand="0" w:noVBand="1"/>
      </w:tblPr>
      <w:tblGrid>
        <w:gridCol w:w="7338"/>
        <w:gridCol w:w="2551"/>
      </w:tblGrid>
      <w:tr w:rsidR="000866CD" w:rsidRPr="009329CE" w:rsidTr="00FC7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FFFFFF" w:themeColor="background1"/>
                <w:sz w:val="24"/>
                <w:szCs w:val="24"/>
                <w:lang w:val="en-US"/>
              </w:rPr>
            </w:pPr>
            <w:r w:rsidRPr="009329CE">
              <w:rPr>
                <w:rFonts w:asciiTheme="majorHAnsi" w:hAnsiTheme="majorHAnsi" w:cstheme="majorHAnsi"/>
                <w:b w:val="0"/>
                <w:bCs w:val="0"/>
                <w:color w:val="FFFFFF" w:themeColor="background1"/>
                <w:sz w:val="24"/>
                <w:szCs w:val="24"/>
                <w:lang w:val="en-US"/>
              </w:rPr>
              <w:t>WebMethod</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sidRPr="009329CE">
              <w:rPr>
                <w:rFonts w:asciiTheme="majorHAnsi" w:hAnsiTheme="majorHAnsi" w:cstheme="majorHAnsi"/>
                <w:b w:val="0"/>
                <w:bCs w:val="0"/>
                <w:color w:val="FFFFFF" w:themeColor="background1"/>
                <w:sz w:val="24"/>
                <w:szCs w:val="24"/>
                <w:lang w:val="en-US"/>
              </w:rPr>
              <w:t>Status</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GetGenericData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Cs w:val="24"/>
              </w:rPr>
            </w:pPr>
            <w:r w:rsidRPr="009329CE">
              <w:rPr>
                <w:rFonts w:asciiTheme="majorHAnsi" w:hAnsiTheme="majorHAnsi" w:cstheme="majorHAnsi"/>
                <w:bCs/>
                <w:color w:val="00B050"/>
                <w:szCs w:val="24"/>
                <w:lang w:val="en-US"/>
              </w:rPr>
              <w:t>Supported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GetCompactData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329CE">
              <w:rPr>
                <w:rFonts w:asciiTheme="majorHAnsi" w:hAnsiTheme="majorHAnsi" w:cstheme="majorHAnsi"/>
                <w:bCs/>
                <w:color w:val="00B050"/>
                <w:szCs w:val="24"/>
                <w:lang w:val="en-US"/>
              </w:rPr>
              <w:t>Supported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GetUtilityData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GetCrossSectionalData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bl>
    <w:p w:rsidR="000866CD" w:rsidRPr="009329CE" w:rsidRDefault="000866CD" w:rsidP="000866CD">
      <w:pPr>
        <w:rPr>
          <w:rFonts w:asciiTheme="majorHAnsi" w:hAnsiTheme="majorHAnsi" w:cstheme="majorHAnsi"/>
          <w:lang w:val="en-US"/>
        </w:rPr>
      </w:pPr>
    </w:p>
    <w:p w:rsidR="000866CD" w:rsidRPr="00543617" w:rsidRDefault="000866CD" w:rsidP="0033298C">
      <w:pPr>
        <w:pStyle w:val="Sottotitolo"/>
        <w:rPr>
          <w:lang w:val="en-US"/>
        </w:rPr>
      </w:pPr>
      <w:bookmarkStart w:id="130" w:name="_Toc399881966"/>
      <w:bookmarkStart w:id="131" w:name="_Toc407089368"/>
      <w:r w:rsidRPr="00543617">
        <w:rPr>
          <w:lang w:val="en-US"/>
        </w:rPr>
        <w:t>Registry-Oriented Web Service Functions to get Structural metadata</w:t>
      </w:r>
      <w:bookmarkEnd w:id="130"/>
      <w:bookmarkEnd w:id="131"/>
    </w:p>
    <w:tbl>
      <w:tblPr>
        <w:tblStyle w:val="Sfondochiaro-Colore1"/>
        <w:tblW w:w="9889" w:type="dxa"/>
        <w:tblLook w:val="04A0" w:firstRow="1" w:lastRow="0" w:firstColumn="1" w:lastColumn="0" w:noHBand="0" w:noVBand="1"/>
      </w:tblPr>
      <w:tblGrid>
        <w:gridCol w:w="7338"/>
        <w:gridCol w:w="2551"/>
      </w:tblGrid>
      <w:tr w:rsidR="000866CD" w:rsidRPr="009329CE" w:rsidTr="00FC7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FFFFFF" w:themeColor="background1"/>
                <w:sz w:val="24"/>
                <w:szCs w:val="24"/>
                <w:lang w:val="en-US"/>
              </w:rPr>
            </w:pPr>
            <w:r w:rsidRPr="009329CE">
              <w:rPr>
                <w:rFonts w:asciiTheme="majorHAnsi" w:hAnsiTheme="majorHAnsi" w:cstheme="majorHAnsi"/>
                <w:b w:val="0"/>
                <w:bCs w:val="0"/>
                <w:color w:val="FFFFFF" w:themeColor="background1"/>
                <w:sz w:val="24"/>
                <w:szCs w:val="24"/>
                <w:lang w:val="en-US"/>
              </w:rPr>
              <w:t>WebMethod</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sidRPr="009329CE">
              <w:rPr>
                <w:rFonts w:asciiTheme="majorHAnsi" w:hAnsiTheme="majorHAnsi" w:cstheme="majorHAnsi"/>
                <w:b w:val="0"/>
                <w:bCs w:val="0"/>
                <w:color w:val="FFFFFF" w:themeColor="background1"/>
                <w:sz w:val="24"/>
                <w:szCs w:val="24"/>
                <w:lang w:val="en-US"/>
              </w:rPr>
              <w:t>Status</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 w:val="24"/>
                <w:szCs w:val="24"/>
                <w:lang w:val="en-US"/>
              </w:rPr>
            </w:pPr>
            <w:r w:rsidRPr="009329CE">
              <w:rPr>
                <w:rFonts w:asciiTheme="majorHAnsi" w:hAnsiTheme="majorHAnsi" w:cstheme="majorHAnsi"/>
                <w:b w:val="0"/>
                <w:bCs w:val="0"/>
                <w:color w:val="000000"/>
                <w:sz w:val="24"/>
                <w:szCs w:val="24"/>
                <w:lang w:val="en-US"/>
              </w:rPr>
              <w:t>QueryStructure</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r w:rsidRPr="009329CE">
              <w:rPr>
                <w:rFonts w:asciiTheme="majorHAnsi" w:hAnsiTheme="majorHAnsi" w:cstheme="majorHAnsi"/>
                <w:bCs/>
                <w:color w:val="00B050"/>
                <w:sz w:val="24"/>
                <w:szCs w:val="24"/>
                <w:lang w:val="en-US"/>
              </w:rPr>
              <w:t>Supported</w:t>
            </w:r>
          </w:p>
        </w:tc>
      </w:tr>
    </w:tbl>
    <w:p w:rsidR="000866CD" w:rsidRPr="009329CE" w:rsidRDefault="000866CD" w:rsidP="000866CD">
      <w:pPr>
        <w:rPr>
          <w:rFonts w:asciiTheme="majorHAnsi" w:hAnsiTheme="majorHAnsi" w:cstheme="majorHAnsi"/>
          <w:lang w:val="en-US"/>
        </w:rPr>
      </w:pPr>
    </w:p>
    <w:p w:rsidR="000866CD" w:rsidRPr="009329CE" w:rsidRDefault="000866CD" w:rsidP="003C11EB">
      <w:pPr>
        <w:pStyle w:val="Sottotitolo"/>
      </w:pPr>
      <w:r w:rsidRPr="009329CE">
        <w:t>QueryStructure queriable artefacts</w:t>
      </w:r>
    </w:p>
    <w:p w:rsidR="000866CD" w:rsidRPr="009329CE" w:rsidRDefault="000866CD" w:rsidP="000866CD">
      <w:pPr>
        <w:pStyle w:val="Paragrafoelenco"/>
        <w:numPr>
          <w:ilvl w:val="0"/>
          <w:numId w:val="31"/>
        </w:numPr>
        <w:spacing w:before="0" w:after="0"/>
        <w:rPr>
          <w:rFonts w:asciiTheme="majorHAnsi" w:hAnsiTheme="majorHAnsi" w:cstheme="majorHAnsi"/>
          <w:sz w:val="22"/>
          <w:lang w:val="en-US"/>
        </w:rPr>
      </w:pPr>
      <w:r w:rsidRPr="009329CE">
        <w:rPr>
          <w:rFonts w:asciiTheme="majorHAnsi" w:hAnsiTheme="majorHAnsi" w:cstheme="majorHAnsi"/>
          <w:sz w:val="22"/>
          <w:lang w:val="en-US"/>
        </w:rPr>
        <w:t>Dataflow</w:t>
      </w:r>
    </w:p>
    <w:p w:rsidR="000866CD" w:rsidRPr="009329CE" w:rsidRDefault="000866CD" w:rsidP="000866CD">
      <w:pPr>
        <w:pStyle w:val="Paragrafoelenco"/>
        <w:numPr>
          <w:ilvl w:val="0"/>
          <w:numId w:val="31"/>
        </w:numPr>
        <w:spacing w:before="0" w:after="0"/>
        <w:rPr>
          <w:rFonts w:asciiTheme="majorHAnsi" w:hAnsiTheme="majorHAnsi" w:cstheme="majorHAnsi"/>
          <w:sz w:val="22"/>
          <w:lang w:val="en-US"/>
        </w:rPr>
      </w:pPr>
      <w:r w:rsidRPr="009329CE">
        <w:rPr>
          <w:rFonts w:asciiTheme="majorHAnsi" w:hAnsiTheme="majorHAnsi" w:cstheme="majorHAnsi"/>
          <w:sz w:val="22"/>
          <w:lang w:val="en-US"/>
        </w:rPr>
        <w:t>Codelist</w:t>
      </w:r>
    </w:p>
    <w:p w:rsidR="000866CD" w:rsidRPr="009329CE" w:rsidRDefault="000866CD" w:rsidP="000866CD">
      <w:pPr>
        <w:pStyle w:val="Paragrafoelenco"/>
        <w:numPr>
          <w:ilvl w:val="0"/>
          <w:numId w:val="31"/>
        </w:numPr>
        <w:spacing w:before="0" w:after="0"/>
        <w:rPr>
          <w:rFonts w:asciiTheme="majorHAnsi" w:hAnsiTheme="majorHAnsi" w:cstheme="majorHAnsi"/>
          <w:sz w:val="22"/>
          <w:lang w:val="en-US"/>
        </w:rPr>
      </w:pPr>
      <w:r w:rsidRPr="009329CE">
        <w:rPr>
          <w:rFonts w:asciiTheme="majorHAnsi" w:hAnsiTheme="majorHAnsi" w:cstheme="majorHAnsi"/>
          <w:sz w:val="22"/>
          <w:lang w:val="en-US"/>
        </w:rPr>
        <w:t>ConceptScheme</w:t>
      </w:r>
    </w:p>
    <w:p w:rsidR="000866CD" w:rsidRPr="009329CE" w:rsidRDefault="000866CD" w:rsidP="000866CD">
      <w:pPr>
        <w:pStyle w:val="Paragrafoelenco"/>
        <w:numPr>
          <w:ilvl w:val="0"/>
          <w:numId w:val="31"/>
        </w:numPr>
        <w:spacing w:before="0" w:after="0"/>
        <w:rPr>
          <w:rFonts w:asciiTheme="majorHAnsi" w:hAnsiTheme="majorHAnsi" w:cstheme="majorHAnsi"/>
          <w:sz w:val="22"/>
          <w:lang w:val="en-US"/>
        </w:rPr>
      </w:pPr>
      <w:r w:rsidRPr="009329CE">
        <w:rPr>
          <w:rFonts w:asciiTheme="majorHAnsi" w:hAnsiTheme="majorHAnsi" w:cstheme="majorHAnsi"/>
          <w:sz w:val="22"/>
          <w:lang w:val="en-US"/>
        </w:rPr>
        <w:t>CategoryScheme</w:t>
      </w:r>
    </w:p>
    <w:p w:rsidR="000866CD" w:rsidRPr="009329CE" w:rsidRDefault="000866CD" w:rsidP="000866CD">
      <w:pPr>
        <w:pStyle w:val="Paragrafoelenco"/>
        <w:numPr>
          <w:ilvl w:val="0"/>
          <w:numId w:val="31"/>
        </w:numPr>
        <w:spacing w:before="0" w:after="0"/>
        <w:rPr>
          <w:rFonts w:asciiTheme="majorHAnsi" w:hAnsiTheme="majorHAnsi" w:cstheme="majorHAnsi"/>
          <w:sz w:val="22"/>
          <w:lang w:val="en-US"/>
        </w:rPr>
      </w:pPr>
      <w:r w:rsidRPr="009329CE">
        <w:rPr>
          <w:rFonts w:asciiTheme="majorHAnsi" w:hAnsiTheme="majorHAnsi" w:cstheme="majorHAnsi"/>
          <w:sz w:val="22"/>
          <w:lang w:val="en-US"/>
        </w:rPr>
        <w:t>KeyFamily</w:t>
      </w:r>
    </w:p>
    <w:p w:rsidR="000866CD" w:rsidRDefault="000866CD" w:rsidP="000866CD">
      <w:pPr>
        <w:pStyle w:val="Paragrafoelenco"/>
        <w:numPr>
          <w:ilvl w:val="0"/>
          <w:numId w:val="31"/>
        </w:numPr>
        <w:spacing w:before="0" w:after="0"/>
        <w:rPr>
          <w:rFonts w:asciiTheme="majorHAnsi" w:hAnsiTheme="majorHAnsi" w:cstheme="majorHAnsi"/>
          <w:sz w:val="22"/>
          <w:lang w:val="en-US"/>
        </w:rPr>
      </w:pPr>
      <w:r w:rsidRPr="009329CE">
        <w:rPr>
          <w:rFonts w:asciiTheme="majorHAnsi" w:hAnsiTheme="majorHAnsi" w:cstheme="majorHAnsi"/>
          <w:sz w:val="22"/>
          <w:lang w:val="en-US"/>
        </w:rPr>
        <w:t>AgencySchema</w:t>
      </w:r>
    </w:p>
    <w:p w:rsidR="000866CD" w:rsidRPr="009329CE" w:rsidRDefault="000866CD" w:rsidP="000866CD">
      <w:pPr>
        <w:pStyle w:val="Paragrafoelenco"/>
        <w:spacing w:before="0" w:after="0"/>
        <w:rPr>
          <w:rFonts w:asciiTheme="majorHAnsi" w:hAnsiTheme="majorHAnsi" w:cstheme="majorHAnsi"/>
          <w:sz w:val="22"/>
          <w:lang w:val="en-US"/>
        </w:rPr>
      </w:pPr>
    </w:p>
    <w:p w:rsidR="000866CD" w:rsidRPr="009329CE" w:rsidRDefault="000866CD" w:rsidP="0033298C">
      <w:pPr>
        <w:pStyle w:val="Titolo3"/>
        <w:rPr>
          <w:lang w:val="en-US"/>
        </w:rPr>
      </w:pPr>
      <w:bookmarkStart w:id="132" w:name="_Toc399881967"/>
      <w:bookmarkStart w:id="133" w:name="_Toc407089369"/>
      <w:bookmarkStart w:id="134" w:name="_Toc422216206"/>
      <w:r w:rsidRPr="009329CE">
        <w:rPr>
          <w:lang w:val="en-US"/>
        </w:rPr>
        <w:lastRenderedPageBreak/>
        <w:t>2.1 WSDL Operations</w:t>
      </w:r>
      <w:bookmarkEnd w:id="132"/>
      <w:bookmarkEnd w:id="133"/>
      <w:bookmarkEnd w:id="134"/>
    </w:p>
    <w:p w:rsidR="000866CD" w:rsidRPr="009329CE" w:rsidRDefault="000866CD" w:rsidP="000866CD">
      <w:pPr>
        <w:autoSpaceDE w:val="0"/>
        <w:autoSpaceDN w:val="0"/>
        <w:adjustRightInd w:val="0"/>
        <w:rPr>
          <w:rFonts w:asciiTheme="majorHAnsi" w:hAnsiTheme="majorHAnsi" w:cstheme="majorHAnsi"/>
          <w:b/>
          <w:bCs/>
          <w:color w:val="000000"/>
          <w:sz w:val="28"/>
          <w:szCs w:val="28"/>
          <w:lang w:val="en-US"/>
        </w:rPr>
      </w:pPr>
    </w:p>
    <w:tbl>
      <w:tblPr>
        <w:tblStyle w:val="Sfondochiaro-Colore1"/>
        <w:tblW w:w="9889" w:type="dxa"/>
        <w:tblLook w:val="04A0" w:firstRow="1" w:lastRow="0" w:firstColumn="1" w:lastColumn="0" w:noHBand="0" w:noVBand="1"/>
      </w:tblPr>
      <w:tblGrid>
        <w:gridCol w:w="7338"/>
        <w:gridCol w:w="2551"/>
      </w:tblGrid>
      <w:tr w:rsidR="000866CD" w:rsidRPr="009329CE" w:rsidTr="00FC7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Cs w:val="0"/>
                <w:color w:val="FFFFFF" w:themeColor="background1"/>
                <w:sz w:val="24"/>
                <w:szCs w:val="24"/>
                <w:lang w:val="en-US"/>
              </w:rPr>
            </w:pPr>
            <w:r w:rsidRPr="009329CE">
              <w:rPr>
                <w:rFonts w:asciiTheme="majorHAnsi" w:hAnsiTheme="majorHAnsi" w:cstheme="majorHAnsi"/>
                <w:bCs w:val="0"/>
                <w:color w:val="FFFFFF" w:themeColor="background1"/>
                <w:sz w:val="24"/>
                <w:szCs w:val="24"/>
                <w:lang w:val="en-US"/>
              </w:rPr>
              <w:t>WebMethod</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color w:val="FFFFFF" w:themeColor="background1"/>
                <w:sz w:val="24"/>
                <w:szCs w:val="24"/>
                <w:lang w:val="en-US"/>
              </w:rPr>
            </w:pPr>
            <w:r w:rsidRPr="009329CE">
              <w:rPr>
                <w:rFonts w:asciiTheme="majorHAnsi" w:hAnsiTheme="majorHAnsi" w:cstheme="majorHAnsi"/>
                <w:bCs w:val="0"/>
                <w:color w:val="FFFFFF" w:themeColor="background1"/>
                <w:sz w:val="24"/>
                <w:szCs w:val="24"/>
                <w:lang w:val="en-US"/>
              </w:rPr>
              <w:t>Status</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FFFFFF" w:themeColor="background1"/>
                <w:sz w:val="24"/>
                <w:szCs w:val="24"/>
                <w:lang w:val="en-US"/>
              </w:rPr>
            </w:pPr>
            <w:r w:rsidRPr="009329CE">
              <w:rPr>
                <w:rFonts w:asciiTheme="majorHAnsi" w:hAnsiTheme="majorHAnsi" w:cstheme="majorHAnsi"/>
                <w:b w:val="0"/>
                <w:bCs w:val="0"/>
                <w:color w:val="FFFFFF" w:themeColor="background1"/>
                <w:sz w:val="24"/>
                <w:szCs w:val="24"/>
                <w:lang w:val="en-US"/>
              </w:rPr>
              <w:t>Data</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4"/>
                <w:szCs w:val="24"/>
                <w:lang w:val="en-US"/>
              </w:rPr>
            </w:pP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GetStructureSpecificData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329CE">
              <w:rPr>
                <w:rFonts w:asciiTheme="majorHAnsi" w:hAnsiTheme="majorHAnsi" w:cstheme="majorHAnsi"/>
                <w:bCs/>
                <w:color w:val="000000"/>
                <w:szCs w:val="24"/>
                <w:lang w:val="en-US"/>
              </w:rPr>
              <w:t>Not planned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GetGenericData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Cs w:val="24"/>
              </w:rPr>
            </w:pPr>
            <w:r w:rsidRPr="009329CE">
              <w:rPr>
                <w:rFonts w:asciiTheme="majorHAnsi" w:hAnsiTheme="majorHAnsi" w:cstheme="majorHAnsi"/>
                <w:bCs/>
                <w:color w:val="000000"/>
                <w:szCs w:val="24"/>
                <w:lang w:val="en-US"/>
              </w:rPr>
              <w:t>Not planned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GetStructureSpecificTimeSeriesData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B050"/>
                <w:szCs w:val="24"/>
                <w:lang w:val="en-US"/>
              </w:rPr>
              <w:t>Supported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GetGenericTimeSeriesData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B050"/>
                <w:szCs w:val="24"/>
                <w:lang w:val="en-US"/>
              </w:rPr>
              <w:t>Supported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top w:val="single" w:sz="4" w:space="0" w:color="auto"/>
              <w:bottom w:val="single" w:sz="4" w:space="0" w:color="auto"/>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FFFFFF" w:themeColor="background1"/>
                <w:sz w:val="24"/>
                <w:szCs w:val="24"/>
                <w:lang w:val="en-US"/>
              </w:rPr>
            </w:pPr>
            <w:r w:rsidRPr="009329CE">
              <w:rPr>
                <w:rFonts w:asciiTheme="majorHAnsi" w:hAnsiTheme="majorHAnsi" w:cstheme="majorHAnsi"/>
                <w:b w:val="0"/>
                <w:bCs w:val="0"/>
                <w:color w:val="FFFFFF" w:themeColor="background1"/>
                <w:sz w:val="24"/>
                <w:szCs w:val="24"/>
                <w:lang w:val="en-US"/>
              </w:rPr>
              <w:t>Structure usage</w:t>
            </w:r>
          </w:p>
        </w:tc>
        <w:tc>
          <w:tcPr>
            <w:tcW w:w="2551" w:type="dxa"/>
            <w:tcBorders>
              <w:top w:val="single" w:sz="4" w:space="0" w:color="auto"/>
              <w:left w:val="single" w:sz="4" w:space="0" w:color="auto"/>
              <w:bottom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FFFFFF" w:themeColor="background1"/>
                <w:sz w:val="24"/>
                <w:szCs w:val="24"/>
                <w:lang w:val="en-US"/>
              </w:rPr>
            </w:pP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top w:val="single" w:sz="4" w:space="0" w:color="auto"/>
              <w:bottom w:val="single" w:sz="4" w:space="0" w:color="auto"/>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themeColor="text1"/>
                <w:szCs w:val="24"/>
                <w:lang w:val="en-US"/>
              </w:rPr>
            </w:pPr>
            <w:r w:rsidRPr="009329CE">
              <w:rPr>
                <w:rFonts w:asciiTheme="majorHAnsi" w:hAnsiTheme="majorHAnsi" w:cstheme="majorHAnsi"/>
                <w:b w:val="0"/>
                <w:bCs w:val="0"/>
                <w:color w:val="000000" w:themeColor="text1"/>
                <w:szCs w:val="24"/>
                <w:lang w:val="en-US"/>
              </w:rPr>
              <w:t>GetDataflow</w:t>
            </w:r>
          </w:p>
        </w:tc>
        <w:tc>
          <w:tcPr>
            <w:tcW w:w="2551" w:type="dxa"/>
            <w:tcBorders>
              <w:top w:val="single" w:sz="4" w:space="0" w:color="auto"/>
              <w:left w:val="single" w:sz="4" w:space="0" w:color="auto"/>
              <w:bottom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Cs w:val="24"/>
                <w:lang w:val="en-US"/>
              </w:rPr>
            </w:pPr>
            <w:r w:rsidRPr="009329CE">
              <w:rPr>
                <w:rFonts w:asciiTheme="majorHAnsi" w:hAnsiTheme="majorHAnsi" w:cstheme="majorHAnsi"/>
                <w:bCs/>
                <w:color w:val="00B050"/>
                <w:szCs w:val="24"/>
                <w:lang w:val="en-US"/>
              </w:rPr>
              <w:t>Supported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top w:val="single" w:sz="4" w:space="0" w:color="auto"/>
              <w:bottom w:val="single" w:sz="4" w:space="0" w:color="auto"/>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color w:val="FFFFFF" w:themeColor="background1"/>
                <w:sz w:val="24"/>
                <w:szCs w:val="24"/>
              </w:rPr>
            </w:pPr>
            <w:r w:rsidRPr="009329CE">
              <w:rPr>
                <w:rFonts w:asciiTheme="majorHAnsi" w:hAnsiTheme="majorHAnsi" w:cstheme="majorHAnsi"/>
                <w:b w:val="0"/>
                <w:bCs w:val="0"/>
                <w:color w:val="FFFFFF" w:themeColor="background1"/>
                <w:sz w:val="24"/>
                <w:szCs w:val="24"/>
              </w:rPr>
              <w:t>Structure</w:t>
            </w:r>
          </w:p>
        </w:tc>
        <w:tc>
          <w:tcPr>
            <w:tcW w:w="2551" w:type="dxa"/>
            <w:tcBorders>
              <w:top w:val="single" w:sz="4" w:space="0" w:color="auto"/>
              <w:left w:val="single" w:sz="4" w:space="0" w:color="auto"/>
              <w:bottom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FFFFFF" w:themeColor="background1"/>
                <w:sz w:val="24"/>
                <w:szCs w:val="24"/>
              </w:rPr>
            </w:pP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top w:val="single" w:sz="4" w:space="0" w:color="auto"/>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szCs w:val="24"/>
              </w:rPr>
            </w:pPr>
            <w:r w:rsidRPr="009329CE">
              <w:rPr>
                <w:rFonts w:asciiTheme="majorHAnsi" w:hAnsiTheme="majorHAnsi" w:cstheme="majorHAnsi"/>
                <w:b w:val="0"/>
                <w:bCs w:val="0"/>
                <w:color w:val="000000" w:themeColor="text1"/>
                <w:szCs w:val="24"/>
              </w:rPr>
              <w:t>GetDataStructure</w:t>
            </w:r>
          </w:p>
        </w:tc>
        <w:tc>
          <w:tcPr>
            <w:tcW w:w="2551" w:type="dxa"/>
            <w:tcBorders>
              <w:top w:val="single" w:sz="4" w:space="0" w:color="auto"/>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Cs w:val="24"/>
              </w:rPr>
            </w:pPr>
            <w:r w:rsidRPr="009329CE">
              <w:rPr>
                <w:rFonts w:asciiTheme="majorHAnsi" w:hAnsiTheme="majorHAnsi" w:cstheme="majorHAnsi"/>
                <w:bCs/>
                <w:color w:val="00B050"/>
                <w:szCs w:val="24"/>
                <w:lang w:val="en-US"/>
              </w:rPr>
              <w:t>Supported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0000FF"/>
                <w:sz w:val="24"/>
                <w:szCs w:val="24"/>
                <w:lang w:val="en-US"/>
              </w:rPr>
            </w:pPr>
            <w:r w:rsidRPr="009329CE">
              <w:rPr>
                <w:rFonts w:asciiTheme="majorHAnsi" w:hAnsiTheme="majorHAnsi" w:cstheme="majorHAnsi"/>
                <w:b w:val="0"/>
                <w:bCs w:val="0"/>
                <w:color w:val="FFFFFF" w:themeColor="background1"/>
                <w:sz w:val="24"/>
                <w:szCs w:val="24"/>
                <w:lang w:val="en-US"/>
              </w:rPr>
              <w:t>Item scheme</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FF"/>
                <w:sz w:val="24"/>
                <w:szCs w:val="24"/>
                <w:lang w:val="en-US"/>
              </w:rPr>
            </w:pP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GetCategoryScheme</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B050"/>
                <w:szCs w:val="24"/>
                <w:lang w:val="en-US"/>
              </w:rPr>
              <w:t>Supported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GetConceptScheme</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B050"/>
                <w:szCs w:val="24"/>
                <w:lang w:val="en-US"/>
              </w:rPr>
              <w:t>Supported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GetCodelist</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B050"/>
                <w:szCs w:val="24"/>
                <w:lang w:val="en-US"/>
              </w:rPr>
              <w:t>Supported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GetHierarchicalCodelist</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GetOrganisationScheme</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B050"/>
                <w:szCs w:val="24"/>
                <w:lang w:val="en-US"/>
              </w:rPr>
              <w:t>Supported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GetReportingTaxonomy</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FFFFFF" w:themeColor="background1"/>
                <w:sz w:val="24"/>
                <w:szCs w:val="24"/>
                <w:lang w:val="en-US"/>
              </w:rPr>
            </w:pPr>
            <w:r w:rsidRPr="009329CE">
              <w:rPr>
                <w:rFonts w:asciiTheme="majorHAnsi" w:hAnsiTheme="majorHAnsi" w:cstheme="majorHAnsi"/>
                <w:b w:val="0"/>
                <w:bCs w:val="0"/>
                <w:color w:val="FFFFFF" w:themeColor="background1"/>
                <w:sz w:val="24"/>
                <w:szCs w:val="24"/>
                <w:lang w:val="en-US"/>
              </w:rPr>
              <w:t>Other maintainable artefacts</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FFFFFF" w:themeColor="background1"/>
                <w:sz w:val="24"/>
                <w:szCs w:val="24"/>
                <w:lang w:val="en-US"/>
              </w:rPr>
            </w:pP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GetStructureSet</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GetProcess</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GetCategorisation</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329CE">
              <w:rPr>
                <w:rFonts w:asciiTheme="majorHAnsi" w:hAnsiTheme="majorHAnsi" w:cstheme="majorHAnsi"/>
                <w:bCs/>
                <w:color w:val="00B050"/>
                <w:szCs w:val="24"/>
                <w:lang w:val="en-US"/>
              </w:rPr>
              <w:t>Supported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GetProvisionAgreement</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lastRenderedPageBreak/>
              <w:t>GetConstraint (content)</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329CE">
              <w:rPr>
                <w:rFonts w:asciiTheme="majorHAnsi" w:hAnsiTheme="majorHAnsi" w:cstheme="majorHAnsi"/>
                <w:bCs/>
                <w:color w:val="E36C0A" w:themeColor="accent6" w:themeShade="BF"/>
                <w:szCs w:val="24"/>
              </w:rPr>
              <w:t>Not yet implemented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0000FF"/>
                <w:sz w:val="24"/>
                <w:szCs w:val="24"/>
                <w:lang w:val="en-US"/>
              </w:rPr>
            </w:pPr>
            <w:r w:rsidRPr="009329CE">
              <w:rPr>
                <w:rFonts w:asciiTheme="majorHAnsi" w:hAnsiTheme="majorHAnsi" w:cstheme="majorHAnsi"/>
                <w:b w:val="0"/>
                <w:bCs w:val="0"/>
                <w:color w:val="FFFFFF" w:themeColor="background1"/>
                <w:sz w:val="24"/>
                <w:szCs w:val="24"/>
                <w:lang w:val="en-US"/>
              </w:rPr>
              <w:t>XML Schemas (XSD)</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FF"/>
                <w:sz w:val="24"/>
                <w:szCs w:val="24"/>
                <w:lang w:val="en-US"/>
              </w:rPr>
            </w:pP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GetDataSchema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r w:rsidR="000866CD" w:rsidRPr="00E258BC"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0000FF"/>
                <w:sz w:val="24"/>
                <w:szCs w:val="24"/>
                <w:lang w:val="en-US"/>
              </w:rPr>
            </w:pPr>
            <w:r w:rsidRPr="009329CE">
              <w:rPr>
                <w:rFonts w:asciiTheme="majorHAnsi" w:hAnsiTheme="majorHAnsi" w:cstheme="majorHAnsi"/>
                <w:b w:val="0"/>
                <w:bCs w:val="0"/>
                <w:color w:val="FFFFFF" w:themeColor="background1"/>
                <w:sz w:val="24"/>
                <w:szCs w:val="24"/>
                <w:lang w:val="en-US"/>
              </w:rPr>
              <w:t>Generic query for structural metadata</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FF"/>
                <w:sz w:val="24"/>
                <w:szCs w:val="24"/>
                <w:lang w:val="en-US"/>
              </w:rPr>
            </w:pP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GetStructures</w:t>
            </w:r>
          </w:p>
        </w:tc>
        <w:tc>
          <w:tcPr>
            <w:tcW w:w="2551" w:type="dxa"/>
            <w:tcBorders>
              <w:left w:val="single" w:sz="4" w:space="0" w:color="auto"/>
              <w:bottom w:val="single" w:sz="8" w:space="0" w:color="4F81BD" w:themeColor="accent1"/>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bl>
    <w:p w:rsidR="000866CD" w:rsidRDefault="000866CD" w:rsidP="000866CD">
      <w:pPr>
        <w:autoSpaceDE w:val="0"/>
        <w:autoSpaceDN w:val="0"/>
        <w:adjustRightInd w:val="0"/>
        <w:rPr>
          <w:rFonts w:asciiTheme="majorHAnsi" w:hAnsiTheme="majorHAnsi" w:cstheme="majorHAnsi"/>
          <w:b/>
          <w:bCs/>
          <w:color w:val="000000"/>
          <w:sz w:val="28"/>
          <w:szCs w:val="28"/>
          <w:lang w:val="en-US"/>
        </w:rPr>
      </w:pPr>
    </w:p>
    <w:p w:rsidR="000866CD" w:rsidRPr="009329CE" w:rsidRDefault="000866CD" w:rsidP="0033298C">
      <w:pPr>
        <w:pStyle w:val="Titolo3"/>
        <w:rPr>
          <w:lang w:val="en-US"/>
        </w:rPr>
      </w:pPr>
      <w:bookmarkStart w:id="135" w:name="_Toc399881968"/>
      <w:bookmarkStart w:id="136" w:name="_Toc407089370"/>
      <w:bookmarkStart w:id="137" w:name="_Toc422216207"/>
      <w:r>
        <w:rPr>
          <w:lang w:val="en-US"/>
        </w:rPr>
        <w:t>REST</w:t>
      </w:r>
      <w:r w:rsidRPr="009329CE">
        <w:rPr>
          <w:lang w:val="en-US"/>
        </w:rPr>
        <w:t xml:space="preserve"> Operations</w:t>
      </w:r>
      <w:bookmarkEnd w:id="135"/>
      <w:bookmarkEnd w:id="136"/>
      <w:bookmarkEnd w:id="137"/>
    </w:p>
    <w:p w:rsidR="000866CD" w:rsidRPr="009329CE" w:rsidRDefault="000866CD" w:rsidP="000866CD">
      <w:pPr>
        <w:rPr>
          <w:rFonts w:asciiTheme="majorHAnsi" w:hAnsiTheme="majorHAnsi" w:cstheme="majorHAnsi"/>
          <w:lang w:val="en-US"/>
        </w:rPr>
      </w:pPr>
    </w:p>
    <w:p w:rsidR="000866CD" w:rsidRPr="009329CE" w:rsidRDefault="000866CD" w:rsidP="0033298C">
      <w:pPr>
        <w:pStyle w:val="Sottotitolo"/>
      </w:pPr>
      <w:bookmarkStart w:id="138" w:name="_Toc399881969"/>
      <w:bookmarkStart w:id="139" w:name="_Toc407089371"/>
      <w:r w:rsidRPr="009329CE">
        <w:t>Structural Metadata Queries</w:t>
      </w:r>
      <w:bookmarkEnd w:id="138"/>
      <w:bookmarkEnd w:id="139"/>
    </w:p>
    <w:tbl>
      <w:tblPr>
        <w:tblStyle w:val="Sfondochiaro-Colore1"/>
        <w:tblW w:w="0" w:type="auto"/>
        <w:tblLook w:val="04A0" w:firstRow="1" w:lastRow="0" w:firstColumn="1" w:lastColumn="0" w:noHBand="0" w:noVBand="1"/>
      </w:tblPr>
      <w:tblGrid>
        <w:gridCol w:w="7169"/>
        <w:gridCol w:w="2469"/>
      </w:tblGrid>
      <w:tr w:rsidR="000866CD" w:rsidRPr="009329CE" w:rsidTr="003C1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shd w:val="clear" w:color="auto" w:fill="4F81BD" w:themeFill="accent1"/>
          </w:tcPr>
          <w:p w:rsidR="000866CD" w:rsidRPr="009329CE" w:rsidRDefault="000866CD" w:rsidP="00FC72B9">
            <w:pPr>
              <w:autoSpaceDE w:val="0"/>
              <w:autoSpaceDN w:val="0"/>
              <w:adjustRightInd w:val="0"/>
              <w:rPr>
                <w:rFonts w:asciiTheme="majorHAnsi" w:hAnsiTheme="majorHAnsi" w:cstheme="majorHAnsi"/>
                <w:b w:val="0"/>
                <w:color w:val="FFFFFF" w:themeColor="background1"/>
                <w:sz w:val="24"/>
                <w:lang w:val="en-US"/>
              </w:rPr>
            </w:pPr>
            <w:r w:rsidRPr="009329CE">
              <w:rPr>
                <w:rFonts w:asciiTheme="majorHAnsi" w:hAnsiTheme="majorHAnsi" w:cstheme="majorHAnsi"/>
                <w:b w:val="0"/>
                <w:color w:val="FFFFFF" w:themeColor="background1"/>
                <w:sz w:val="24"/>
                <w:lang w:val="en-US"/>
              </w:rPr>
              <w:t>Resources defined</w:t>
            </w:r>
          </w:p>
        </w:tc>
        <w:tc>
          <w:tcPr>
            <w:tcW w:w="2469" w:type="dxa"/>
            <w:tcBorders>
              <w:left w:val="single" w:sz="4" w:space="0" w:color="auto"/>
            </w:tcBorders>
            <w:shd w:val="clear" w:color="auto" w:fill="4F81BD" w:themeFill="accent1"/>
          </w:tcPr>
          <w:p w:rsidR="000866CD" w:rsidRPr="009329CE" w:rsidRDefault="000866CD" w:rsidP="00FC72B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FFFFFF" w:themeColor="background1"/>
                <w:sz w:val="24"/>
                <w:lang w:val="en-US"/>
              </w:rPr>
            </w:pPr>
            <w:r w:rsidRPr="009329CE">
              <w:rPr>
                <w:rFonts w:asciiTheme="majorHAnsi" w:hAnsiTheme="majorHAnsi" w:cstheme="majorHAnsi"/>
                <w:b w:val="0"/>
                <w:color w:val="FFFFFF" w:themeColor="background1"/>
                <w:sz w:val="24"/>
                <w:lang w:val="en-US"/>
              </w:rPr>
              <w:t>Status</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lang w:val="en-US"/>
              </w:rPr>
            </w:pPr>
            <w:r w:rsidRPr="009329CE">
              <w:rPr>
                <w:rFonts w:asciiTheme="majorHAnsi" w:hAnsiTheme="majorHAnsi" w:cstheme="majorHAnsi"/>
                <w:b w:val="0"/>
                <w:color w:val="auto"/>
                <w:lang w:val="en-US"/>
              </w:rPr>
              <w:t>datastructure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B050"/>
                <w:szCs w:val="28"/>
                <w:lang w:val="en-US"/>
              </w:rPr>
            </w:pPr>
            <w:r w:rsidRPr="009329CE">
              <w:rPr>
                <w:rFonts w:asciiTheme="majorHAnsi" w:hAnsiTheme="majorHAnsi" w:cstheme="majorHAnsi"/>
                <w:bCs/>
                <w:color w:val="00B050"/>
                <w:szCs w:val="28"/>
                <w:lang w:val="en-US"/>
              </w:rPr>
              <w:t>Supported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categoryscheme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B050"/>
                <w:szCs w:val="28"/>
                <w:lang w:val="en-US"/>
              </w:rPr>
              <w:t>Supported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conceptscheme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B050"/>
                <w:szCs w:val="28"/>
                <w:lang w:val="en-US"/>
              </w:rPr>
              <w:t>Supported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codelist</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B050"/>
                <w:szCs w:val="28"/>
                <w:lang w:val="en-US"/>
              </w:rPr>
              <w:t>Supported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hierarchicalcodelist</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szCs w:val="13"/>
                <w:lang w:val="en-US"/>
              </w:rPr>
            </w:pPr>
            <w:r w:rsidRPr="009329CE">
              <w:rPr>
                <w:rFonts w:asciiTheme="majorHAnsi" w:hAnsiTheme="majorHAnsi" w:cstheme="majorHAnsi"/>
                <w:b w:val="0"/>
                <w:color w:val="auto"/>
                <w:lang w:val="en-US"/>
              </w:rPr>
              <w:t>organisationscheme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B050"/>
                <w:szCs w:val="28"/>
                <w:lang w:val="en-US"/>
              </w:rPr>
              <w:t>Supported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szCs w:val="13"/>
                <w:lang w:val="en-US"/>
              </w:rPr>
            </w:pPr>
            <w:r w:rsidRPr="009329CE">
              <w:rPr>
                <w:rFonts w:asciiTheme="majorHAnsi" w:hAnsiTheme="majorHAnsi" w:cstheme="majorHAnsi"/>
                <w:b w:val="0"/>
                <w:color w:val="auto"/>
                <w:lang w:val="en-US"/>
              </w:rPr>
              <w:t>agencyscheme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B050"/>
                <w:szCs w:val="28"/>
                <w:lang w:val="en-US"/>
              </w:rPr>
              <w:t>Supported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dataproviderscheme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dataconsumerscheme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organisationunitscheme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dataflow</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B050"/>
                <w:szCs w:val="28"/>
                <w:lang w:val="en-US"/>
              </w:rPr>
              <w:t>Supported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reportingtaxonomy</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provisionagreement</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lastRenderedPageBreak/>
              <w:t>structureset</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process</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categorisation</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B050"/>
                <w:szCs w:val="28"/>
                <w:lang w:val="en-US"/>
              </w:rPr>
              <w:t>Supported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contentconstraint</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attachmentconstraint</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szCs w:val="13"/>
              </w:rPr>
            </w:pPr>
            <w:r w:rsidRPr="009329CE">
              <w:rPr>
                <w:rFonts w:asciiTheme="majorHAnsi" w:hAnsiTheme="majorHAnsi" w:cstheme="majorHAnsi"/>
                <w:b w:val="0"/>
                <w:color w:val="auto"/>
              </w:rPr>
              <w:t>structure</w:t>
            </w:r>
          </w:p>
        </w:tc>
        <w:tc>
          <w:tcPr>
            <w:tcW w:w="2469" w:type="dxa"/>
            <w:tcBorders>
              <w:left w:val="single" w:sz="4" w:space="0" w:color="auto"/>
              <w:bottom w:val="single" w:sz="8" w:space="0" w:color="4F81BD" w:themeColor="accent1"/>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9329CE">
              <w:rPr>
                <w:rFonts w:asciiTheme="majorHAnsi" w:hAnsiTheme="majorHAnsi" w:cstheme="majorHAnsi"/>
                <w:bCs/>
                <w:color w:val="000000"/>
                <w:szCs w:val="28"/>
                <w:lang w:val="en-US"/>
              </w:rPr>
              <w:t>Not planned</w:t>
            </w:r>
          </w:p>
        </w:tc>
      </w:tr>
    </w:tbl>
    <w:p w:rsidR="00932D89" w:rsidRDefault="00932D89" w:rsidP="000866CD">
      <w:pPr>
        <w:rPr>
          <w:ins w:id="140" w:author="Gino Mascotti" w:date="2015-05-27T15:18:00Z"/>
        </w:rPr>
      </w:pPr>
    </w:p>
    <w:p w:rsidR="00932D89" w:rsidRPr="009329CE" w:rsidRDefault="00932D89" w:rsidP="00932D89">
      <w:pPr>
        <w:pStyle w:val="Sottotitolo"/>
        <w:rPr>
          <w:ins w:id="141" w:author="Gino Mascotti" w:date="2015-05-27T15:18:00Z"/>
        </w:rPr>
      </w:pPr>
      <w:ins w:id="142" w:author="Gino Mascotti" w:date="2015-05-27T15:18:00Z">
        <w:r>
          <w:t>D</w:t>
        </w:r>
        <w:r w:rsidRPr="009329CE">
          <w:t>ata Queries</w:t>
        </w:r>
      </w:ins>
    </w:p>
    <w:tbl>
      <w:tblPr>
        <w:tblStyle w:val="Sfondochiaro-Colore1"/>
        <w:tblW w:w="0" w:type="auto"/>
        <w:tblLook w:val="04A0" w:firstRow="1" w:lastRow="0" w:firstColumn="1" w:lastColumn="0" w:noHBand="0" w:noVBand="1"/>
        <w:tblPrChange w:id="143" w:author="Gino Mascotti" w:date="2015-05-27T15:19:00Z">
          <w:tblPr>
            <w:tblStyle w:val="Sfondochiaro-Colore1"/>
            <w:tblW w:w="0" w:type="auto"/>
            <w:tblLook w:val="04A0" w:firstRow="1" w:lastRow="0" w:firstColumn="1" w:lastColumn="0" w:noHBand="0" w:noVBand="1"/>
          </w:tblPr>
        </w:tblPrChange>
      </w:tblPr>
      <w:tblGrid>
        <w:gridCol w:w="3192"/>
        <w:gridCol w:w="5497"/>
        <w:gridCol w:w="1592"/>
        <w:tblGridChange w:id="144">
          <w:tblGrid>
            <w:gridCol w:w="3192"/>
            <w:gridCol w:w="3977"/>
            <w:gridCol w:w="1520"/>
            <w:gridCol w:w="949"/>
            <w:gridCol w:w="643"/>
            <w:gridCol w:w="1826"/>
          </w:tblGrid>
        </w:tblGridChange>
      </w:tblGrid>
      <w:tr w:rsidR="00932D89" w:rsidRPr="009329CE" w:rsidTr="00932D89">
        <w:trPr>
          <w:cnfStyle w:val="100000000000" w:firstRow="1" w:lastRow="0" w:firstColumn="0" w:lastColumn="0" w:oddVBand="0" w:evenVBand="0" w:oddHBand="0" w:evenHBand="0" w:firstRowFirstColumn="0" w:firstRowLastColumn="0" w:lastRowFirstColumn="0" w:lastRowLastColumn="0"/>
          <w:ins w:id="145" w:author="Gino Mascotti" w:date="2015-05-27T15:18:00Z"/>
        </w:trPr>
        <w:tc>
          <w:tcPr>
            <w:cnfStyle w:val="001000000000" w:firstRow="0" w:lastRow="0" w:firstColumn="1" w:lastColumn="0" w:oddVBand="0" w:evenVBand="0" w:oddHBand="0" w:evenHBand="0" w:firstRowFirstColumn="0" w:firstRowLastColumn="0" w:lastRowFirstColumn="0" w:lastRowLastColumn="0"/>
            <w:tcW w:w="5806" w:type="dxa"/>
            <w:tcBorders>
              <w:right w:val="single" w:sz="4" w:space="0" w:color="auto"/>
            </w:tcBorders>
            <w:shd w:val="clear" w:color="auto" w:fill="4F81BD" w:themeFill="accent1"/>
            <w:tcPrChange w:id="146" w:author="Gino Mascotti" w:date="2015-05-27T15:19:00Z">
              <w:tcPr>
                <w:tcW w:w="7169" w:type="dxa"/>
                <w:gridSpan w:val="2"/>
                <w:tcBorders>
                  <w:right w:val="single" w:sz="4" w:space="0" w:color="auto"/>
                </w:tcBorders>
                <w:shd w:val="clear" w:color="auto" w:fill="4F81BD" w:themeFill="accent1"/>
              </w:tcPr>
            </w:tcPrChange>
          </w:tcPr>
          <w:p w:rsidR="00932D89" w:rsidRPr="009329CE" w:rsidRDefault="00932D89" w:rsidP="00F75AC8">
            <w:pPr>
              <w:autoSpaceDE w:val="0"/>
              <w:autoSpaceDN w:val="0"/>
              <w:adjustRightInd w:val="0"/>
              <w:cnfStyle w:val="101000000000" w:firstRow="1" w:lastRow="0" w:firstColumn="1" w:lastColumn="0" w:oddVBand="0" w:evenVBand="0" w:oddHBand="0" w:evenHBand="0" w:firstRowFirstColumn="0" w:firstRowLastColumn="0" w:lastRowFirstColumn="0" w:lastRowLastColumn="0"/>
              <w:rPr>
                <w:ins w:id="147" w:author="Gino Mascotti" w:date="2015-05-27T15:18:00Z"/>
                <w:rFonts w:asciiTheme="majorHAnsi" w:hAnsiTheme="majorHAnsi" w:cstheme="majorHAnsi"/>
                <w:b w:val="0"/>
                <w:color w:val="FFFFFF" w:themeColor="background1"/>
                <w:sz w:val="24"/>
                <w:lang w:val="en-US"/>
              </w:rPr>
            </w:pPr>
            <w:ins w:id="148" w:author="Gino Mascotti" w:date="2015-05-27T15:18:00Z">
              <w:r>
                <w:rPr>
                  <w:rFonts w:asciiTheme="majorHAnsi" w:hAnsiTheme="majorHAnsi" w:cstheme="majorHAnsi"/>
                  <w:b w:val="0"/>
                  <w:color w:val="FFFFFF" w:themeColor="background1"/>
                  <w:sz w:val="24"/>
                  <w:lang w:val="en-US"/>
                </w:rPr>
                <w:t>Ouput format</w:t>
              </w:r>
            </w:ins>
          </w:p>
        </w:tc>
        <w:tc>
          <w:tcPr>
            <w:tcW w:w="1910" w:type="dxa"/>
            <w:tcBorders>
              <w:right w:val="single" w:sz="4" w:space="0" w:color="auto"/>
            </w:tcBorders>
            <w:shd w:val="clear" w:color="auto" w:fill="4F81BD" w:themeFill="accent1"/>
            <w:tcPrChange w:id="149" w:author="Gino Mascotti" w:date="2015-05-27T15:19:00Z">
              <w:tcPr>
                <w:tcW w:w="2469" w:type="dxa"/>
                <w:gridSpan w:val="2"/>
                <w:tcBorders>
                  <w:right w:val="single" w:sz="4" w:space="0" w:color="auto"/>
                </w:tcBorders>
                <w:shd w:val="clear" w:color="auto" w:fill="4F81BD" w:themeFill="accent1"/>
              </w:tcPr>
            </w:tcPrChange>
          </w:tcPr>
          <w:p w:rsidR="00932D89" w:rsidRPr="009329CE" w:rsidRDefault="00932D89" w:rsidP="00F75AC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ins w:id="150" w:author="Gino Mascotti" w:date="2015-05-27T15:19:00Z"/>
                <w:rFonts w:asciiTheme="majorHAnsi" w:hAnsiTheme="majorHAnsi" w:cstheme="majorHAnsi"/>
                <w:b w:val="0"/>
                <w:color w:val="FFFFFF" w:themeColor="background1"/>
                <w:sz w:val="24"/>
                <w:lang w:val="en-US"/>
              </w:rPr>
            </w:pPr>
            <w:ins w:id="151" w:author="Gino Mascotti" w:date="2015-05-27T15:19:00Z">
              <w:r>
                <w:rPr>
                  <w:rFonts w:asciiTheme="majorHAnsi" w:hAnsiTheme="majorHAnsi" w:cstheme="majorHAnsi"/>
                  <w:b w:val="0"/>
                  <w:color w:val="FFFFFF" w:themeColor="background1"/>
                  <w:sz w:val="24"/>
                  <w:lang w:val="en-US"/>
                </w:rPr>
                <w:t>Header</w:t>
              </w:r>
            </w:ins>
          </w:p>
        </w:tc>
        <w:tc>
          <w:tcPr>
            <w:tcW w:w="2138" w:type="dxa"/>
            <w:tcBorders>
              <w:left w:val="single" w:sz="4" w:space="0" w:color="auto"/>
            </w:tcBorders>
            <w:shd w:val="clear" w:color="auto" w:fill="4F81BD" w:themeFill="accent1"/>
            <w:tcPrChange w:id="152" w:author="Gino Mascotti" w:date="2015-05-27T15:19:00Z">
              <w:tcPr>
                <w:tcW w:w="2469" w:type="dxa"/>
                <w:gridSpan w:val="2"/>
                <w:tcBorders>
                  <w:left w:val="single" w:sz="4" w:space="0" w:color="auto"/>
                </w:tcBorders>
                <w:shd w:val="clear" w:color="auto" w:fill="4F81BD" w:themeFill="accent1"/>
              </w:tcPr>
            </w:tcPrChange>
          </w:tcPr>
          <w:p w:rsidR="00932D89" w:rsidRPr="009329CE" w:rsidRDefault="00932D89" w:rsidP="00F75AC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ins w:id="153" w:author="Gino Mascotti" w:date="2015-05-27T15:18:00Z"/>
                <w:rFonts w:asciiTheme="majorHAnsi" w:hAnsiTheme="majorHAnsi" w:cstheme="majorHAnsi"/>
                <w:b w:val="0"/>
                <w:color w:val="FFFFFF" w:themeColor="background1"/>
                <w:sz w:val="24"/>
                <w:lang w:val="en-US"/>
              </w:rPr>
            </w:pPr>
            <w:ins w:id="154" w:author="Gino Mascotti" w:date="2015-05-27T15:18:00Z">
              <w:r w:rsidRPr="009329CE">
                <w:rPr>
                  <w:rFonts w:asciiTheme="majorHAnsi" w:hAnsiTheme="majorHAnsi" w:cstheme="majorHAnsi"/>
                  <w:b w:val="0"/>
                  <w:color w:val="FFFFFF" w:themeColor="background1"/>
                  <w:sz w:val="24"/>
                  <w:lang w:val="en-US"/>
                </w:rPr>
                <w:t>Status</w:t>
              </w:r>
            </w:ins>
          </w:p>
        </w:tc>
      </w:tr>
      <w:tr w:rsidR="00932D89" w:rsidRPr="009329CE" w:rsidTr="00932D89">
        <w:trPr>
          <w:cnfStyle w:val="000000100000" w:firstRow="0" w:lastRow="0" w:firstColumn="0" w:lastColumn="0" w:oddVBand="0" w:evenVBand="0" w:oddHBand="1" w:evenHBand="0" w:firstRowFirstColumn="0" w:firstRowLastColumn="0" w:lastRowFirstColumn="0" w:lastRowLastColumn="0"/>
          <w:ins w:id="155" w:author="Gino Mascotti" w:date="2015-05-27T15:18:00Z"/>
        </w:trPr>
        <w:tc>
          <w:tcPr>
            <w:cnfStyle w:val="001000000000" w:firstRow="0" w:lastRow="0" w:firstColumn="1" w:lastColumn="0" w:oddVBand="0" w:evenVBand="0" w:oddHBand="0" w:evenHBand="0" w:firstRowFirstColumn="0" w:firstRowLastColumn="0" w:lastRowFirstColumn="0" w:lastRowLastColumn="0"/>
            <w:tcW w:w="5806" w:type="dxa"/>
            <w:tcBorders>
              <w:right w:val="single" w:sz="4" w:space="0" w:color="auto"/>
            </w:tcBorders>
            <w:vAlign w:val="center"/>
            <w:tcPrChange w:id="156" w:author="Gino Mascotti" w:date="2015-05-27T15:22:00Z">
              <w:tcPr>
                <w:tcW w:w="7169" w:type="dxa"/>
                <w:gridSpan w:val="2"/>
                <w:tcBorders>
                  <w:right w:val="single" w:sz="4" w:space="0" w:color="auto"/>
                </w:tcBorders>
              </w:tcPr>
            </w:tcPrChange>
          </w:tcPr>
          <w:p w:rsidR="00932D89" w:rsidRPr="009329CE" w:rsidRDefault="00932D89" w:rsidP="00F75AC8">
            <w:pPr>
              <w:autoSpaceDE w:val="0"/>
              <w:autoSpaceDN w:val="0"/>
              <w:adjustRightInd w:val="0"/>
              <w:cnfStyle w:val="001000100000" w:firstRow="0" w:lastRow="0" w:firstColumn="1" w:lastColumn="0" w:oddVBand="0" w:evenVBand="0" w:oddHBand="1" w:evenHBand="0" w:firstRowFirstColumn="0" w:firstRowLastColumn="0" w:lastRowFirstColumn="0" w:lastRowLastColumn="0"/>
              <w:rPr>
                <w:ins w:id="157" w:author="Gino Mascotti" w:date="2015-05-27T15:18:00Z"/>
                <w:rFonts w:asciiTheme="majorHAnsi" w:hAnsiTheme="majorHAnsi" w:cstheme="majorHAnsi"/>
                <w:lang w:val="en-US"/>
              </w:rPr>
            </w:pPr>
            <w:ins w:id="158" w:author="Gino Mascotti" w:date="2015-05-27T15:19:00Z">
              <w:r>
                <w:rPr>
                  <w:rFonts w:asciiTheme="majorHAnsi" w:hAnsiTheme="majorHAnsi" w:cstheme="majorHAnsi"/>
                  <w:b w:val="0"/>
                  <w:color w:val="auto"/>
                  <w:lang w:val="en-US"/>
                </w:rPr>
                <w:t>Generic Data</w:t>
              </w:r>
            </w:ins>
          </w:p>
        </w:tc>
        <w:tc>
          <w:tcPr>
            <w:tcW w:w="1910" w:type="dxa"/>
            <w:tcBorders>
              <w:right w:val="single" w:sz="4" w:space="0" w:color="auto"/>
            </w:tcBorders>
            <w:tcPrChange w:id="159" w:author="Gino Mascotti" w:date="2015-05-27T15:22:00Z">
              <w:tcPr>
                <w:tcW w:w="2469" w:type="dxa"/>
                <w:gridSpan w:val="2"/>
                <w:tcBorders>
                  <w:right w:val="single" w:sz="4" w:space="0" w:color="auto"/>
                </w:tcBorders>
              </w:tcPr>
            </w:tcPrChange>
          </w:tcPr>
          <w:p w:rsidR="00932D89" w:rsidRDefault="00932D89" w:rsidP="00F75AC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ins w:id="160" w:author="Gino Mascotti" w:date="2015-05-27T15:19:00Z"/>
                <w:rFonts w:asciiTheme="majorHAnsi" w:hAnsiTheme="majorHAnsi" w:cstheme="majorHAnsi"/>
                <w:bCs/>
                <w:color w:val="auto"/>
                <w:lang w:val="en-US"/>
              </w:rPr>
            </w:pPr>
            <w:ins w:id="161" w:author="Gino Mascotti" w:date="2015-05-27T15:19:00Z">
              <w:r w:rsidRPr="00932D89">
                <w:rPr>
                  <w:rFonts w:asciiTheme="majorHAnsi" w:hAnsiTheme="majorHAnsi" w:cstheme="majorHAnsi"/>
                  <w:bCs/>
                  <w:color w:val="auto"/>
                  <w:lang w:val="en-US"/>
                  <w:rPrChange w:id="162" w:author="Gino Mascotti" w:date="2015-05-27T15:19:00Z">
                    <w:rPr>
                      <w:rFonts w:asciiTheme="majorHAnsi" w:hAnsiTheme="majorHAnsi" w:cstheme="majorHAnsi"/>
                      <w:bCs/>
                      <w:color w:val="00B050"/>
                      <w:szCs w:val="28"/>
                      <w:lang w:val="en-US"/>
                    </w:rPr>
                  </w:rPrChange>
                </w:rPr>
                <w:t>application/vnd.sdmx.genericdata+xml;version=2.</w:t>
              </w:r>
            </w:ins>
            <w:ins w:id="163" w:author="Gino Mascotti" w:date="2015-05-27T15:20:00Z">
              <w:r>
                <w:rPr>
                  <w:rFonts w:asciiTheme="majorHAnsi" w:hAnsiTheme="majorHAnsi" w:cstheme="majorHAnsi"/>
                  <w:bCs/>
                  <w:color w:val="auto"/>
                  <w:lang w:val="en-US"/>
                </w:rPr>
                <w:t>0</w:t>
              </w:r>
            </w:ins>
          </w:p>
          <w:p w:rsidR="00932D89" w:rsidRPr="00932D89" w:rsidRDefault="00932D89" w:rsidP="00F75AC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ins w:id="164" w:author="Gino Mascotti" w:date="2015-05-27T15:19:00Z"/>
                <w:rFonts w:asciiTheme="majorHAnsi" w:hAnsiTheme="majorHAnsi" w:cstheme="majorHAnsi"/>
                <w:bCs/>
                <w:color w:val="auto"/>
                <w:lang w:val="en-US"/>
                <w:rPrChange w:id="165" w:author="Gino Mascotti" w:date="2015-05-27T15:19:00Z">
                  <w:rPr>
                    <w:ins w:id="166" w:author="Gino Mascotti" w:date="2015-05-27T15:19:00Z"/>
                    <w:rFonts w:asciiTheme="majorHAnsi" w:hAnsiTheme="majorHAnsi" w:cstheme="majorHAnsi"/>
                    <w:bCs/>
                    <w:color w:val="00B050"/>
                    <w:szCs w:val="28"/>
                    <w:lang w:val="en-US"/>
                  </w:rPr>
                </w:rPrChange>
              </w:rPr>
            </w:pPr>
            <w:ins w:id="167" w:author="Gino Mascotti" w:date="2015-05-27T15:19:00Z">
              <w:r w:rsidRPr="00C10956">
                <w:rPr>
                  <w:rFonts w:asciiTheme="majorHAnsi" w:hAnsiTheme="majorHAnsi" w:cstheme="majorHAnsi"/>
                  <w:bCs/>
                  <w:color w:val="auto"/>
                  <w:lang w:val="en-US"/>
                </w:rPr>
                <w:t>application/vnd.sdmx.genericdata+xml;version=2.1</w:t>
              </w:r>
            </w:ins>
          </w:p>
        </w:tc>
        <w:tc>
          <w:tcPr>
            <w:tcW w:w="2138" w:type="dxa"/>
            <w:tcBorders>
              <w:left w:val="single" w:sz="4" w:space="0" w:color="auto"/>
            </w:tcBorders>
            <w:vAlign w:val="center"/>
            <w:tcPrChange w:id="168" w:author="Gino Mascotti" w:date="2015-05-27T15:22:00Z">
              <w:tcPr>
                <w:tcW w:w="2469" w:type="dxa"/>
                <w:gridSpan w:val="2"/>
                <w:tcBorders>
                  <w:left w:val="single" w:sz="4" w:space="0" w:color="auto"/>
                </w:tcBorders>
              </w:tcPr>
            </w:tcPrChange>
          </w:tcPr>
          <w:p w:rsidR="00932D89" w:rsidRPr="009329CE" w:rsidRDefault="00932D89" w:rsidP="00F75AC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ins w:id="169" w:author="Gino Mascotti" w:date="2015-05-27T15:18:00Z"/>
                <w:rFonts w:asciiTheme="majorHAnsi" w:hAnsiTheme="majorHAnsi" w:cstheme="majorHAnsi"/>
                <w:bCs/>
                <w:color w:val="00B050"/>
                <w:szCs w:val="28"/>
                <w:lang w:val="en-US"/>
              </w:rPr>
            </w:pPr>
            <w:ins w:id="170" w:author="Gino Mascotti" w:date="2015-05-27T15:18:00Z">
              <w:r w:rsidRPr="009329CE">
                <w:rPr>
                  <w:rFonts w:asciiTheme="majorHAnsi" w:hAnsiTheme="majorHAnsi" w:cstheme="majorHAnsi"/>
                  <w:bCs/>
                  <w:color w:val="00B050"/>
                  <w:szCs w:val="28"/>
                  <w:lang w:val="en-US"/>
                </w:rPr>
                <w:t>Supported</w:t>
              </w:r>
            </w:ins>
          </w:p>
        </w:tc>
      </w:tr>
      <w:tr w:rsidR="00932D89" w:rsidRPr="009329CE" w:rsidTr="00932D89">
        <w:trPr>
          <w:ins w:id="171" w:author="Gino Mascotti" w:date="2015-05-27T15:18:00Z"/>
        </w:trPr>
        <w:tc>
          <w:tcPr>
            <w:cnfStyle w:val="001000000000" w:firstRow="0" w:lastRow="0" w:firstColumn="1" w:lastColumn="0" w:oddVBand="0" w:evenVBand="0" w:oddHBand="0" w:evenHBand="0" w:firstRowFirstColumn="0" w:firstRowLastColumn="0" w:lastRowFirstColumn="0" w:lastRowLastColumn="0"/>
            <w:tcW w:w="5806" w:type="dxa"/>
            <w:tcBorders>
              <w:right w:val="single" w:sz="4" w:space="0" w:color="auto"/>
            </w:tcBorders>
            <w:vAlign w:val="center"/>
            <w:tcPrChange w:id="172" w:author="Gino Mascotti" w:date="2015-05-27T15:22:00Z">
              <w:tcPr>
                <w:tcW w:w="7169" w:type="dxa"/>
                <w:gridSpan w:val="2"/>
                <w:tcBorders>
                  <w:right w:val="single" w:sz="4" w:space="0" w:color="auto"/>
                </w:tcBorders>
              </w:tcPr>
            </w:tcPrChange>
          </w:tcPr>
          <w:p w:rsidR="00932D89" w:rsidRPr="009329CE" w:rsidRDefault="00932D89" w:rsidP="00F75AC8">
            <w:pPr>
              <w:autoSpaceDE w:val="0"/>
              <w:autoSpaceDN w:val="0"/>
              <w:adjustRightInd w:val="0"/>
              <w:rPr>
                <w:ins w:id="173" w:author="Gino Mascotti" w:date="2015-05-27T15:18:00Z"/>
                <w:rFonts w:asciiTheme="majorHAnsi" w:hAnsiTheme="majorHAnsi" w:cstheme="majorHAnsi"/>
                <w:b w:val="0"/>
                <w:color w:val="auto"/>
                <w:lang w:val="en-US"/>
              </w:rPr>
            </w:pPr>
            <w:ins w:id="174" w:author="Gino Mascotti" w:date="2015-05-27T15:20:00Z">
              <w:r>
                <w:rPr>
                  <w:rFonts w:asciiTheme="majorHAnsi" w:hAnsiTheme="majorHAnsi" w:cstheme="majorHAnsi"/>
                  <w:b w:val="0"/>
                  <w:color w:val="auto"/>
                  <w:lang w:val="en-US"/>
                </w:rPr>
                <w:t>Structure Specific Data</w:t>
              </w:r>
            </w:ins>
          </w:p>
        </w:tc>
        <w:tc>
          <w:tcPr>
            <w:tcW w:w="1910" w:type="dxa"/>
            <w:tcBorders>
              <w:right w:val="single" w:sz="4" w:space="0" w:color="auto"/>
            </w:tcBorders>
            <w:tcPrChange w:id="175" w:author="Gino Mascotti" w:date="2015-05-27T15:22:00Z">
              <w:tcPr>
                <w:tcW w:w="2469" w:type="dxa"/>
                <w:gridSpan w:val="2"/>
                <w:tcBorders>
                  <w:right w:val="single" w:sz="4" w:space="0" w:color="auto"/>
                </w:tcBorders>
              </w:tcPr>
            </w:tcPrChange>
          </w:tcPr>
          <w:p w:rsidR="00932D89" w:rsidRPr="00932D89" w:rsidRDefault="00932D89" w:rsidP="00F75AC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ins w:id="176" w:author="Gino Mascotti" w:date="2015-05-27T15:20:00Z"/>
                <w:rFonts w:asciiTheme="majorHAnsi" w:hAnsiTheme="majorHAnsi" w:cstheme="majorHAnsi"/>
                <w:bCs/>
                <w:color w:val="auto"/>
                <w:lang w:val="en-US"/>
                <w:rPrChange w:id="177" w:author="Gino Mascotti" w:date="2015-05-27T15:20:00Z">
                  <w:rPr>
                    <w:ins w:id="178" w:author="Gino Mascotti" w:date="2015-05-27T15:20:00Z"/>
                    <w:rFonts w:asciiTheme="majorHAnsi" w:hAnsiTheme="majorHAnsi" w:cstheme="majorHAnsi"/>
                    <w:bCs/>
                    <w:color w:val="00B050"/>
                    <w:szCs w:val="28"/>
                    <w:lang w:val="en-US"/>
                  </w:rPr>
                </w:rPrChange>
              </w:rPr>
            </w:pPr>
            <w:ins w:id="179" w:author="Gino Mascotti" w:date="2015-05-27T15:20:00Z">
              <w:r w:rsidRPr="00932D89">
                <w:rPr>
                  <w:rFonts w:asciiTheme="majorHAnsi" w:hAnsiTheme="majorHAnsi" w:cstheme="majorHAnsi"/>
                  <w:bCs/>
                  <w:color w:val="auto"/>
                  <w:lang w:val="en-US"/>
                  <w:rPrChange w:id="180" w:author="Gino Mascotti" w:date="2015-05-27T15:20:00Z">
                    <w:rPr>
                      <w:rFonts w:asciiTheme="majorHAnsi" w:hAnsiTheme="majorHAnsi" w:cstheme="majorHAnsi"/>
                      <w:bCs/>
                      <w:color w:val="00B050"/>
                      <w:szCs w:val="28"/>
                      <w:lang w:val="en-US"/>
                    </w:rPr>
                  </w:rPrChange>
                </w:rPr>
                <w:t>application/vnd.sdmx.structurespecificdata+xml;version=2.0</w:t>
              </w:r>
            </w:ins>
          </w:p>
          <w:p w:rsidR="00932D89" w:rsidRPr="009329CE" w:rsidRDefault="00932D89" w:rsidP="00F75AC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ins w:id="181" w:author="Gino Mascotti" w:date="2015-05-27T15:19:00Z"/>
                <w:rFonts w:asciiTheme="majorHAnsi" w:hAnsiTheme="majorHAnsi" w:cstheme="majorHAnsi"/>
                <w:bCs/>
                <w:color w:val="00B050"/>
                <w:szCs w:val="28"/>
                <w:lang w:val="en-US"/>
              </w:rPr>
            </w:pPr>
            <w:ins w:id="182" w:author="Gino Mascotti" w:date="2015-05-27T15:20:00Z">
              <w:r w:rsidRPr="00932D89">
                <w:rPr>
                  <w:rFonts w:asciiTheme="majorHAnsi" w:hAnsiTheme="majorHAnsi" w:cstheme="majorHAnsi"/>
                  <w:bCs/>
                  <w:color w:val="auto"/>
                  <w:lang w:val="en-US"/>
                  <w:rPrChange w:id="183" w:author="Gino Mascotti" w:date="2015-05-27T15:20:00Z">
                    <w:rPr>
                      <w:rFonts w:asciiTheme="majorHAnsi" w:hAnsiTheme="majorHAnsi" w:cstheme="majorHAnsi"/>
                      <w:bCs/>
                      <w:color w:val="00B050"/>
                      <w:szCs w:val="28"/>
                      <w:lang w:val="en-US"/>
                    </w:rPr>
                  </w:rPrChange>
                </w:rPr>
                <w:t>application/vnd.sdmx.structurespecificdata+xml;version=2.1</w:t>
              </w:r>
            </w:ins>
          </w:p>
        </w:tc>
        <w:tc>
          <w:tcPr>
            <w:tcW w:w="2138" w:type="dxa"/>
            <w:tcBorders>
              <w:left w:val="single" w:sz="4" w:space="0" w:color="auto"/>
            </w:tcBorders>
            <w:vAlign w:val="center"/>
            <w:tcPrChange w:id="184" w:author="Gino Mascotti" w:date="2015-05-27T15:22:00Z">
              <w:tcPr>
                <w:tcW w:w="2469" w:type="dxa"/>
                <w:gridSpan w:val="2"/>
                <w:tcBorders>
                  <w:left w:val="single" w:sz="4" w:space="0" w:color="auto"/>
                </w:tcBorders>
              </w:tcPr>
            </w:tcPrChange>
          </w:tcPr>
          <w:p w:rsidR="00932D89" w:rsidRPr="009329CE" w:rsidRDefault="00932D89" w:rsidP="00F75AC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ins w:id="185" w:author="Gino Mascotti" w:date="2015-05-27T15:18:00Z"/>
                <w:rFonts w:asciiTheme="majorHAnsi" w:hAnsiTheme="majorHAnsi" w:cstheme="majorHAnsi"/>
                <w:color w:val="auto"/>
                <w:lang w:val="en-US"/>
              </w:rPr>
            </w:pPr>
            <w:ins w:id="186" w:author="Gino Mascotti" w:date="2015-05-27T15:18:00Z">
              <w:r w:rsidRPr="009329CE">
                <w:rPr>
                  <w:rFonts w:asciiTheme="majorHAnsi" w:hAnsiTheme="majorHAnsi" w:cstheme="majorHAnsi"/>
                  <w:bCs/>
                  <w:color w:val="00B050"/>
                  <w:szCs w:val="28"/>
                  <w:lang w:val="en-US"/>
                </w:rPr>
                <w:t>Supported</w:t>
              </w:r>
            </w:ins>
          </w:p>
        </w:tc>
      </w:tr>
      <w:tr w:rsidR="00932D89" w:rsidRPr="009329CE" w:rsidTr="00932D89">
        <w:trPr>
          <w:cnfStyle w:val="000000100000" w:firstRow="0" w:lastRow="0" w:firstColumn="0" w:lastColumn="0" w:oddVBand="0" w:evenVBand="0" w:oddHBand="1" w:evenHBand="0" w:firstRowFirstColumn="0" w:firstRowLastColumn="0" w:lastRowFirstColumn="0" w:lastRowLastColumn="0"/>
          <w:ins w:id="187" w:author="Gino Mascotti" w:date="2015-05-27T15:18:00Z"/>
        </w:trPr>
        <w:tc>
          <w:tcPr>
            <w:cnfStyle w:val="001000000000" w:firstRow="0" w:lastRow="0" w:firstColumn="1" w:lastColumn="0" w:oddVBand="0" w:evenVBand="0" w:oddHBand="0" w:evenHBand="0" w:firstRowFirstColumn="0" w:firstRowLastColumn="0" w:lastRowFirstColumn="0" w:lastRowLastColumn="0"/>
            <w:tcW w:w="5806" w:type="dxa"/>
            <w:tcBorders>
              <w:right w:val="single" w:sz="4" w:space="0" w:color="auto"/>
            </w:tcBorders>
            <w:tcPrChange w:id="188" w:author="Gino Mascotti" w:date="2015-05-27T15:19:00Z">
              <w:tcPr>
                <w:tcW w:w="7169" w:type="dxa"/>
                <w:gridSpan w:val="2"/>
                <w:tcBorders>
                  <w:right w:val="single" w:sz="4" w:space="0" w:color="auto"/>
                </w:tcBorders>
              </w:tcPr>
            </w:tcPrChange>
          </w:tcPr>
          <w:p w:rsidR="00932D89" w:rsidRPr="009329CE" w:rsidRDefault="00932D89" w:rsidP="00F75AC8">
            <w:pPr>
              <w:autoSpaceDE w:val="0"/>
              <w:autoSpaceDN w:val="0"/>
              <w:adjustRightInd w:val="0"/>
              <w:cnfStyle w:val="001000100000" w:firstRow="0" w:lastRow="0" w:firstColumn="1" w:lastColumn="0" w:oddVBand="0" w:evenVBand="0" w:oddHBand="1" w:evenHBand="0" w:firstRowFirstColumn="0" w:firstRowLastColumn="0" w:lastRowFirstColumn="0" w:lastRowLastColumn="0"/>
              <w:rPr>
                <w:ins w:id="189" w:author="Gino Mascotti" w:date="2015-05-27T15:18:00Z"/>
                <w:rFonts w:asciiTheme="majorHAnsi" w:hAnsiTheme="majorHAnsi" w:cstheme="majorHAnsi"/>
                <w:b w:val="0"/>
                <w:color w:val="auto"/>
                <w:lang w:val="en-US"/>
              </w:rPr>
            </w:pPr>
            <w:ins w:id="190" w:author="Gino Mascotti" w:date="2015-05-27T15:20:00Z">
              <w:r>
                <w:rPr>
                  <w:rFonts w:asciiTheme="majorHAnsi" w:hAnsiTheme="majorHAnsi" w:cstheme="majorHAnsi"/>
                  <w:b w:val="0"/>
                  <w:color w:val="auto"/>
                  <w:lang w:val="en-US"/>
                </w:rPr>
                <w:t>RDF</w:t>
              </w:r>
            </w:ins>
          </w:p>
        </w:tc>
        <w:tc>
          <w:tcPr>
            <w:tcW w:w="1910" w:type="dxa"/>
            <w:tcBorders>
              <w:right w:val="single" w:sz="4" w:space="0" w:color="auto"/>
            </w:tcBorders>
            <w:tcPrChange w:id="191" w:author="Gino Mascotti" w:date="2015-05-27T15:19:00Z">
              <w:tcPr>
                <w:tcW w:w="2469" w:type="dxa"/>
                <w:gridSpan w:val="2"/>
                <w:tcBorders>
                  <w:right w:val="single" w:sz="4" w:space="0" w:color="auto"/>
                </w:tcBorders>
              </w:tcPr>
            </w:tcPrChange>
          </w:tcPr>
          <w:p w:rsidR="00932D89" w:rsidRPr="00932D89" w:rsidRDefault="00932D89" w:rsidP="00F75AC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ins w:id="192" w:author="Gino Mascotti" w:date="2015-05-27T15:19:00Z"/>
                <w:rFonts w:asciiTheme="majorHAnsi" w:hAnsiTheme="majorHAnsi" w:cstheme="majorHAnsi"/>
                <w:bCs/>
                <w:color w:val="auto"/>
                <w:lang w:val="en-US"/>
                <w:rPrChange w:id="193" w:author="Gino Mascotti" w:date="2015-05-27T15:21:00Z">
                  <w:rPr>
                    <w:ins w:id="194" w:author="Gino Mascotti" w:date="2015-05-27T15:19:00Z"/>
                    <w:rFonts w:asciiTheme="majorHAnsi" w:hAnsiTheme="majorHAnsi" w:cstheme="majorHAnsi"/>
                    <w:bCs/>
                    <w:color w:val="00B050"/>
                    <w:szCs w:val="28"/>
                    <w:lang w:val="en-US"/>
                  </w:rPr>
                </w:rPrChange>
              </w:rPr>
            </w:pPr>
            <w:ins w:id="195" w:author="Gino Mascotti" w:date="2015-05-27T15:20:00Z">
              <w:r w:rsidRPr="00932D89">
                <w:rPr>
                  <w:rFonts w:asciiTheme="majorHAnsi" w:hAnsiTheme="majorHAnsi" w:cstheme="majorHAnsi"/>
                  <w:bCs/>
                  <w:color w:val="auto"/>
                  <w:lang w:val="en-US"/>
                  <w:rPrChange w:id="196" w:author="Gino Mascotti" w:date="2015-05-27T15:21:00Z">
                    <w:rPr>
                      <w:rFonts w:asciiTheme="majorHAnsi" w:hAnsiTheme="majorHAnsi" w:cstheme="majorHAnsi"/>
                      <w:bCs/>
                      <w:color w:val="00B050"/>
                      <w:szCs w:val="28"/>
                      <w:lang w:val="en-US"/>
                    </w:rPr>
                  </w:rPrChange>
                </w:rPr>
                <w:t>application/rdf+xml</w:t>
              </w:r>
            </w:ins>
          </w:p>
        </w:tc>
        <w:tc>
          <w:tcPr>
            <w:tcW w:w="2138" w:type="dxa"/>
            <w:tcBorders>
              <w:left w:val="single" w:sz="4" w:space="0" w:color="auto"/>
            </w:tcBorders>
            <w:tcPrChange w:id="197" w:author="Gino Mascotti" w:date="2015-05-27T15:19:00Z">
              <w:tcPr>
                <w:tcW w:w="2469" w:type="dxa"/>
                <w:gridSpan w:val="2"/>
                <w:tcBorders>
                  <w:left w:val="single" w:sz="4" w:space="0" w:color="auto"/>
                </w:tcBorders>
              </w:tcPr>
            </w:tcPrChange>
          </w:tcPr>
          <w:p w:rsidR="00932D89" w:rsidRPr="009329CE" w:rsidRDefault="00932D89" w:rsidP="00F75AC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ins w:id="198" w:author="Gino Mascotti" w:date="2015-05-27T15:18:00Z"/>
                <w:rFonts w:asciiTheme="majorHAnsi" w:hAnsiTheme="majorHAnsi" w:cstheme="majorHAnsi"/>
                <w:color w:val="auto"/>
                <w:lang w:val="en-US"/>
              </w:rPr>
            </w:pPr>
            <w:ins w:id="199" w:author="Gino Mascotti" w:date="2015-05-27T15:18:00Z">
              <w:r w:rsidRPr="009329CE">
                <w:rPr>
                  <w:rFonts w:asciiTheme="majorHAnsi" w:hAnsiTheme="majorHAnsi" w:cstheme="majorHAnsi"/>
                  <w:bCs/>
                  <w:color w:val="00B050"/>
                  <w:szCs w:val="28"/>
                  <w:lang w:val="en-US"/>
                </w:rPr>
                <w:t>Supported</w:t>
              </w:r>
            </w:ins>
          </w:p>
        </w:tc>
      </w:tr>
      <w:tr w:rsidR="00932D89" w:rsidRPr="009329CE" w:rsidTr="00932D89">
        <w:trPr>
          <w:ins w:id="200" w:author="Gino Mascotti" w:date="2015-05-27T15:18:00Z"/>
        </w:trPr>
        <w:tc>
          <w:tcPr>
            <w:cnfStyle w:val="001000000000" w:firstRow="0" w:lastRow="0" w:firstColumn="1" w:lastColumn="0" w:oddVBand="0" w:evenVBand="0" w:oddHBand="0" w:evenHBand="0" w:firstRowFirstColumn="0" w:firstRowLastColumn="0" w:lastRowFirstColumn="0" w:lastRowLastColumn="0"/>
            <w:tcW w:w="5806" w:type="dxa"/>
            <w:tcBorders>
              <w:right w:val="single" w:sz="4" w:space="0" w:color="auto"/>
            </w:tcBorders>
            <w:tcPrChange w:id="201" w:author="Gino Mascotti" w:date="2015-05-27T15:19:00Z">
              <w:tcPr>
                <w:tcW w:w="7169" w:type="dxa"/>
                <w:gridSpan w:val="2"/>
                <w:tcBorders>
                  <w:right w:val="single" w:sz="4" w:space="0" w:color="auto"/>
                </w:tcBorders>
              </w:tcPr>
            </w:tcPrChange>
          </w:tcPr>
          <w:p w:rsidR="00932D89" w:rsidRPr="009329CE" w:rsidRDefault="00932D89" w:rsidP="00F75AC8">
            <w:pPr>
              <w:autoSpaceDE w:val="0"/>
              <w:autoSpaceDN w:val="0"/>
              <w:adjustRightInd w:val="0"/>
              <w:rPr>
                <w:ins w:id="202" w:author="Gino Mascotti" w:date="2015-05-27T15:18:00Z"/>
                <w:rFonts w:asciiTheme="majorHAnsi" w:hAnsiTheme="majorHAnsi" w:cstheme="majorHAnsi"/>
                <w:b w:val="0"/>
                <w:color w:val="auto"/>
                <w:lang w:val="en-US"/>
              </w:rPr>
            </w:pPr>
            <w:ins w:id="203" w:author="Gino Mascotti" w:date="2015-05-27T15:21:00Z">
              <w:r>
                <w:rPr>
                  <w:rFonts w:asciiTheme="majorHAnsi" w:hAnsiTheme="majorHAnsi" w:cstheme="majorHAnsi"/>
                  <w:b w:val="0"/>
                  <w:color w:val="auto"/>
                  <w:lang w:val="en-US"/>
                </w:rPr>
                <w:t>DSPL</w:t>
              </w:r>
            </w:ins>
          </w:p>
        </w:tc>
        <w:tc>
          <w:tcPr>
            <w:tcW w:w="1910" w:type="dxa"/>
            <w:tcBorders>
              <w:right w:val="single" w:sz="4" w:space="0" w:color="auto"/>
            </w:tcBorders>
            <w:tcPrChange w:id="204" w:author="Gino Mascotti" w:date="2015-05-27T15:19:00Z">
              <w:tcPr>
                <w:tcW w:w="2469" w:type="dxa"/>
                <w:gridSpan w:val="2"/>
                <w:tcBorders>
                  <w:right w:val="single" w:sz="4" w:space="0" w:color="auto"/>
                </w:tcBorders>
              </w:tcPr>
            </w:tcPrChange>
          </w:tcPr>
          <w:p w:rsidR="00932D89" w:rsidRPr="00932D89" w:rsidRDefault="00932D89" w:rsidP="00F75AC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ins w:id="205" w:author="Gino Mascotti" w:date="2015-05-27T15:19:00Z"/>
                <w:rFonts w:asciiTheme="majorHAnsi" w:hAnsiTheme="majorHAnsi" w:cstheme="majorHAnsi"/>
                <w:bCs/>
                <w:color w:val="auto"/>
                <w:lang w:val="en-US"/>
                <w:rPrChange w:id="206" w:author="Gino Mascotti" w:date="2015-05-27T15:21:00Z">
                  <w:rPr>
                    <w:ins w:id="207" w:author="Gino Mascotti" w:date="2015-05-27T15:19:00Z"/>
                    <w:rFonts w:asciiTheme="majorHAnsi" w:hAnsiTheme="majorHAnsi" w:cstheme="majorHAnsi"/>
                    <w:bCs/>
                    <w:color w:val="00B050"/>
                    <w:szCs w:val="28"/>
                    <w:lang w:val="en-US"/>
                  </w:rPr>
                </w:rPrChange>
              </w:rPr>
            </w:pPr>
            <w:ins w:id="208" w:author="Gino Mascotti" w:date="2015-05-27T15:21:00Z">
              <w:r w:rsidRPr="00932D89">
                <w:rPr>
                  <w:rFonts w:asciiTheme="majorHAnsi" w:hAnsiTheme="majorHAnsi" w:cstheme="majorHAnsi"/>
                  <w:bCs/>
                  <w:color w:val="auto"/>
                  <w:lang w:val="en-US"/>
                  <w:rPrChange w:id="209" w:author="Gino Mascotti" w:date="2015-05-27T15:21:00Z">
                    <w:rPr>
                      <w:rFonts w:asciiTheme="majorHAnsi" w:hAnsiTheme="majorHAnsi" w:cstheme="majorHAnsi"/>
                      <w:bCs/>
                      <w:color w:val="00B050"/>
                      <w:szCs w:val="28"/>
                      <w:lang w:val="en-US"/>
                    </w:rPr>
                  </w:rPrChange>
                </w:rPr>
                <w:t>application/dspl</w:t>
              </w:r>
            </w:ins>
          </w:p>
        </w:tc>
        <w:tc>
          <w:tcPr>
            <w:tcW w:w="2138" w:type="dxa"/>
            <w:tcBorders>
              <w:left w:val="single" w:sz="4" w:space="0" w:color="auto"/>
            </w:tcBorders>
            <w:tcPrChange w:id="210" w:author="Gino Mascotti" w:date="2015-05-27T15:19:00Z">
              <w:tcPr>
                <w:tcW w:w="2469" w:type="dxa"/>
                <w:gridSpan w:val="2"/>
                <w:tcBorders>
                  <w:left w:val="single" w:sz="4" w:space="0" w:color="auto"/>
                </w:tcBorders>
              </w:tcPr>
            </w:tcPrChange>
          </w:tcPr>
          <w:p w:rsidR="00932D89" w:rsidRPr="009329CE" w:rsidRDefault="00932D89" w:rsidP="00F75AC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ins w:id="211" w:author="Gino Mascotti" w:date="2015-05-27T15:18:00Z"/>
                <w:rFonts w:asciiTheme="majorHAnsi" w:hAnsiTheme="majorHAnsi" w:cstheme="majorHAnsi"/>
                <w:color w:val="auto"/>
                <w:lang w:val="en-US"/>
              </w:rPr>
            </w:pPr>
            <w:ins w:id="212" w:author="Gino Mascotti" w:date="2015-05-27T15:18:00Z">
              <w:r w:rsidRPr="009329CE">
                <w:rPr>
                  <w:rFonts w:asciiTheme="majorHAnsi" w:hAnsiTheme="majorHAnsi" w:cstheme="majorHAnsi"/>
                  <w:bCs/>
                  <w:color w:val="00B050"/>
                  <w:szCs w:val="28"/>
                  <w:lang w:val="en-US"/>
                </w:rPr>
                <w:t>Supported</w:t>
              </w:r>
            </w:ins>
          </w:p>
        </w:tc>
      </w:tr>
      <w:tr w:rsidR="00932D89" w:rsidRPr="009329CE" w:rsidTr="00932D89">
        <w:trPr>
          <w:cnfStyle w:val="000000100000" w:firstRow="0" w:lastRow="0" w:firstColumn="0" w:lastColumn="0" w:oddVBand="0" w:evenVBand="0" w:oddHBand="1" w:evenHBand="0" w:firstRowFirstColumn="0" w:firstRowLastColumn="0" w:lastRowFirstColumn="0" w:lastRowLastColumn="0"/>
          <w:ins w:id="213" w:author="Gino Mascotti" w:date="2015-05-27T15:21:00Z"/>
        </w:trPr>
        <w:tc>
          <w:tcPr>
            <w:cnfStyle w:val="001000000000" w:firstRow="0" w:lastRow="0" w:firstColumn="1" w:lastColumn="0" w:oddVBand="0" w:evenVBand="0" w:oddHBand="0" w:evenHBand="0" w:firstRowFirstColumn="0" w:firstRowLastColumn="0" w:lastRowFirstColumn="0" w:lastRowLastColumn="0"/>
            <w:tcW w:w="5806" w:type="dxa"/>
            <w:tcBorders>
              <w:right w:val="single" w:sz="4" w:space="0" w:color="auto"/>
            </w:tcBorders>
          </w:tcPr>
          <w:p w:rsidR="00932D89" w:rsidRPr="009329CE" w:rsidRDefault="00932D89" w:rsidP="00F75AC8">
            <w:pPr>
              <w:autoSpaceDE w:val="0"/>
              <w:autoSpaceDN w:val="0"/>
              <w:adjustRightInd w:val="0"/>
              <w:rPr>
                <w:ins w:id="214" w:author="Gino Mascotti" w:date="2015-05-27T15:21:00Z"/>
                <w:rFonts w:asciiTheme="majorHAnsi" w:hAnsiTheme="majorHAnsi" w:cstheme="majorHAnsi"/>
                <w:b w:val="0"/>
                <w:lang w:val="en-US"/>
              </w:rPr>
            </w:pPr>
            <w:ins w:id="215" w:author="Gino Mascotti" w:date="2015-05-27T15:21:00Z">
              <w:r w:rsidRPr="00EF69A2">
                <w:rPr>
                  <w:rFonts w:asciiTheme="majorHAnsi" w:hAnsiTheme="majorHAnsi" w:cstheme="majorHAnsi"/>
                  <w:lang w:val="en-US"/>
                </w:rPr>
                <w:t>Json</w:t>
              </w:r>
            </w:ins>
          </w:p>
        </w:tc>
        <w:tc>
          <w:tcPr>
            <w:tcW w:w="1910" w:type="dxa"/>
            <w:tcBorders>
              <w:right w:val="single" w:sz="4" w:space="0" w:color="auto"/>
            </w:tcBorders>
          </w:tcPr>
          <w:p w:rsidR="00932D89" w:rsidRPr="00932D89" w:rsidRDefault="00932D89" w:rsidP="00F75AC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ins w:id="216" w:author="Gino Mascotti" w:date="2015-05-27T15:21:00Z"/>
                <w:rFonts w:asciiTheme="majorHAnsi" w:hAnsiTheme="majorHAnsi" w:cstheme="majorHAnsi"/>
                <w:bCs/>
                <w:color w:val="auto"/>
                <w:lang w:val="en-US"/>
                <w:rPrChange w:id="217" w:author="Gino Mascotti" w:date="2015-05-27T15:21:00Z">
                  <w:rPr>
                    <w:ins w:id="218" w:author="Gino Mascotti" w:date="2015-05-27T15:21:00Z"/>
                    <w:rFonts w:asciiTheme="majorHAnsi" w:hAnsiTheme="majorHAnsi" w:cstheme="majorHAnsi"/>
                    <w:bCs/>
                    <w:color w:val="00B050"/>
                    <w:szCs w:val="28"/>
                    <w:lang w:val="en-US"/>
                  </w:rPr>
                </w:rPrChange>
              </w:rPr>
            </w:pPr>
            <w:ins w:id="219" w:author="Gino Mascotti" w:date="2015-05-27T15:21:00Z">
              <w:r w:rsidRPr="00932D89">
                <w:rPr>
                  <w:rFonts w:asciiTheme="majorHAnsi" w:hAnsiTheme="majorHAnsi" w:cstheme="majorHAnsi"/>
                  <w:bCs/>
                  <w:color w:val="auto"/>
                  <w:lang w:val="en-US"/>
                  <w:rPrChange w:id="220" w:author="Gino Mascotti" w:date="2015-05-27T15:21:00Z">
                    <w:rPr>
                      <w:rFonts w:asciiTheme="majorHAnsi" w:hAnsiTheme="majorHAnsi" w:cstheme="majorHAnsi"/>
                      <w:bCs/>
                      <w:color w:val="00B050"/>
                      <w:szCs w:val="28"/>
                      <w:lang w:val="en-US"/>
                    </w:rPr>
                  </w:rPrChange>
                </w:rPr>
                <w:t>application/json</w:t>
              </w:r>
            </w:ins>
          </w:p>
        </w:tc>
        <w:tc>
          <w:tcPr>
            <w:tcW w:w="2138" w:type="dxa"/>
            <w:tcBorders>
              <w:left w:val="single" w:sz="4" w:space="0" w:color="auto"/>
            </w:tcBorders>
          </w:tcPr>
          <w:p w:rsidR="00932D89" w:rsidRPr="009329CE" w:rsidRDefault="00932D89" w:rsidP="00F75AC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ins w:id="221" w:author="Gino Mascotti" w:date="2015-05-27T15:21:00Z"/>
                <w:rFonts w:asciiTheme="majorHAnsi" w:hAnsiTheme="majorHAnsi" w:cstheme="majorHAnsi"/>
                <w:bCs/>
                <w:color w:val="00B050"/>
                <w:szCs w:val="28"/>
                <w:lang w:val="en-US"/>
              </w:rPr>
            </w:pPr>
            <w:ins w:id="222" w:author="Gino Mascotti" w:date="2015-05-27T15:21:00Z">
              <w:r w:rsidRPr="009329CE">
                <w:rPr>
                  <w:rFonts w:asciiTheme="majorHAnsi" w:hAnsiTheme="majorHAnsi" w:cstheme="majorHAnsi"/>
                  <w:bCs/>
                  <w:color w:val="00B050"/>
                  <w:szCs w:val="28"/>
                  <w:lang w:val="en-US"/>
                </w:rPr>
                <w:t>Supported</w:t>
              </w:r>
            </w:ins>
          </w:p>
        </w:tc>
      </w:tr>
    </w:tbl>
    <w:p w:rsidR="00932D89" w:rsidRDefault="00932D89" w:rsidP="000866CD">
      <w:pPr>
        <w:rPr>
          <w:ins w:id="223" w:author="Gino Mascotti" w:date="2015-05-27T15:18:00Z"/>
        </w:rPr>
      </w:pPr>
    </w:p>
    <w:p w:rsidR="000866CD" w:rsidDel="00932D89" w:rsidRDefault="000866CD" w:rsidP="000866CD">
      <w:pPr>
        <w:rPr>
          <w:del w:id="224" w:author="Gino Mascotti" w:date="2015-05-27T15:22:00Z"/>
        </w:rPr>
      </w:pPr>
    </w:p>
    <w:p w:rsidR="00AE0387" w:rsidRDefault="00AE0387">
      <w:pPr>
        <w:rPr>
          <w:ins w:id="225" w:author="Gino Mascotti" w:date="2015-05-27T12:03:00Z"/>
          <w:rFonts w:asciiTheme="majorHAnsi" w:hAnsiTheme="majorHAnsi" w:cstheme="majorHAnsi"/>
          <w:b/>
          <w:sz w:val="24"/>
        </w:rPr>
      </w:pPr>
      <w:ins w:id="226" w:author="Gino Mascotti" w:date="2015-05-27T12:03:00Z">
        <w:r>
          <w:rPr>
            <w:rFonts w:asciiTheme="majorHAnsi" w:hAnsiTheme="majorHAnsi" w:cstheme="majorHAnsi"/>
            <w:b/>
            <w:sz w:val="24"/>
          </w:rPr>
          <w:br w:type="page"/>
        </w:r>
      </w:ins>
    </w:p>
    <w:p w:rsidR="0059564C" w:rsidDel="00C93E6D" w:rsidRDefault="0059564C">
      <w:pPr>
        <w:rPr>
          <w:del w:id="227" w:author="Gino Mascotti" w:date="2015-05-27T15:54:00Z"/>
          <w:rFonts w:asciiTheme="majorHAnsi" w:hAnsiTheme="majorHAnsi" w:cstheme="majorHAnsi"/>
          <w:b/>
          <w:sz w:val="24"/>
        </w:rPr>
      </w:pPr>
      <w:del w:id="228" w:author="Gino Mascotti" w:date="2015-05-27T12:03:00Z">
        <w:r w:rsidDel="00AE0387">
          <w:rPr>
            <w:rFonts w:asciiTheme="majorHAnsi" w:hAnsiTheme="majorHAnsi" w:cstheme="majorHAnsi"/>
            <w:b/>
            <w:sz w:val="24"/>
          </w:rPr>
          <w:lastRenderedPageBreak/>
          <w:br w:type="page"/>
        </w:r>
      </w:del>
    </w:p>
    <w:p w:rsidR="0059564C" w:rsidDel="00C93E6D" w:rsidRDefault="0059564C">
      <w:pPr>
        <w:rPr>
          <w:del w:id="229" w:author="Gino Mascotti" w:date="2015-05-27T15:54:00Z"/>
          <w:rFonts w:asciiTheme="majorHAnsi" w:hAnsiTheme="majorHAnsi" w:cstheme="majorHAnsi"/>
          <w:b/>
          <w:sz w:val="24"/>
        </w:rPr>
        <w:pPrChange w:id="230" w:author="Gino Mascotti" w:date="2015-05-27T15:54:00Z">
          <w:pPr>
            <w:pStyle w:val="Corpotesto"/>
          </w:pPr>
        </w:pPrChange>
      </w:pPr>
    </w:p>
    <w:p w:rsidR="0059564C" w:rsidRDefault="00A64425" w:rsidP="00CB7335">
      <w:pPr>
        <w:pStyle w:val="Titolo2"/>
      </w:pPr>
      <w:bookmarkStart w:id="231" w:name="_Toc422216208"/>
      <w:r>
        <w:t>How to retrieve the data</w:t>
      </w:r>
      <w:bookmarkEnd w:id="231"/>
    </w:p>
    <w:p w:rsidR="00334E29" w:rsidRPr="0059564C" w:rsidRDefault="00466B93" w:rsidP="0059564C">
      <w:pPr>
        <w:pStyle w:val="Corpotesto"/>
        <w:rPr>
          <w:rStyle w:val="hps"/>
          <w:lang w:val="en"/>
        </w:rPr>
      </w:pPr>
      <w:r>
        <w:rPr>
          <w:rStyle w:val="hps"/>
          <w:lang w:val="en"/>
        </w:rPr>
        <w:t>Currently the project</w:t>
      </w:r>
      <w:r>
        <w:rPr>
          <w:rStyle w:val="shorttext"/>
          <w:lang w:val="en"/>
        </w:rPr>
        <w:t xml:space="preserve"> </w:t>
      </w:r>
      <w:r>
        <w:rPr>
          <w:rStyle w:val="hps"/>
          <w:lang w:val="en"/>
        </w:rPr>
        <w:t xml:space="preserve">has </w:t>
      </w:r>
      <w:del w:id="232" w:author="Gino Mascotti" w:date="2015-05-27T15:54:00Z">
        <w:r w:rsidDel="00C93E6D">
          <w:rPr>
            <w:rStyle w:val="hps"/>
            <w:lang w:val="en"/>
          </w:rPr>
          <w:delText xml:space="preserve">two </w:delText>
        </w:r>
      </w:del>
      <w:ins w:id="233" w:author="Gino Mascotti" w:date="2015-05-27T15:54:00Z">
        <w:r w:rsidR="00C93E6D">
          <w:rPr>
            <w:rStyle w:val="hps"/>
            <w:lang w:val="en"/>
          </w:rPr>
          <w:t>t</w:t>
        </w:r>
      </w:ins>
      <w:ins w:id="234" w:author="Gino Mascotti" w:date="2015-05-27T15:55:00Z">
        <w:r w:rsidR="00C93E6D">
          <w:rPr>
            <w:rStyle w:val="hps"/>
            <w:lang w:val="en"/>
          </w:rPr>
          <w:t>h</w:t>
        </w:r>
      </w:ins>
      <w:ins w:id="235" w:author="Gino Mascotti" w:date="2015-05-27T15:54:00Z">
        <w:r w:rsidR="00C93E6D">
          <w:rPr>
            <w:rStyle w:val="hps"/>
            <w:lang w:val="en"/>
          </w:rPr>
          <w:t xml:space="preserve">ree </w:t>
        </w:r>
      </w:ins>
      <w:r>
        <w:rPr>
          <w:rStyle w:val="hps"/>
          <w:lang w:val="en"/>
        </w:rPr>
        <w:t>versions</w:t>
      </w:r>
      <w:del w:id="236" w:author="Dario Camol" w:date="2015-01-12T17:20:00Z">
        <w:r w:rsidDel="00543617">
          <w:rPr>
            <w:rStyle w:val="shorttext"/>
            <w:lang w:val="en"/>
          </w:rPr>
          <w:delText xml:space="preserve"> </w:delText>
        </w:r>
        <w:r w:rsidDel="00543617">
          <w:rPr>
            <w:rStyle w:val="hps"/>
            <w:lang w:val="en"/>
          </w:rPr>
          <w:delText>OnTheFly</w:delText>
        </w:r>
      </w:del>
      <w:r w:rsidR="00A64425">
        <w:rPr>
          <w:rStyle w:val="hps"/>
          <w:lang w:val="en"/>
        </w:rPr>
        <w:t>:</w:t>
      </w:r>
    </w:p>
    <w:p w:rsidR="0059564C" w:rsidRPr="00543617" w:rsidRDefault="0059564C" w:rsidP="0033298C">
      <w:pPr>
        <w:pStyle w:val="Titolo3"/>
        <w:rPr>
          <w:lang w:val="en-US"/>
        </w:rPr>
      </w:pPr>
      <w:bookmarkStart w:id="237" w:name="_Toc422216209"/>
      <w:r w:rsidRPr="00543617">
        <w:rPr>
          <w:lang w:val="en-US"/>
        </w:rPr>
        <w:t>2.1 OnTheFly 1.0</w:t>
      </w:r>
      <w:bookmarkEnd w:id="237"/>
    </w:p>
    <w:p w:rsidR="00322D68" w:rsidRDefault="00466B93">
      <w:pPr>
        <w:pStyle w:val="Corpotesto"/>
        <w:spacing w:after="0" w:line="240" w:lineRule="auto"/>
        <w:ind w:left="426"/>
        <w:rPr>
          <w:ins w:id="238" w:author="Gino Mascotti" w:date="2015-05-27T15:48:00Z"/>
          <w:lang w:val="en"/>
        </w:rPr>
        <w:pPrChange w:id="239" w:author="Gino Mascotti" w:date="2015-05-27T15:27:00Z">
          <w:pPr>
            <w:pStyle w:val="Corpotesto"/>
            <w:numPr>
              <w:numId w:val="33"/>
            </w:numPr>
            <w:ind w:left="1429" w:hanging="360"/>
          </w:pPr>
        </w:pPrChange>
      </w:pPr>
      <w:del w:id="240" w:author="Dario Camol" w:date="2015-01-12T17:20:00Z">
        <w:r w:rsidDel="00543617">
          <w:rPr>
            <w:rStyle w:val="hps"/>
            <w:lang w:val="en"/>
          </w:rPr>
          <w:delText>In t</w:delText>
        </w:r>
      </w:del>
      <w:ins w:id="241" w:author="Dario Camol" w:date="2015-01-12T17:20:00Z">
        <w:r w:rsidR="00543617">
          <w:rPr>
            <w:rStyle w:val="hps"/>
            <w:lang w:val="en"/>
          </w:rPr>
          <w:t>T</w:t>
        </w:r>
      </w:ins>
      <w:r>
        <w:rPr>
          <w:rStyle w:val="hps"/>
          <w:lang w:val="en"/>
        </w:rPr>
        <w:t>his version</w:t>
      </w:r>
      <w:r>
        <w:rPr>
          <w:lang w:val="en"/>
        </w:rPr>
        <w:t xml:space="preserve"> </w:t>
      </w:r>
      <w:r>
        <w:rPr>
          <w:rStyle w:val="hps"/>
          <w:lang w:val="en"/>
        </w:rPr>
        <w:t>uses</w:t>
      </w:r>
      <w:r>
        <w:rPr>
          <w:lang w:val="en"/>
        </w:rPr>
        <w:t xml:space="preserve"> </w:t>
      </w:r>
      <w:r>
        <w:rPr>
          <w:rStyle w:val="hps"/>
          <w:lang w:val="en"/>
        </w:rPr>
        <w:t>a single</w:t>
      </w:r>
      <w:r>
        <w:rPr>
          <w:lang w:val="en"/>
        </w:rPr>
        <w:t xml:space="preserve"> </w:t>
      </w:r>
      <w:r>
        <w:rPr>
          <w:rStyle w:val="hps"/>
          <w:lang w:val="en"/>
        </w:rPr>
        <w:t>database</w:t>
      </w:r>
      <w:ins w:id="242" w:author="Gino Mascotti" w:date="2015-05-27T15:25:00Z">
        <w:r w:rsidR="00322D68">
          <w:rPr>
            <w:rStyle w:val="hps"/>
            <w:lang w:val="en"/>
          </w:rPr>
          <w:t xml:space="preserve"> .STAT</w:t>
        </w:r>
      </w:ins>
      <w:r>
        <w:rPr>
          <w:lang w:val="en"/>
        </w:rPr>
        <w:t xml:space="preserve"> </w:t>
      </w:r>
      <w:del w:id="243" w:author="Dario Camol" w:date="2015-01-12T17:20:00Z">
        <w:r w:rsidDel="00543617">
          <w:rPr>
            <w:rStyle w:val="hps"/>
            <w:lang w:val="en"/>
          </w:rPr>
          <w:delText>is</w:delText>
        </w:r>
        <w:r w:rsidDel="00543617">
          <w:rPr>
            <w:lang w:val="en"/>
          </w:rPr>
          <w:delText xml:space="preserve"> </w:delText>
        </w:r>
      </w:del>
      <w:r>
        <w:rPr>
          <w:rStyle w:val="hps"/>
          <w:lang w:val="en"/>
        </w:rPr>
        <w:t>to retrieve</w:t>
      </w:r>
      <w:r>
        <w:rPr>
          <w:lang w:val="en"/>
        </w:rPr>
        <w:t xml:space="preserve"> </w:t>
      </w:r>
      <w:r>
        <w:rPr>
          <w:rStyle w:val="hps"/>
          <w:lang w:val="en"/>
        </w:rPr>
        <w:t>data</w:t>
      </w:r>
      <w:r>
        <w:rPr>
          <w:lang w:val="en"/>
        </w:rPr>
        <w:t xml:space="preserve"> </w:t>
      </w:r>
      <w:r>
        <w:rPr>
          <w:rStyle w:val="hps"/>
          <w:lang w:val="en"/>
        </w:rPr>
        <w:t>and</w:t>
      </w:r>
      <w:r>
        <w:rPr>
          <w:lang w:val="en"/>
        </w:rPr>
        <w:t xml:space="preserve"> </w:t>
      </w:r>
      <w:r>
        <w:rPr>
          <w:rStyle w:val="hps"/>
          <w:lang w:val="en"/>
        </w:rPr>
        <w:t>metadata</w:t>
      </w:r>
      <w:r>
        <w:rPr>
          <w:lang w:val="en"/>
        </w:rPr>
        <w:t xml:space="preserve">. </w:t>
      </w:r>
    </w:p>
    <w:p w:rsidR="00C44DAC" w:rsidRPr="00543617" w:rsidRDefault="00C44DAC" w:rsidP="00C44DAC">
      <w:pPr>
        <w:pStyle w:val="Corpotesto"/>
        <w:ind w:left="426"/>
        <w:rPr>
          <w:ins w:id="244" w:author="Gino Mascotti" w:date="2015-05-27T15:48:00Z"/>
          <w:rFonts w:asciiTheme="majorHAnsi" w:hAnsiTheme="majorHAnsi" w:cstheme="majorHAnsi"/>
          <w:b/>
          <w:sz w:val="24"/>
          <w:lang w:val="en-US"/>
        </w:rPr>
      </w:pPr>
      <w:ins w:id="245" w:author="Gino Mascotti" w:date="2015-05-27T15:48:00Z">
        <w:r>
          <w:rPr>
            <w:rStyle w:val="hps"/>
            <w:lang w:val="en"/>
          </w:rPr>
          <w:t>You must enter the</w:t>
        </w:r>
        <w:r>
          <w:rPr>
            <w:lang w:val="en"/>
          </w:rPr>
          <w:t xml:space="preserve"> </w:t>
        </w:r>
        <w:r>
          <w:rPr>
            <w:rStyle w:val="hps"/>
            <w:lang w:val="en"/>
          </w:rPr>
          <w:t>connectionstring</w:t>
        </w:r>
        <w:r>
          <w:rPr>
            <w:lang w:val="en"/>
          </w:rPr>
          <w:t xml:space="preserve"> </w:t>
        </w:r>
        <w:r>
          <w:rPr>
            <w:rStyle w:val="hps"/>
            <w:lang w:val="en"/>
          </w:rPr>
          <w:t>in</w:t>
        </w:r>
        <w:r>
          <w:rPr>
            <w:lang w:val="en"/>
          </w:rPr>
          <w:t xml:space="preserve"> </w:t>
        </w:r>
        <w:r>
          <w:rPr>
            <w:rStyle w:val="hps"/>
            <w:lang w:val="en"/>
          </w:rPr>
          <w:t>this</w:t>
        </w:r>
        <w:r>
          <w:rPr>
            <w:lang w:val="en"/>
          </w:rPr>
          <w:t xml:space="preserve"> </w:t>
        </w:r>
        <w:r>
          <w:rPr>
            <w:rStyle w:val="hps"/>
            <w:lang w:val="en"/>
          </w:rPr>
          <w:t>database</w:t>
        </w:r>
      </w:ins>
      <w:ins w:id="246" w:author="Gino Mascotti" w:date="2015-05-27T15:49:00Z">
        <w:r>
          <w:rPr>
            <w:rStyle w:val="hps"/>
            <w:lang w:val="en"/>
          </w:rPr>
          <w:t>, with</w:t>
        </w:r>
      </w:ins>
      <w:ins w:id="247" w:author="Gino Mascotti" w:date="2015-05-27T15:48:00Z">
        <w:r>
          <w:rPr>
            <w:lang w:val="en"/>
          </w:rPr>
          <w:t xml:space="preserve"> </w:t>
        </w:r>
        <w:r>
          <w:rPr>
            <w:rStyle w:val="hps"/>
            <w:lang w:val="en"/>
          </w:rPr>
          <w:t xml:space="preserve">configuration parameter </w:t>
        </w:r>
      </w:ins>
      <w:ins w:id="248" w:author="Gino Mascotti" w:date="2015-05-27T15:49:00Z">
        <w:r>
          <w:rPr>
            <w:rFonts w:ascii="Consolas" w:hAnsi="Consolas" w:cs="Consolas"/>
            <w:color w:val="0000FF"/>
            <w:sz w:val="19"/>
            <w:szCs w:val="19"/>
            <w:highlight w:val="white"/>
          </w:rPr>
          <w:t>ConnectionSTAT</w:t>
        </w:r>
      </w:ins>
    </w:p>
    <w:p w:rsidR="00322D68" w:rsidRDefault="00322D68">
      <w:pPr>
        <w:pStyle w:val="Corpotesto"/>
        <w:spacing w:after="0" w:line="240" w:lineRule="auto"/>
        <w:ind w:left="426"/>
        <w:rPr>
          <w:ins w:id="249" w:author="Gino Mascotti" w:date="2015-05-27T15:26:00Z"/>
          <w:rStyle w:val="hps"/>
          <w:color w:val="365F91" w:themeColor="accent1" w:themeShade="BF"/>
          <w:lang w:val="en"/>
        </w:rPr>
        <w:pPrChange w:id="250" w:author="Gino Mascotti" w:date="2015-05-27T15:27:00Z">
          <w:pPr>
            <w:pStyle w:val="Corpotesto"/>
            <w:numPr>
              <w:numId w:val="33"/>
            </w:numPr>
            <w:ind w:left="1429" w:hanging="360"/>
          </w:pPr>
        </w:pPrChange>
      </w:pPr>
      <w:ins w:id="251" w:author="Gino Mascotti" w:date="2015-05-27T15:26:00Z">
        <w:r>
          <w:rPr>
            <w:rStyle w:val="hps"/>
            <w:lang w:val="en"/>
          </w:rPr>
          <w:t>Per tutte le funzionalità verranno sfruttate le storeProcedure del db .STAT</w:t>
        </w:r>
      </w:ins>
    </w:p>
    <w:p w:rsidR="00466B93" w:rsidDel="00322D68" w:rsidRDefault="00466B93">
      <w:pPr>
        <w:pStyle w:val="Corpotesto"/>
        <w:spacing w:after="0" w:line="240" w:lineRule="auto"/>
        <w:ind w:left="426"/>
        <w:rPr>
          <w:del w:id="252" w:author="Gino Mascotti" w:date="2015-05-27T15:26:00Z"/>
          <w:rStyle w:val="hps"/>
          <w:color w:val="365F91" w:themeColor="accent1" w:themeShade="BF"/>
          <w:lang w:val="en"/>
        </w:rPr>
        <w:pPrChange w:id="253" w:author="Gino Mascotti" w:date="2015-05-27T15:27:00Z">
          <w:pPr>
            <w:pStyle w:val="Corpotesto"/>
            <w:ind w:left="1069"/>
          </w:pPr>
        </w:pPrChange>
      </w:pPr>
      <w:r>
        <w:rPr>
          <w:rStyle w:val="hps"/>
          <w:lang w:val="en"/>
        </w:rPr>
        <w:t>Now let's see</w:t>
      </w:r>
      <w:r>
        <w:rPr>
          <w:lang w:val="en"/>
        </w:rPr>
        <w:t xml:space="preserve"> </w:t>
      </w:r>
      <w:r>
        <w:rPr>
          <w:rStyle w:val="hps"/>
          <w:lang w:val="en"/>
        </w:rPr>
        <w:t>in detail how</w:t>
      </w:r>
      <w:r>
        <w:rPr>
          <w:lang w:val="en"/>
        </w:rPr>
        <w:t xml:space="preserve"> </w:t>
      </w:r>
      <w:r>
        <w:rPr>
          <w:rStyle w:val="hps"/>
          <w:lang w:val="en"/>
        </w:rPr>
        <w:t>the metadata</w:t>
      </w:r>
      <w:r>
        <w:rPr>
          <w:lang w:val="en"/>
        </w:rPr>
        <w:t xml:space="preserve"> </w:t>
      </w:r>
      <w:r>
        <w:rPr>
          <w:rStyle w:val="hps"/>
          <w:lang w:val="en"/>
        </w:rPr>
        <w:t xml:space="preserve">are </w:t>
      </w:r>
      <w:del w:id="254" w:author="Dario Camol" w:date="2015-01-12T17:21:00Z">
        <w:r w:rsidDel="00543617">
          <w:rPr>
            <w:rStyle w:val="hps"/>
            <w:lang w:val="en"/>
          </w:rPr>
          <w:delText>taken</w:delText>
        </w:r>
      </w:del>
      <w:ins w:id="255" w:author="Dario Camol" w:date="2015-01-12T17:21:00Z">
        <w:r w:rsidR="00543617">
          <w:rPr>
            <w:rStyle w:val="hps"/>
            <w:lang w:val="en"/>
          </w:rPr>
          <w:t>gotten:</w:t>
        </w:r>
      </w:ins>
      <w:ins w:id="256" w:author="Gino Mascotti" w:date="2015-05-27T15:25:00Z">
        <w:r w:rsidR="00322D68">
          <w:rPr>
            <w:rStyle w:val="hps"/>
            <w:lang w:val="en"/>
          </w:rPr>
          <w:t xml:space="preserve"> </w:t>
        </w:r>
      </w:ins>
    </w:p>
    <w:p w:rsidR="00322D68" w:rsidRDefault="00322D68">
      <w:pPr>
        <w:pStyle w:val="Corpotesto"/>
        <w:spacing w:line="240" w:lineRule="auto"/>
        <w:ind w:left="426"/>
        <w:rPr>
          <w:ins w:id="257" w:author="Gino Mascotti" w:date="2015-05-27T15:26:00Z"/>
          <w:rStyle w:val="hps"/>
          <w:b/>
          <w:color w:val="365F91" w:themeColor="accent1" w:themeShade="BF"/>
          <w:lang w:val="en"/>
        </w:rPr>
        <w:pPrChange w:id="258" w:author="Gino Mascotti" w:date="2015-05-27T15:27:00Z">
          <w:pPr>
            <w:pStyle w:val="Corpotesto"/>
            <w:numPr>
              <w:numId w:val="33"/>
            </w:numPr>
            <w:ind w:left="1429" w:hanging="360"/>
          </w:pPr>
        </w:pPrChange>
      </w:pPr>
    </w:p>
    <w:p w:rsidR="0059564C" w:rsidRPr="00735E05" w:rsidRDefault="0059564C" w:rsidP="0059564C">
      <w:pPr>
        <w:pStyle w:val="Corpotesto"/>
        <w:numPr>
          <w:ilvl w:val="0"/>
          <w:numId w:val="33"/>
        </w:numPr>
        <w:rPr>
          <w:rStyle w:val="hps"/>
          <w:b/>
          <w:lang w:val="en"/>
        </w:rPr>
      </w:pPr>
      <w:r w:rsidRPr="00735E05">
        <w:rPr>
          <w:rStyle w:val="hps"/>
          <w:b/>
          <w:lang w:val="en"/>
        </w:rPr>
        <w:t xml:space="preserve">Category </w:t>
      </w:r>
      <w:r w:rsidR="00735E05" w:rsidRPr="00735E05">
        <w:rPr>
          <w:rStyle w:val="hps"/>
          <w:b/>
          <w:lang w:val="en"/>
        </w:rPr>
        <w:t>and</w:t>
      </w:r>
      <w:r w:rsidRPr="00735E05">
        <w:rPr>
          <w:rStyle w:val="hps"/>
          <w:b/>
          <w:lang w:val="en"/>
        </w:rPr>
        <w:t xml:space="preserve"> Categorisation</w:t>
      </w:r>
    </w:p>
    <w:p w:rsidR="00466B93" w:rsidRPr="00466B93" w:rsidRDefault="00466B93">
      <w:pPr>
        <w:pStyle w:val="Corpotesto"/>
        <w:ind w:left="1418"/>
        <w:jc w:val="both"/>
        <w:rPr>
          <w:rStyle w:val="hps"/>
          <w:color w:val="365F91" w:themeColor="accent1" w:themeShade="BF"/>
          <w:lang w:val="en"/>
        </w:rPr>
        <w:pPrChange w:id="259" w:author="Dario Camol" w:date="2015-01-12T17:25:00Z">
          <w:pPr>
            <w:pStyle w:val="Corpotesto"/>
            <w:ind w:left="1418"/>
          </w:pPr>
        </w:pPrChange>
      </w:pPr>
      <w:r w:rsidRPr="00466B93">
        <w:rPr>
          <w:rStyle w:val="hps"/>
          <w:lang w:val="en"/>
        </w:rPr>
        <w:t>This metadata can be retrieved by taking information from another database that will have a table "</w:t>
      </w:r>
      <w:r w:rsidRPr="00543617">
        <w:rPr>
          <w:rStyle w:val="hps"/>
          <w:i/>
          <w:lang w:val="en"/>
          <w:rPrChange w:id="260" w:author="Dario Camol" w:date="2015-01-12T17:21:00Z">
            <w:rPr>
              <w:rStyle w:val="hps"/>
              <w:lang w:val="en"/>
            </w:rPr>
          </w:rPrChange>
        </w:rPr>
        <w:t>ContentTree</w:t>
      </w:r>
      <w:r w:rsidRPr="00466B93">
        <w:rPr>
          <w:rStyle w:val="hps"/>
          <w:lang w:val="en"/>
        </w:rPr>
        <w:t>". This table contains information about the themes</w:t>
      </w:r>
      <w:ins w:id="261" w:author="Dario Camol" w:date="2015-01-12T17:23:00Z">
        <w:r w:rsidR="00543617">
          <w:rPr>
            <w:rStyle w:val="hps"/>
            <w:lang w:val="en"/>
          </w:rPr>
          <w:t>.</w:t>
        </w:r>
      </w:ins>
      <w:del w:id="262" w:author="Dario Camol" w:date="2015-01-12T17:23:00Z">
        <w:r w:rsidRPr="00466B93" w:rsidDel="00543617">
          <w:rPr>
            <w:rStyle w:val="hps"/>
            <w:lang w:val="en"/>
          </w:rPr>
          <w:delText xml:space="preserve"> and </w:delText>
        </w:r>
      </w:del>
      <w:del w:id="263" w:author="Dario Camol" w:date="2015-01-12T17:22:00Z">
        <w:r w:rsidRPr="00466B93" w:rsidDel="00543617">
          <w:rPr>
            <w:rStyle w:val="hps"/>
            <w:lang w:val="en"/>
          </w:rPr>
          <w:delText xml:space="preserve">the </w:delText>
        </w:r>
      </w:del>
      <w:del w:id="264" w:author="Dario Camol" w:date="2015-01-12T17:23:00Z">
        <w:r w:rsidRPr="00466B93" w:rsidDel="00543617">
          <w:rPr>
            <w:rStyle w:val="hps"/>
            <w:lang w:val="en"/>
          </w:rPr>
          <w:delText>mast</w:delText>
        </w:r>
      </w:del>
      <w:del w:id="265" w:author="Dario Camol" w:date="2015-01-12T17:22:00Z">
        <w:r w:rsidRPr="00466B93" w:rsidDel="00543617">
          <w:rPr>
            <w:rStyle w:val="hps"/>
            <w:lang w:val="en"/>
          </w:rPr>
          <w:delText>s</w:delText>
        </w:r>
      </w:del>
      <w:del w:id="266" w:author="Dario Camol" w:date="2015-01-12T17:23:00Z">
        <w:r w:rsidRPr="00466B93" w:rsidDel="00543617">
          <w:rPr>
            <w:rStyle w:val="hps"/>
            <w:lang w:val="en"/>
          </w:rPr>
          <w:delText xml:space="preserve"> to be used.</w:delText>
        </w:r>
      </w:del>
      <w:r w:rsidRPr="00466B93">
        <w:rPr>
          <w:rStyle w:val="hps"/>
          <w:lang w:val="en"/>
        </w:rPr>
        <w:t xml:space="preserve"> In the </w:t>
      </w:r>
      <w:r w:rsidRPr="00543617">
        <w:rPr>
          <w:rFonts w:ascii="Consolas" w:hAnsi="Consolas" w:cs="Consolas"/>
          <w:color w:val="000000"/>
          <w:sz w:val="19"/>
          <w:szCs w:val="19"/>
          <w:lang w:val="en-US"/>
        </w:rPr>
        <w:t>CategoryName</w:t>
      </w:r>
      <w:ins w:id="267" w:author="Dario Camol" w:date="2015-01-12T17:23:00Z">
        <w:r w:rsidR="00543617">
          <w:rPr>
            <w:rFonts w:ascii="Consolas" w:hAnsi="Consolas" w:cs="Consolas"/>
            <w:color w:val="000000"/>
            <w:sz w:val="19"/>
            <w:szCs w:val="19"/>
            <w:lang w:val="en-US"/>
          </w:rPr>
          <w:t>,</w:t>
        </w:r>
      </w:ins>
      <w:r w:rsidRPr="00466B93">
        <w:rPr>
          <w:rStyle w:val="hps"/>
          <w:lang w:val="en"/>
        </w:rPr>
        <w:t xml:space="preserve"> in configuration parameter </w:t>
      </w:r>
      <w:r w:rsidRPr="00543617">
        <w:rPr>
          <w:rFonts w:ascii="Consolas" w:hAnsi="Consolas" w:cs="Consolas"/>
          <w:color w:val="000000"/>
          <w:sz w:val="19"/>
          <w:szCs w:val="19"/>
          <w:lang w:val="en-US"/>
        </w:rPr>
        <w:t>CategorySetting</w:t>
      </w:r>
      <w:r w:rsidRPr="00466B93">
        <w:rPr>
          <w:rStyle w:val="hps"/>
          <w:lang w:val="en"/>
        </w:rPr>
        <w:t xml:space="preserve">, you can enter the name </w:t>
      </w:r>
      <w:del w:id="268" w:author="Dario Camol" w:date="2015-01-12T17:23:00Z">
        <w:r w:rsidRPr="00466B93" w:rsidDel="00543617">
          <w:rPr>
            <w:rStyle w:val="hps"/>
            <w:lang w:val="en"/>
          </w:rPr>
          <w:delText xml:space="preserve">in </w:delText>
        </w:r>
      </w:del>
      <w:ins w:id="269" w:author="Dario Camol" w:date="2015-01-12T17:23:00Z">
        <w:r w:rsidR="00543617">
          <w:rPr>
            <w:rStyle w:val="hps"/>
            <w:lang w:val="en"/>
          </w:rPr>
          <w:t>of</w:t>
        </w:r>
        <w:r w:rsidR="00543617" w:rsidRPr="00466B93">
          <w:rPr>
            <w:rStyle w:val="hps"/>
            <w:lang w:val="en"/>
          </w:rPr>
          <w:t xml:space="preserve"> </w:t>
        </w:r>
      </w:ins>
      <w:r w:rsidRPr="00466B93">
        <w:rPr>
          <w:rStyle w:val="hps"/>
          <w:lang w:val="en"/>
        </w:rPr>
        <w:t xml:space="preserve">the theme </w:t>
      </w:r>
      <w:ins w:id="270" w:author="Dario Camol" w:date="2015-01-12T17:23:00Z">
        <w:r w:rsidR="00543617">
          <w:rPr>
            <w:rStyle w:val="hps"/>
            <w:lang w:val="en"/>
          </w:rPr>
          <w:t xml:space="preserve">that has to be </w:t>
        </w:r>
      </w:ins>
      <w:del w:id="271" w:author="Dario Camol" w:date="2015-01-12T17:23:00Z">
        <w:r w:rsidRPr="00466B93" w:rsidDel="00543617">
          <w:rPr>
            <w:rStyle w:val="hps"/>
            <w:lang w:val="en"/>
          </w:rPr>
          <w:delText xml:space="preserve">to </w:delText>
        </w:r>
      </w:del>
      <w:r w:rsidRPr="00466B93">
        <w:rPr>
          <w:rStyle w:val="hps"/>
          <w:lang w:val="en"/>
        </w:rPr>
        <w:t>use</w:t>
      </w:r>
      <w:ins w:id="272" w:author="Dario Camol" w:date="2015-01-12T17:23:00Z">
        <w:r w:rsidR="00543617">
          <w:rPr>
            <w:rStyle w:val="hps"/>
            <w:lang w:val="en"/>
          </w:rPr>
          <w:t>d</w:t>
        </w:r>
      </w:ins>
      <w:r w:rsidRPr="00466B93">
        <w:rPr>
          <w:rStyle w:val="hps"/>
          <w:lang w:val="en"/>
        </w:rPr>
        <w:t xml:space="preserve"> if th</w:t>
      </w:r>
      <w:ins w:id="273" w:author="Dario Camol" w:date="2015-01-12T17:23:00Z">
        <w:r w:rsidR="00543617">
          <w:rPr>
            <w:rStyle w:val="hps"/>
            <w:lang w:val="en"/>
          </w:rPr>
          <w:t>ere</w:t>
        </w:r>
      </w:ins>
      <w:del w:id="274" w:author="Dario Camol" w:date="2015-01-12T17:23:00Z">
        <w:r w:rsidRPr="00466B93" w:rsidDel="00543617">
          <w:rPr>
            <w:rStyle w:val="hps"/>
            <w:lang w:val="en"/>
          </w:rPr>
          <w:delText>ey</w:delText>
        </w:r>
      </w:del>
      <w:r w:rsidRPr="00466B93">
        <w:rPr>
          <w:rStyle w:val="hps"/>
          <w:lang w:val="en"/>
        </w:rPr>
        <w:t xml:space="preserve"> are more than one.</w:t>
      </w:r>
    </w:p>
    <w:p w:rsidR="00466B93" w:rsidDel="00322D68" w:rsidRDefault="00466B93">
      <w:pPr>
        <w:pStyle w:val="Corpotesto"/>
        <w:ind w:left="1418"/>
        <w:jc w:val="both"/>
        <w:rPr>
          <w:del w:id="275" w:author="Gino Mascotti" w:date="2015-05-27T15:25:00Z"/>
          <w:rStyle w:val="hps"/>
          <w:lang w:val="en"/>
        </w:rPr>
        <w:pPrChange w:id="276" w:author="Dario Camol" w:date="2015-01-12T17:25:00Z">
          <w:pPr>
            <w:pStyle w:val="Corpotesto"/>
            <w:ind w:left="1418"/>
          </w:pPr>
        </w:pPrChange>
      </w:pPr>
      <w:del w:id="277" w:author="Gino Mascotti" w:date="2015-05-27T15:25:00Z">
        <w:r w:rsidRPr="00466B93" w:rsidDel="00322D68">
          <w:rPr>
            <w:rStyle w:val="hps"/>
            <w:lang w:val="en"/>
          </w:rPr>
          <w:delText>Alternatively you can use a StoreProcedure that return</w:delText>
        </w:r>
      </w:del>
      <w:ins w:id="278" w:author="Dario Camol" w:date="2015-01-12T17:24:00Z">
        <w:del w:id="279" w:author="Gino Mascotti" w:date="2015-05-27T15:25:00Z">
          <w:r w:rsidR="00543617" w:rsidDel="00322D68">
            <w:rPr>
              <w:rStyle w:val="hps"/>
              <w:lang w:val="en"/>
            </w:rPr>
            <w:delText>s</w:delText>
          </w:r>
        </w:del>
      </w:ins>
      <w:del w:id="280" w:author="Gino Mascotti" w:date="2015-05-27T15:25:00Z">
        <w:r w:rsidRPr="00466B93" w:rsidDel="00322D68">
          <w:rPr>
            <w:rStyle w:val="hps"/>
            <w:lang w:val="en"/>
          </w:rPr>
          <w:delText xml:space="preserve"> directly the necessary information to the population of these metadata</w:delText>
        </w:r>
      </w:del>
      <w:ins w:id="281" w:author="Dario Camol" w:date="2015-01-12T17:24:00Z">
        <w:del w:id="282" w:author="Gino Mascotti" w:date="2015-05-27T15:25:00Z">
          <w:r w:rsidR="00543617" w:rsidDel="00322D68">
            <w:rPr>
              <w:rStyle w:val="hps"/>
              <w:lang w:val="en"/>
            </w:rPr>
            <w:delText>artefacts</w:delText>
          </w:r>
        </w:del>
      </w:ins>
      <w:del w:id="283" w:author="Gino Mascotti" w:date="2015-05-27T15:25:00Z">
        <w:r w:rsidRPr="00466B93" w:rsidDel="00322D68">
          <w:rPr>
            <w:rStyle w:val="hps"/>
            <w:lang w:val="en"/>
          </w:rPr>
          <w:delText>.</w:delText>
        </w:r>
      </w:del>
    </w:p>
    <w:p w:rsidR="0059564C" w:rsidRPr="00735E05" w:rsidRDefault="0059564C" w:rsidP="00466B93">
      <w:pPr>
        <w:pStyle w:val="Corpotesto"/>
        <w:numPr>
          <w:ilvl w:val="0"/>
          <w:numId w:val="33"/>
        </w:numPr>
        <w:rPr>
          <w:rStyle w:val="hps"/>
          <w:b/>
          <w:lang w:val="en"/>
        </w:rPr>
      </w:pPr>
      <w:r w:rsidRPr="00735E05">
        <w:rPr>
          <w:rStyle w:val="hps"/>
          <w:b/>
          <w:lang w:val="en"/>
        </w:rPr>
        <w:t>Dataflow</w:t>
      </w:r>
      <w:r w:rsidR="00466B93" w:rsidRPr="00735E05">
        <w:rPr>
          <w:rStyle w:val="hps"/>
          <w:b/>
          <w:lang w:val="en"/>
        </w:rPr>
        <w:t>s</w:t>
      </w:r>
    </w:p>
    <w:p w:rsidR="001C4399" w:rsidRDefault="00466B93">
      <w:pPr>
        <w:pStyle w:val="Corpotesto"/>
        <w:ind w:left="1429"/>
        <w:jc w:val="both"/>
        <w:rPr>
          <w:ins w:id="284" w:author="Gino Mascotti" w:date="2015-05-27T15:30:00Z"/>
          <w:lang w:val="en"/>
        </w:rPr>
        <w:pPrChange w:id="285" w:author="Dario Camol" w:date="2015-01-12T17:25:00Z">
          <w:pPr>
            <w:pStyle w:val="Corpotesto"/>
            <w:ind w:left="1429"/>
          </w:pPr>
        </w:pPrChange>
      </w:pPr>
      <w:r>
        <w:rPr>
          <w:rStyle w:val="hps"/>
          <w:lang w:val="en"/>
        </w:rPr>
        <w:t>The</w:t>
      </w:r>
      <w:r>
        <w:rPr>
          <w:lang w:val="en"/>
        </w:rPr>
        <w:t xml:space="preserve"> </w:t>
      </w:r>
      <w:r>
        <w:rPr>
          <w:rStyle w:val="hps"/>
          <w:lang w:val="en"/>
        </w:rPr>
        <w:t>dataflow</w:t>
      </w:r>
      <w:r>
        <w:rPr>
          <w:lang w:val="en"/>
        </w:rPr>
        <w:t xml:space="preserve"> </w:t>
      </w:r>
      <w:r>
        <w:rPr>
          <w:rStyle w:val="hps"/>
          <w:lang w:val="en"/>
        </w:rPr>
        <w:t>is retrieved</w:t>
      </w:r>
      <w:r>
        <w:rPr>
          <w:lang w:val="en"/>
        </w:rPr>
        <w:t xml:space="preserve"> </w:t>
      </w:r>
      <w:r>
        <w:rPr>
          <w:rStyle w:val="hps"/>
          <w:lang w:val="en"/>
        </w:rPr>
        <w:t>through the</w:t>
      </w:r>
      <w:r>
        <w:rPr>
          <w:lang w:val="en"/>
        </w:rPr>
        <w:t xml:space="preserve"> </w:t>
      </w:r>
      <w:r>
        <w:rPr>
          <w:rStyle w:val="hps"/>
          <w:lang w:val="en"/>
        </w:rPr>
        <w:t>store</w:t>
      </w:r>
      <w:r>
        <w:rPr>
          <w:lang w:val="en"/>
        </w:rPr>
        <w:t xml:space="preserve"> </w:t>
      </w:r>
      <w:r>
        <w:rPr>
          <w:rStyle w:val="hps"/>
          <w:lang w:val="en"/>
        </w:rPr>
        <w:t>procedures</w:t>
      </w:r>
      <w:r>
        <w:rPr>
          <w:lang w:val="en"/>
        </w:rPr>
        <w:t xml:space="preserve"> </w:t>
      </w:r>
      <w:r w:rsidRPr="00543617">
        <w:rPr>
          <w:rFonts w:ascii="Consolas" w:hAnsi="Consolas" w:cs="Consolas"/>
          <w:color w:val="000000"/>
          <w:sz w:val="19"/>
          <w:szCs w:val="19"/>
          <w:lang w:val="en-US"/>
        </w:rPr>
        <w:t>GetDatasets</w:t>
      </w:r>
      <w:r>
        <w:rPr>
          <w:lang w:val="en"/>
        </w:rPr>
        <w:t>.</w:t>
      </w:r>
      <w:r>
        <w:rPr>
          <w:lang w:val="en"/>
        </w:rPr>
        <w:br/>
      </w:r>
      <w:r>
        <w:rPr>
          <w:rStyle w:val="hps"/>
          <w:lang w:val="en"/>
        </w:rPr>
        <w:t>These</w:t>
      </w:r>
      <w:r>
        <w:rPr>
          <w:lang w:val="en"/>
        </w:rPr>
        <w:t xml:space="preserve"> </w:t>
      </w:r>
      <w:r>
        <w:rPr>
          <w:rStyle w:val="hps"/>
          <w:lang w:val="en"/>
        </w:rPr>
        <w:t>will be taken</w:t>
      </w:r>
      <w:r>
        <w:rPr>
          <w:lang w:val="en"/>
        </w:rPr>
        <w:t xml:space="preserve"> </w:t>
      </w:r>
      <w:r>
        <w:rPr>
          <w:rStyle w:val="hps"/>
          <w:lang w:val="en"/>
        </w:rPr>
        <w:t>as the</w:t>
      </w:r>
      <w:r>
        <w:rPr>
          <w:lang w:val="en"/>
        </w:rPr>
        <w:t xml:space="preserve"> </w:t>
      </w:r>
      <w:del w:id="286" w:author="Dario Camol" w:date="2015-01-12T17:25:00Z">
        <w:r w:rsidDel="00543617">
          <w:rPr>
            <w:rStyle w:val="hps"/>
            <w:lang w:val="en"/>
          </w:rPr>
          <w:delText xml:space="preserve">key </w:delText>
        </w:r>
      </w:del>
      <w:ins w:id="287" w:author="Dario Camol" w:date="2015-01-12T17:25:00Z">
        <w:r w:rsidR="00543617">
          <w:rPr>
            <w:rStyle w:val="hps"/>
            <w:lang w:val="en"/>
          </w:rPr>
          <w:t xml:space="preserve">the main information </w:t>
        </w:r>
      </w:ins>
      <w:r>
        <w:rPr>
          <w:rStyle w:val="hps"/>
          <w:lang w:val="en"/>
        </w:rPr>
        <w:t xml:space="preserve">to </w:t>
      </w:r>
      <w:del w:id="288" w:author="Dario Camol" w:date="2015-01-12T17:25:00Z">
        <w:r w:rsidDel="00543617">
          <w:rPr>
            <w:rStyle w:val="hps"/>
            <w:lang w:val="en"/>
          </w:rPr>
          <w:delText>building</w:delText>
        </w:r>
        <w:r w:rsidDel="00543617">
          <w:rPr>
            <w:lang w:val="en"/>
          </w:rPr>
          <w:delText xml:space="preserve"> </w:delText>
        </w:r>
      </w:del>
      <w:ins w:id="289" w:author="Dario Camol" w:date="2015-01-12T17:25:00Z">
        <w:r w:rsidR="00543617">
          <w:rPr>
            <w:rStyle w:val="hps"/>
            <w:lang w:val="en"/>
          </w:rPr>
          <w:t>request</w:t>
        </w:r>
        <w:r w:rsidR="00543617">
          <w:rPr>
            <w:lang w:val="en"/>
          </w:rPr>
          <w:t xml:space="preserve"> </w:t>
        </w:r>
      </w:ins>
      <w:r>
        <w:rPr>
          <w:rStyle w:val="hps"/>
          <w:lang w:val="en"/>
        </w:rPr>
        <w:t xml:space="preserve">all </w:t>
      </w:r>
      <w:ins w:id="290" w:author="Dario Camol" w:date="2015-01-12T17:25:00Z">
        <w:r w:rsidR="00543617">
          <w:rPr>
            <w:rStyle w:val="hps"/>
            <w:lang w:val="en"/>
          </w:rPr>
          <w:t xml:space="preserve">the </w:t>
        </w:r>
      </w:ins>
      <w:r>
        <w:rPr>
          <w:rStyle w:val="hps"/>
          <w:lang w:val="en"/>
        </w:rPr>
        <w:t>other</w:t>
      </w:r>
      <w:r>
        <w:rPr>
          <w:lang w:val="en"/>
        </w:rPr>
        <w:t xml:space="preserve"> </w:t>
      </w:r>
      <w:ins w:id="291" w:author="Dario Camol" w:date="2015-01-12T17:25:00Z">
        <w:r w:rsidR="00543617">
          <w:rPr>
            <w:lang w:val="en"/>
          </w:rPr>
          <w:t xml:space="preserve">referenced </w:t>
        </w:r>
      </w:ins>
      <w:r>
        <w:rPr>
          <w:rStyle w:val="hps"/>
          <w:lang w:val="en"/>
        </w:rPr>
        <w:t>artifacts</w:t>
      </w:r>
      <w:r>
        <w:rPr>
          <w:lang w:val="en"/>
        </w:rPr>
        <w:t>.</w:t>
      </w:r>
    </w:p>
    <w:p w:rsidR="00322D68" w:rsidRDefault="00322D68">
      <w:pPr>
        <w:pStyle w:val="Corpotesto"/>
        <w:ind w:left="1429"/>
        <w:jc w:val="both"/>
        <w:rPr>
          <w:rStyle w:val="hps"/>
          <w:lang w:val="en"/>
        </w:rPr>
        <w:pPrChange w:id="292" w:author="Dario Camol" w:date="2015-01-12T17:25:00Z">
          <w:pPr>
            <w:pStyle w:val="Corpotesto"/>
            <w:ind w:left="1429"/>
          </w:pPr>
        </w:pPrChange>
      </w:pPr>
      <w:ins w:id="293" w:author="Gino Mascotti" w:date="2015-05-27T15:30:00Z">
        <w:r w:rsidRPr="00322D68">
          <w:rPr>
            <w:rStyle w:val="hps"/>
            <w:lang w:val="en"/>
            <w:rPrChange w:id="294" w:author="Gino Mascotti" w:date="2015-05-27T15:31:00Z">
              <w:rPr>
                <w:rFonts w:ascii="Consolas" w:hAnsi="Consolas" w:cs="Consolas"/>
                <w:color w:val="0000FF"/>
                <w:sz w:val="19"/>
                <w:szCs w:val="19"/>
                <w:highlight w:val="white"/>
              </w:rPr>
            </w:rPrChange>
          </w:rPr>
          <w:t>(.STAT named this StoreProcedure:</w:t>
        </w:r>
        <w:r>
          <w:rPr>
            <w:rFonts w:ascii="Consolas" w:hAnsi="Consolas" w:cs="Consolas"/>
            <w:color w:val="0000FF"/>
            <w:sz w:val="19"/>
            <w:szCs w:val="19"/>
            <w:highlight w:val="white"/>
          </w:rPr>
          <w:t xml:space="preserve"> dbo.proc_WBS_GetDatasetList</w:t>
        </w:r>
      </w:ins>
      <w:ins w:id="295" w:author="Gino Mascotti" w:date="2015-05-27T15:31:00Z">
        <w:r w:rsidRPr="00322D68">
          <w:rPr>
            <w:rStyle w:val="hps"/>
            <w:lang w:val="en"/>
            <w:rPrChange w:id="296" w:author="Gino Mascotti" w:date="2015-05-27T15:31:00Z">
              <w:rPr>
                <w:rFonts w:ascii="Consolas" w:hAnsi="Consolas" w:cs="Consolas"/>
                <w:color w:val="0000FF"/>
                <w:sz w:val="19"/>
                <w:szCs w:val="19"/>
              </w:rPr>
            </w:rPrChange>
          </w:rPr>
          <w:t>)</w:t>
        </w:r>
      </w:ins>
    </w:p>
    <w:p w:rsidR="0059564C" w:rsidRPr="00735E05" w:rsidRDefault="005C6F31" w:rsidP="0059564C">
      <w:pPr>
        <w:pStyle w:val="Corpotesto"/>
        <w:numPr>
          <w:ilvl w:val="0"/>
          <w:numId w:val="33"/>
        </w:numPr>
        <w:rPr>
          <w:rStyle w:val="hps"/>
          <w:b/>
          <w:lang w:val="en"/>
        </w:rPr>
      </w:pPr>
      <w:r w:rsidRPr="00735E05">
        <w:rPr>
          <w:rStyle w:val="hps"/>
          <w:b/>
          <w:lang w:val="en"/>
        </w:rPr>
        <w:t>DataStructures</w:t>
      </w:r>
    </w:p>
    <w:p w:rsidR="00466B93" w:rsidRPr="00543617" w:rsidRDefault="00466B93">
      <w:pPr>
        <w:pStyle w:val="Corpotesto"/>
        <w:ind w:left="1429"/>
        <w:jc w:val="both"/>
        <w:rPr>
          <w:lang w:val="en"/>
          <w:rPrChange w:id="297" w:author="Dario Camol" w:date="2015-01-12T17:27:00Z">
            <w:rPr>
              <w:rFonts w:ascii="Consolas" w:hAnsi="Consolas" w:cs="Consolas"/>
              <w:color w:val="000000"/>
              <w:sz w:val="19"/>
              <w:szCs w:val="19"/>
              <w:lang w:val="en-US"/>
            </w:rPr>
          </w:rPrChange>
        </w:rPr>
        <w:pPrChange w:id="298" w:author="Dario Camol" w:date="2015-01-12T17:27:00Z">
          <w:pPr>
            <w:pStyle w:val="Corpotesto"/>
            <w:ind w:left="1429"/>
          </w:pPr>
        </w:pPrChange>
      </w:pPr>
      <w:r>
        <w:rPr>
          <w:rStyle w:val="hps"/>
          <w:lang w:val="en"/>
        </w:rPr>
        <w:t>The</w:t>
      </w:r>
      <w:r>
        <w:rPr>
          <w:lang w:val="en"/>
        </w:rPr>
        <w:t xml:space="preserve"> </w:t>
      </w:r>
      <w:r>
        <w:rPr>
          <w:rStyle w:val="hps"/>
          <w:lang w:val="en"/>
        </w:rPr>
        <w:t>dsd</w:t>
      </w:r>
      <w:r>
        <w:rPr>
          <w:lang w:val="en"/>
        </w:rPr>
        <w:t xml:space="preserve"> </w:t>
      </w:r>
      <w:r>
        <w:rPr>
          <w:rStyle w:val="hps"/>
          <w:lang w:val="en"/>
        </w:rPr>
        <w:t>are created</w:t>
      </w:r>
      <w:r>
        <w:rPr>
          <w:lang w:val="en"/>
        </w:rPr>
        <w:t xml:space="preserve"> </w:t>
      </w:r>
      <w:r>
        <w:rPr>
          <w:rStyle w:val="hps"/>
          <w:lang w:val="en"/>
        </w:rPr>
        <w:t>on the fly</w:t>
      </w:r>
      <w:ins w:id="299" w:author="Dario Camol" w:date="2015-01-12T17:26:00Z">
        <w:r w:rsidR="00543617">
          <w:rPr>
            <w:rStyle w:val="hps"/>
            <w:lang w:val="en"/>
          </w:rPr>
          <w:t xml:space="preserve">. </w:t>
        </w:r>
        <w:r w:rsidR="00543617" w:rsidRPr="00543617">
          <w:rPr>
            <w:rStyle w:val="hps"/>
            <w:u w:val="single"/>
            <w:lang w:val="en"/>
            <w:rPrChange w:id="300" w:author="Dario Camol" w:date="2015-01-12T17:26:00Z">
              <w:rPr>
                <w:rStyle w:val="hps"/>
                <w:lang w:val="en"/>
              </w:rPr>
            </w:rPrChange>
          </w:rPr>
          <w:t xml:space="preserve">The application assumes that </w:t>
        </w:r>
      </w:ins>
      <w:del w:id="301" w:author="Dario Camol" w:date="2015-01-12T17:26:00Z">
        <w:r w:rsidRPr="00543617" w:rsidDel="00543617">
          <w:rPr>
            <w:u w:val="single"/>
            <w:lang w:val="en"/>
            <w:rPrChange w:id="302" w:author="Dario Camol" w:date="2015-01-12T17:26:00Z">
              <w:rPr>
                <w:lang w:val="en"/>
              </w:rPr>
            </w:rPrChange>
          </w:rPr>
          <w:delText xml:space="preserve"> </w:delText>
        </w:r>
        <w:r w:rsidRPr="00543617" w:rsidDel="00543617">
          <w:rPr>
            <w:rStyle w:val="hps"/>
            <w:u w:val="single"/>
            <w:lang w:val="en"/>
            <w:rPrChange w:id="303" w:author="Dario Camol" w:date="2015-01-12T17:26:00Z">
              <w:rPr>
                <w:rStyle w:val="hps"/>
                <w:lang w:val="en"/>
              </w:rPr>
            </w:rPrChange>
          </w:rPr>
          <w:delText>for</w:delText>
        </w:r>
        <w:r w:rsidRPr="00543617" w:rsidDel="00543617">
          <w:rPr>
            <w:u w:val="single"/>
            <w:lang w:val="en"/>
            <w:rPrChange w:id="304" w:author="Dario Camol" w:date="2015-01-12T17:26:00Z">
              <w:rPr>
                <w:lang w:val="en"/>
              </w:rPr>
            </w:rPrChange>
          </w:rPr>
          <w:delText xml:space="preserve"> </w:delText>
        </w:r>
        <w:r w:rsidRPr="00543617" w:rsidDel="00543617">
          <w:rPr>
            <w:rStyle w:val="hps"/>
            <w:u w:val="single"/>
            <w:lang w:val="en"/>
            <w:rPrChange w:id="305" w:author="Dario Camol" w:date="2015-01-12T17:26:00Z">
              <w:rPr>
                <w:rStyle w:val="hps"/>
                <w:lang w:val="en"/>
              </w:rPr>
            </w:rPrChange>
          </w:rPr>
          <w:delText>giving</w:delText>
        </w:r>
        <w:r w:rsidRPr="00543617" w:rsidDel="00543617">
          <w:rPr>
            <w:u w:val="single"/>
            <w:lang w:val="en"/>
            <w:rPrChange w:id="306" w:author="Dario Camol" w:date="2015-01-12T17:26:00Z">
              <w:rPr>
                <w:lang w:val="en"/>
              </w:rPr>
            </w:rPrChange>
          </w:rPr>
          <w:delText xml:space="preserve"> </w:delText>
        </w:r>
        <w:r w:rsidRPr="00543617" w:rsidDel="00543617">
          <w:rPr>
            <w:rStyle w:val="hps"/>
            <w:u w:val="single"/>
            <w:lang w:val="en"/>
            <w:rPrChange w:id="307" w:author="Dario Camol" w:date="2015-01-12T17:26:00Z">
              <w:rPr>
                <w:rStyle w:val="hps"/>
                <w:lang w:val="en"/>
              </w:rPr>
            </w:rPrChange>
          </w:rPr>
          <w:delText>the premise that</w:delText>
        </w:r>
        <w:r w:rsidRPr="00543617" w:rsidDel="00543617">
          <w:rPr>
            <w:u w:val="single"/>
            <w:lang w:val="en"/>
            <w:rPrChange w:id="308" w:author="Dario Camol" w:date="2015-01-12T17:26:00Z">
              <w:rPr>
                <w:lang w:val="en"/>
              </w:rPr>
            </w:rPrChange>
          </w:rPr>
          <w:delText xml:space="preserve"> </w:delText>
        </w:r>
      </w:del>
      <w:r w:rsidRPr="00543617">
        <w:rPr>
          <w:rStyle w:val="hps"/>
          <w:u w:val="single"/>
          <w:lang w:val="en"/>
          <w:rPrChange w:id="309" w:author="Dario Camol" w:date="2015-01-12T17:26:00Z">
            <w:rPr>
              <w:rStyle w:val="hps"/>
              <w:lang w:val="en"/>
            </w:rPr>
          </w:rPrChange>
        </w:rPr>
        <w:t>for</w:t>
      </w:r>
      <w:r w:rsidRPr="00543617">
        <w:rPr>
          <w:u w:val="single"/>
          <w:lang w:val="en"/>
          <w:rPrChange w:id="310" w:author="Dario Camol" w:date="2015-01-12T17:26:00Z">
            <w:rPr>
              <w:lang w:val="en"/>
            </w:rPr>
          </w:rPrChange>
        </w:rPr>
        <w:t xml:space="preserve"> </w:t>
      </w:r>
      <w:r w:rsidRPr="00543617">
        <w:rPr>
          <w:rStyle w:val="hps"/>
          <w:u w:val="single"/>
          <w:lang w:val="en"/>
          <w:rPrChange w:id="311" w:author="Dario Camol" w:date="2015-01-12T17:26:00Z">
            <w:rPr>
              <w:rStyle w:val="hps"/>
              <w:lang w:val="en"/>
            </w:rPr>
          </w:rPrChange>
        </w:rPr>
        <w:t>each dataset</w:t>
      </w:r>
      <w:r w:rsidRPr="00543617">
        <w:rPr>
          <w:u w:val="single"/>
          <w:lang w:val="en"/>
          <w:rPrChange w:id="312" w:author="Dario Camol" w:date="2015-01-12T17:26:00Z">
            <w:rPr>
              <w:lang w:val="en"/>
            </w:rPr>
          </w:rPrChange>
        </w:rPr>
        <w:t xml:space="preserve"> </w:t>
      </w:r>
      <w:r w:rsidRPr="00543617">
        <w:rPr>
          <w:rStyle w:val="hps"/>
          <w:u w:val="single"/>
          <w:lang w:val="en"/>
          <w:rPrChange w:id="313" w:author="Dario Camol" w:date="2015-01-12T17:26:00Z">
            <w:rPr>
              <w:rStyle w:val="hps"/>
              <w:lang w:val="en"/>
            </w:rPr>
          </w:rPrChange>
        </w:rPr>
        <w:t>there is</w:t>
      </w:r>
      <w:r w:rsidRPr="00543617">
        <w:rPr>
          <w:u w:val="single"/>
          <w:lang w:val="en"/>
          <w:rPrChange w:id="314" w:author="Dario Camol" w:date="2015-01-12T17:26:00Z">
            <w:rPr>
              <w:lang w:val="en"/>
            </w:rPr>
          </w:rPrChange>
        </w:rPr>
        <w:t xml:space="preserve"> </w:t>
      </w:r>
      <w:r w:rsidRPr="00543617">
        <w:rPr>
          <w:rStyle w:val="hps"/>
          <w:u w:val="single"/>
          <w:lang w:val="en"/>
          <w:rPrChange w:id="315" w:author="Dario Camol" w:date="2015-01-12T17:26:00Z">
            <w:rPr>
              <w:rStyle w:val="hps"/>
              <w:lang w:val="en"/>
            </w:rPr>
          </w:rPrChange>
        </w:rPr>
        <w:t>one and only one</w:t>
      </w:r>
      <w:r w:rsidRPr="00543617">
        <w:rPr>
          <w:u w:val="single"/>
          <w:lang w:val="en"/>
          <w:rPrChange w:id="316" w:author="Dario Camol" w:date="2015-01-12T17:26:00Z">
            <w:rPr>
              <w:lang w:val="en"/>
            </w:rPr>
          </w:rPrChange>
        </w:rPr>
        <w:t xml:space="preserve"> </w:t>
      </w:r>
      <w:r w:rsidRPr="00543617">
        <w:rPr>
          <w:rStyle w:val="hps"/>
          <w:u w:val="single"/>
          <w:lang w:val="en"/>
          <w:rPrChange w:id="317" w:author="Dario Camol" w:date="2015-01-12T17:26:00Z">
            <w:rPr>
              <w:rStyle w:val="hps"/>
              <w:lang w:val="en"/>
            </w:rPr>
          </w:rPrChange>
        </w:rPr>
        <w:t>dsd</w:t>
      </w:r>
      <w:r w:rsidRPr="00543617">
        <w:rPr>
          <w:u w:val="single"/>
          <w:lang w:val="en"/>
          <w:rPrChange w:id="318" w:author="Dario Camol" w:date="2015-01-12T17:26:00Z">
            <w:rPr>
              <w:lang w:val="en"/>
            </w:rPr>
          </w:rPrChange>
        </w:rPr>
        <w:t>.</w:t>
      </w:r>
      <w:r>
        <w:rPr>
          <w:lang w:val="en"/>
        </w:rPr>
        <w:t xml:space="preserve"> </w:t>
      </w:r>
      <w:r>
        <w:rPr>
          <w:rStyle w:val="hps"/>
          <w:lang w:val="en"/>
        </w:rPr>
        <w:t>The code</w:t>
      </w:r>
      <w:r>
        <w:rPr>
          <w:lang w:val="en"/>
        </w:rPr>
        <w:t xml:space="preserve"> </w:t>
      </w:r>
      <w:r>
        <w:rPr>
          <w:rStyle w:val="hps"/>
          <w:lang w:val="en"/>
        </w:rPr>
        <w:t>is created with</w:t>
      </w:r>
      <w:r>
        <w:rPr>
          <w:lang w:val="en"/>
        </w:rPr>
        <w:t xml:space="preserve"> </w:t>
      </w:r>
      <w:r>
        <w:rPr>
          <w:rStyle w:val="hps"/>
          <w:lang w:val="en"/>
        </w:rPr>
        <w:t>the code of the</w:t>
      </w:r>
      <w:r>
        <w:rPr>
          <w:lang w:val="en"/>
        </w:rPr>
        <w:t xml:space="preserve"> </w:t>
      </w:r>
      <w:r>
        <w:rPr>
          <w:rStyle w:val="hps"/>
          <w:lang w:val="en"/>
        </w:rPr>
        <w:t>dataflow</w:t>
      </w:r>
      <w:r>
        <w:rPr>
          <w:lang w:val="en"/>
        </w:rPr>
        <w:t xml:space="preserve"> </w:t>
      </w:r>
      <w:r>
        <w:rPr>
          <w:rStyle w:val="hps"/>
          <w:lang w:val="en"/>
        </w:rPr>
        <w:t>and</w:t>
      </w:r>
      <w:r>
        <w:rPr>
          <w:lang w:val="en"/>
        </w:rPr>
        <w:t xml:space="preserve"> </w:t>
      </w:r>
      <w:r>
        <w:rPr>
          <w:rStyle w:val="hps"/>
          <w:lang w:val="en"/>
        </w:rPr>
        <w:t>the configuration parameter</w:t>
      </w:r>
      <w:r>
        <w:rPr>
          <w:lang w:val="en"/>
        </w:rPr>
        <w:t xml:space="preserve"> </w:t>
      </w:r>
      <w:r w:rsidRPr="00543617">
        <w:rPr>
          <w:rFonts w:ascii="Consolas" w:hAnsi="Consolas" w:cs="Consolas"/>
          <w:color w:val="0000FF"/>
          <w:sz w:val="19"/>
          <w:szCs w:val="19"/>
          <w:highlight w:val="white"/>
          <w:lang w:val="en-US"/>
        </w:rPr>
        <w:t>DsdFormat</w:t>
      </w:r>
      <w:r w:rsidRPr="00543617">
        <w:rPr>
          <w:rFonts w:ascii="Consolas" w:hAnsi="Consolas" w:cs="Consolas"/>
          <w:color w:val="0000FF"/>
          <w:sz w:val="19"/>
          <w:szCs w:val="19"/>
          <w:lang w:val="en-US"/>
        </w:rPr>
        <w:t xml:space="preserve"> </w:t>
      </w:r>
      <w:del w:id="319" w:author="Dario Camol" w:date="2015-01-12T17:28:00Z">
        <w:r w:rsidDel="00543617">
          <w:rPr>
            <w:rStyle w:val="hps"/>
            <w:lang w:val="en"/>
          </w:rPr>
          <w:delText>description will be</w:delText>
        </w:r>
        <w:r w:rsidDel="00543617">
          <w:rPr>
            <w:lang w:val="en"/>
          </w:rPr>
          <w:delText xml:space="preserve"> </w:delText>
        </w:r>
        <w:r w:rsidDel="00543617">
          <w:rPr>
            <w:rStyle w:val="hps"/>
            <w:lang w:val="en"/>
          </w:rPr>
          <w:delText>used</w:delText>
        </w:r>
        <w:r w:rsidDel="00543617">
          <w:rPr>
            <w:lang w:val="en"/>
          </w:rPr>
          <w:delText xml:space="preserve"> </w:delText>
        </w:r>
        <w:r w:rsidDel="00543617">
          <w:rPr>
            <w:rStyle w:val="hps"/>
            <w:lang w:val="en"/>
          </w:rPr>
          <w:delText>for</w:delText>
        </w:r>
        <w:r w:rsidDel="00543617">
          <w:rPr>
            <w:lang w:val="en"/>
          </w:rPr>
          <w:delText xml:space="preserve"> </w:delText>
        </w:r>
        <w:r w:rsidDel="00543617">
          <w:rPr>
            <w:rStyle w:val="hps"/>
            <w:lang w:val="en"/>
          </w:rPr>
          <w:delText>the description</w:delText>
        </w:r>
        <w:r w:rsidDel="00543617">
          <w:rPr>
            <w:lang w:val="en"/>
          </w:rPr>
          <w:delText xml:space="preserve"> </w:delText>
        </w:r>
        <w:r w:rsidDel="00543617">
          <w:rPr>
            <w:rStyle w:val="hps"/>
            <w:lang w:val="en"/>
          </w:rPr>
          <w:delText>of the</w:delText>
        </w:r>
        <w:r w:rsidDel="00543617">
          <w:rPr>
            <w:lang w:val="en"/>
          </w:rPr>
          <w:delText xml:space="preserve"> </w:delText>
        </w:r>
        <w:r w:rsidDel="00543617">
          <w:rPr>
            <w:rStyle w:val="hps"/>
            <w:lang w:val="en"/>
          </w:rPr>
          <w:delText>Dataflow</w:delText>
        </w:r>
        <w:r w:rsidDel="00543617">
          <w:rPr>
            <w:lang w:val="en"/>
          </w:rPr>
          <w:delText>.</w:delText>
        </w:r>
      </w:del>
      <w:del w:id="320" w:author="Dario Camol" w:date="2015-01-12T17:27:00Z">
        <w:r w:rsidDel="00543617">
          <w:rPr>
            <w:lang w:val="en"/>
          </w:rPr>
          <w:br/>
        </w:r>
      </w:del>
      <w:r>
        <w:rPr>
          <w:rStyle w:val="hps"/>
          <w:lang w:val="en"/>
        </w:rPr>
        <w:t>For each</w:t>
      </w:r>
      <w:r>
        <w:rPr>
          <w:lang w:val="en"/>
        </w:rPr>
        <w:t xml:space="preserve"> </w:t>
      </w:r>
      <w:r>
        <w:rPr>
          <w:rStyle w:val="hps"/>
          <w:lang w:val="en"/>
        </w:rPr>
        <w:t>Dsd</w:t>
      </w:r>
      <w:r>
        <w:rPr>
          <w:lang w:val="en"/>
        </w:rPr>
        <w:t xml:space="preserve"> </w:t>
      </w:r>
      <w:ins w:id="321" w:author="Dario Camol" w:date="2015-01-12T17:28:00Z">
        <w:r w:rsidR="00543617">
          <w:rPr>
            <w:lang w:val="en"/>
          </w:rPr>
          <w:t xml:space="preserve">there </w:t>
        </w:r>
      </w:ins>
      <w:r>
        <w:rPr>
          <w:rStyle w:val="hps"/>
          <w:lang w:val="en"/>
        </w:rPr>
        <w:t>is</w:t>
      </w:r>
      <w:r>
        <w:rPr>
          <w:lang w:val="en"/>
        </w:rPr>
        <w:t xml:space="preserve"> </w:t>
      </w:r>
      <w:r>
        <w:rPr>
          <w:rStyle w:val="hps"/>
          <w:lang w:val="en"/>
        </w:rPr>
        <w:t>always</w:t>
      </w:r>
      <w:r>
        <w:rPr>
          <w:lang w:val="en"/>
        </w:rPr>
        <w:t xml:space="preserve"> </w:t>
      </w:r>
      <w:r>
        <w:rPr>
          <w:rStyle w:val="hps"/>
          <w:lang w:val="en"/>
        </w:rPr>
        <w:t>only one</w:t>
      </w:r>
      <w:r>
        <w:rPr>
          <w:lang w:val="en"/>
        </w:rPr>
        <w:t xml:space="preserve"> </w:t>
      </w:r>
      <w:r>
        <w:rPr>
          <w:rStyle w:val="hps"/>
          <w:lang w:val="en"/>
        </w:rPr>
        <w:t>ConceptScheme</w:t>
      </w:r>
      <w:r>
        <w:rPr>
          <w:lang w:val="en"/>
        </w:rPr>
        <w:t xml:space="preserve"> </w:t>
      </w:r>
      <w:r>
        <w:rPr>
          <w:rStyle w:val="hps"/>
          <w:lang w:val="en"/>
        </w:rPr>
        <w:t>whose concepts</w:t>
      </w:r>
      <w:r>
        <w:rPr>
          <w:lang w:val="en"/>
        </w:rPr>
        <w:t xml:space="preserve"> </w:t>
      </w:r>
      <w:r>
        <w:rPr>
          <w:rStyle w:val="hps"/>
          <w:lang w:val="en"/>
        </w:rPr>
        <w:t>will be taken</w:t>
      </w:r>
      <w:r>
        <w:rPr>
          <w:lang w:val="en"/>
        </w:rPr>
        <w:t xml:space="preserve"> </w:t>
      </w:r>
      <w:r>
        <w:rPr>
          <w:rStyle w:val="hps"/>
          <w:lang w:val="en"/>
        </w:rPr>
        <w:t>as described below</w:t>
      </w:r>
    </w:p>
    <w:p w:rsidR="005C6F31" w:rsidRPr="00735E05" w:rsidRDefault="005C6F31">
      <w:pPr>
        <w:pStyle w:val="Corpotesto"/>
        <w:numPr>
          <w:ilvl w:val="0"/>
          <w:numId w:val="33"/>
        </w:numPr>
        <w:jc w:val="both"/>
        <w:rPr>
          <w:rStyle w:val="hps"/>
          <w:b/>
          <w:lang w:val="en"/>
        </w:rPr>
        <w:pPrChange w:id="322" w:author="Dario Camol" w:date="2015-01-12T17:55:00Z">
          <w:pPr>
            <w:pStyle w:val="Corpotesto"/>
            <w:numPr>
              <w:numId w:val="33"/>
            </w:numPr>
            <w:ind w:left="1429" w:hanging="360"/>
          </w:pPr>
        </w:pPrChange>
      </w:pPr>
      <w:r w:rsidRPr="00735E05">
        <w:rPr>
          <w:rStyle w:val="hps"/>
          <w:b/>
          <w:lang w:val="en"/>
        </w:rPr>
        <w:t>ConceptScheme</w:t>
      </w:r>
    </w:p>
    <w:p w:rsidR="00466B93" w:rsidRDefault="00466B93">
      <w:pPr>
        <w:pStyle w:val="Corpotesto"/>
        <w:ind w:left="1418"/>
        <w:jc w:val="both"/>
        <w:rPr>
          <w:rStyle w:val="hps"/>
          <w:lang w:val="en"/>
        </w:rPr>
        <w:pPrChange w:id="323" w:author="Dario Camol" w:date="2015-01-12T17:55:00Z">
          <w:pPr>
            <w:pStyle w:val="Corpotesto"/>
            <w:ind w:left="1418"/>
          </w:pPr>
        </w:pPrChange>
      </w:pPr>
      <w:r>
        <w:rPr>
          <w:rStyle w:val="hps"/>
          <w:lang w:val="en"/>
        </w:rPr>
        <w:t>Also the</w:t>
      </w:r>
      <w:r>
        <w:rPr>
          <w:lang w:val="en"/>
        </w:rPr>
        <w:t xml:space="preserve"> </w:t>
      </w:r>
      <w:r>
        <w:rPr>
          <w:rStyle w:val="hps"/>
          <w:lang w:val="en"/>
        </w:rPr>
        <w:t>ConceptScheme</w:t>
      </w:r>
      <w:r>
        <w:rPr>
          <w:lang w:val="en"/>
        </w:rPr>
        <w:t xml:space="preserve"> </w:t>
      </w:r>
      <w:r>
        <w:rPr>
          <w:rStyle w:val="hps"/>
          <w:lang w:val="en"/>
        </w:rPr>
        <w:t>are created</w:t>
      </w:r>
      <w:r>
        <w:rPr>
          <w:lang w:val="en"/>
        </w:rPr>
        <w:t xml:space="preserve"> </w:t>
      </w:r>
      <w:r>
        <w:rPr>
          <w:rStyle w:val="hps"/>
          <w:lang w:val="en"/>
        </w:rPr>
        <w:t>on the fly</w:t>
      </w:r>
      <w:r>
        <w:rPr>
          <w:lang w:val="en"/>
        </w:rPr>
        <w:t xml:space="preserve">, </w:t>
      </w:r>
      <w:r w:rsidRPr="00543617">
        <w:rPr>
          <w:rStyle w:val="hps"/>
          <w:u w:val="single"/>
          <w:lang w:val="en"/>
          <w:rPrChange w:id="324" w:author="Dario Camol" w:date="2015-01-12T17:28:00Z">
            <w:rPr>
              <w:rStyle w:val="hps"/>
              <w:lang w:val="en"/>
            </w:rPr>
          </w:rPrChange>
        </w:rPr>
        <w:t>one for each</w:t>
      </w:r>
      <w:r w:rsidRPr="00543617">
        <w:rPr>
          <w:u w:val="single"/>
          <w:lang w:val="en"/>
          <w:rPrChange w:id="325" w:author="Dario Camol" w:date="2015-01-12T17:28:00Z">
            <w:rPr>
              <w:lang w:val="en"/>
            </w:rPr>
          </w:rPrChange>
        </w:rPr>
        <w:t xml:space="preserve"> </w:t>
      </w:r>
      <w:r w:rsidRPr="00543617">
        <w:rPr>
          <w:rStyle w:val="hps"/>
          <w:u w:val="single"/>
          <w:lang w:val="en"/>
          <w:rPrChange w:id="326" w:author="Dario Camol" w:date="2015-01-12T17:28:00Z">
            <w:rPr>
              <w:rStyle w:val="hps"/>
              <w:lang w:val="en"/>
            </w:rPr>
          </w:rPrChange>
        </w:rPr>
        <w:t>dsd</w:t>
      </w:r>
      <w:r>
        <w:rPr>
          <w:lang w:val="en"/>
        </w:rPr>
        <w:t xml:space="preserve">. </w:t>
      </w:r>
      <w:r>
        <w:rPr>
          <w:rStyle w:val="hps"/>
          <w:lang w:val="en"/>
        </w:rPr>
        <w:t>The code</w:t>
      </w:r>
      <w:r>
        <w:rPr>
          <w:lang w:val="en"/>
        </w:rPr>
        <w:t xml:space="preserve"> </w:t>
      </w:r>
      <w:r>
        <w:rPr>
          <w:rStyle w:val="hps"/>
          <w:lang w:val="en"/>
        </w:rPr>
        <w:t>consists of the</w:t>
      </w:r>
      <w:r>
        <w:rPr>
          <w:lang w:val="en"/>
        </w:rPr>
        <w:t xml:space="preserve"> </w:t>
      </w:r>
      <w:r>
        <w:rPr>
          <w:rStyle w:val="hps"/>
          <w:lang w:val="en"/>
        </w:rPr>
        <w:t>code</w:t>
      </w:r>
      <w:r>
        <w:rPr>
          <w:lang w:val="en"/>
        </w:rPr>
        <w:t xml:space="preserve"> </w:t>
      </w:r>
      <w:r>
        <w:rPr>
          <w:rStyle w:val="hps"/>
          <w:lang w:val="en"/>
        </w:rPr>
        <w:t>of</w:t>
      </w:r>
      <w:r>
        <w:rPr>
          <w:lang w:val="en"/>
        </w:rPr>
        <w:t xml:space="preserve"> </w:t>
      </w:r>
      <w:r>
        <w:rPr>
          <w:rStyle w:val="hps"/>
          <w:lang w:val="en"/>
        </w:rPr>
        <w:t>Dataflow</w:t>
      </w:r>
      <w:r>
        <w:rPr>
          <w:lang w:val="en"/>
        </w:rPr>
        <w:t xml:space="preserve"> </w:t>
      </w:r>
      <w:r>
        <w:rPr>
          <w:rStyle w:val="hps"/>
          <w:lang w:val="en"/>
        </w:rPr>
        <w:t>with</w:t>
      </w:r>
      <w:r>
        <w:rPr>
          <w:lang w:val="en"/>
        </w:rPr>
        <w:t xml:space="preserve"> </w:t>
      </w:r>
      <w:r>
        <w:rPr>
          <w:rStyle w:val="hps"/>
          <w:lang w:val="en"/>
        </w:rPr>
        <w:t>the configuration parameter</w:t>
      </w:r>
      <w:r>
        <w:rPr>
          <w:lang w:val="en"/>
        </w:rPr>
        <w:t xml:space="preserve"> </w:t>
      </w:r>
      <w:r w:rsidRPr="00543617">
        <w:rPr>
          <w:rFonts w:ascii="Consolas" w:hAnsi="Consolas" w:cs="Consolas"/>
          <w:color w:val="0000FF"/>
          <w:sz w:val="19"/>
          <w:szCs w:val="19"/>
          <w:highlight w:val="white"/>
          <w:lang w:val="en-US"/>
        </w:rPr>
        <w:t>ConceptSchemeFormat</w:t>
      </w:r>
      <w:del w:id="327" w:author="Dario Camol" w:date="2015-01-12T17:29:00Z">
        <w:r w:rsidRPr="00543617" w:rsidDel="00543617">
          <w:rPr>
            <w:rFonts w:ascii="Consolas" w:hAnsi="Consolas" w:cs="Consolas"/>
            <w:color w:val="0000FF"/>
            <w:sz w:val="19"/>
            <w:szCs w:val="19"/>
            <w:lang w:val="en-US"/>
          </w:rPr>
          <w:delText xml:space="preserve"> </w:delText>
        </w:r>
        <w:r w:rsidDel="00543617">
          <w:rPr>
            <w:rStyle w:val="hps"/>
            <w:lang w:val="en"/>
          </w:rPr>
          <w:delText xml:space="preserve"> description will be</w:delText>
        </w:r>
        <w:r w:rsidDel="00543617">
          <w:rPr>
            <w:lang w:val="en"/>
          </w:rPr>
          <w:delText xml:space="preserve"> </w:delText>
        </w:r>
        <w:r w:rsidDel="00543617">
          <w:rPr>
            <w:rStyle w:val="hps"/>
            <w:lang w:val="en"/>
          </w:rPr>
          <w:delText>used</w:delText>
        </w:r>
        <w:r w:rsidDel="00543617">
          <w:rPr>
            <w:lang w:val="en"/>
          </w:rPr>
          <w:delText xml:space="preserve"> </w:delText>
        </w:r>
        <w:r w:rsidDel="00543617">
          <w:rPr>
            <w:rStyle w:val="hps"/>
            <w:lang w:val="en"/>
          </w:rPr>
          <w:delText>for</w:delText>
        </w:r>
        <w:r w:rsidDel="00543617">
          <w:rPr>
            <w:lang w:val="en"/>
          </w:rPr>
          <w:delText xml:space="preserve"> </w:delText>
        </w:r>
        <w:r w:rsidDel="00543617">
          <w:rPr>
            <w:rStyle w:val="hps"/>
            <w:lang w:val="en"/>
          </w:rPr>
          <w:delText>the description</w:delText>
        </w:r>
        <w:r w:rsidDel="00543617">
          <w:rPr>
            <w:lang w:val="en"/>
          </w:rPr>
          <w:delText xml:space="preserve"> </w:delText>
        </w:r>
        <w:r w:rsidDel="00543617">
          <w:rPr>
            <w:rStyle w:val="hps"/>
            <w:lang w:val="en"/>
          </w:rPr>
          <w:delText>of</w:delText>
        </w:r>
        <w:r w:rsidDel="00543617">
          <w:rPr>
            <w:lang w:val="en"/>
          </w:rPr>
          <w:delText xml:space="preserve"> </w:delText>
        </w:r>
        <w:r w:rsidDel="00543617">
          <w:rPr>
            <w:rStyle w:val="hps"/>
            <w:lang w:val="en"/>
          </w:rPr>
          <w:delText>dsd</w:delText>
        </w:r>
      </w:del>
      <w:ins w:id="328" w:author="Dario Camol" w:date="2015-01-12T17:29:00Z">
        <w:r w:rsidR="00543617">
          <w:rPr>
            <w:rFonts w:ascii="Consolas" w:hAnsi="Consolas" w:cs="Consolas"/>
            <w:color w:val="0000FF"/>
            <w:sz w:val="19"/>
            <w:szCs w:val="19"/>
            <w:lang w:val="en-US"/>
          </w:rPr>
          <w:t>.</w:t>
        </w:r>
      </w:ins>
    </w:p>
    <w:p w:rsidR="00466B93" w:rsidRDefault="00466B93">
      <w:pPr>
        <w:pStyle w:val="Corpotesto"/>
        <w:ind w:left="1429"/>
        <w:jc w:val="both"/>
        <w:rPr>
          <w:rStyle w:val="shorttext"/>
          <w:lang w:val="en"/>
        </w:rPr>
        <w:pPrChange w:id="329" w:author="Dario Camol" w:date="2015-01-12T17:55:00Z">
          <w:pPr>
            <w:pStyle w:val="Corpotesto"/>
            <w:ind w:left="1429"/>
          </w:pPr>
        </w:pPrChange>
      </w:pPr>
      <w:r>
        <w:rPr>
          <w:rStyle w:val="hps"/>
          <w:lang w:val="en"/>
        </w:rPr>
        <w:t>The concepts</w:t>
      </w:r>
      <w:r>
        <w:rPr>
          <w:rStyle w:val="shorttext"/>
          <w:lang w:val="en"/>
        </w:rPr>
        <w:t xml:space="preserve"> </w:t>
      </w:r>
      <w:r>
        <w:rPr>
          <w:rStyle w:val="hps"/>
          <w:lang w:val="en"/>
        </w:rPr>
        <w:t>will be</w:t>
      </w:r>
      <w:r>
        <w:rPr>
          <w:rStyle w:val="shorttext"/>
          <w:lang w:val="en"/>
        </w:rPr>
        <w:t xml:space="preserve"> </w:t>
      </w:r>
      <w:r>
        <w:rPr>
          <w:rStyle w:val="hps"/>
          <w:lang w:val="en"/>
        </w:rPr>
        <w:t>so derived</w:t>
      </w:r>
      <w:r>
        <w:rPr>
          <w:rStyle w:val="shorttext"/>
          <w:lang w:val="en"/>
        </w:rPr>
        <w:t>:</w:t>
      </w:r>
    </w:p>
    <w:p w:rsidR="00FC72B9" w:rsidRDefault="00466B93">
      <w:pPr>
        <w:pStyle w:val="Corpotesto"/>
        <w:numPr>
          <w:ilvl w:val="1"/>
          <w:numId w:val="33"/>
        </w:numPr>
        <w:ind w:left="1701" w:right="-285" w:hanging="283"/>
        <w:jc w:val="both"/>
        <w:rPr>
          <w:ins w:id="330" w:author="Gino Mascotti" w:date="2015-05-27T15:31:00Z"/>
          <w:rFonts w:ascii="Consolas" w:hAnsi="Consolas" w:cs="Consolas"/>
          <w:color w:val="0000FF"/>
          <w:sz w:val="19"/>
          <w:szCs w:val="19"/>
          <w:lang w:val="en-US"/>
        </w:rPr>
        <w:pPrChange w:id="331" w:author="Dario Camol" w:date="2015-01-12T17:55:00Z">
          <w:pPr>
            <w:pStyle w:val="Corpotesto"/>
            <w:ind w:left="1429"/>
          </w:pPr>
        </w:pPrChange>
      </w:pPr>
      <w:r>
        <w:rPr>
          <w:rStyle w:val="hps"/>
          <w:lang w:val="en"/>
        </w:rPr>
        <w:t>For dimensions</w:t>
      </w:r>
      <w:r>
        <w:rPr>
          <w:rStyle w:val="shorttext"/>
          <w:lang w:val="en"/>
        </w:rPr>
        <w:t xml:space="preserve"> </w:t>
      </w:r>
      <w:r>
        <w:rPr>
          <w:rStyle w:val="hps"/>
          <w:lang w:val="en"/>
        </w:rPr>
        <w:t>using</w:t>
      </w:r>
      <w:r>
        <w:rPr>
          <w:rStyle w:val="shorttext"/>
          <w:lang w:val="en"/>
        </w:rPr>
        <w:t xml:space="preserve"> </w:t>
      </w:r>
      <w:r>
        <w:rPr>
          <w:rStyle w:val="hps"/>
          <w:lang w:val="en"/>
        </w:rPr>
        <w:t>StoreProcedure</w:t>
      </w:r>
      <w:r>
        <w:rPr>
          <w:rStyle w:val="shorttext"/>
          <w:lang w:val="en"/>
        </w:rPr>
        <w:t xml:space="preserve">: </w:t>
      </w:r>
      <w:r w:rsidR="00FC72B9" w:rsidRPr="00543617">
        <w:rPr>
          <w:rFonts w:ascii="Consolas" w:hAnsi="Consolas" w:cs="Consolas"/>
          <w:color w:val="0000FF"/>
          <w:sz w:val="19"/>
          <w:szCs w:val="19"/>
          <w:highlight w:val="white"/>
          <w:lang w:val="en-US"/>
        </w:rPr>
        <w:t>GetDimensions</w:t>
      </w:r>
    </w:p>
    <w:p w:rsidR="00322D68" w:rsidRDefault="00322D68">
      <w:pPr>
        <w:pStyle w:val="Corpotesto"/>
        <w:ind w:left="1701"/>
        <w:jc w:val="both"/>
        <w:rPr>
          <w:ins w:id="332" w:author="Gino Mascotti" w:date="2015-05-27T15:31:00Z"/>
          <w:rStyle w:val="hps"/>
          <w:lang w:val="en"/>
        </w:rPr>
        <w:pPrChange w:id="333" w:author="Gino Mascotti" w:date="2015-05-27T15:31:00Z">
          <w:pPr>
            <w:pStyle w:val="Corpotesto"/>
            <w:numPr>
              <w:numId w:val="33"/>
            </w:numPr>
            <w:ind w:left="1429" w:hanging="360"/>
            <w:jc w:val="both"/>
          </w:pPr>
        </w:pPrChange>
      </w:pPr>
      <w:ins w:id="334" w:author="Gino Mascotti" w:date="2015-05-27T15:31:00Z">
        <w:r w:rsidRPr="00C10956">
          <w:rPr>
            <w:rStyle w:val="hps"/>
            <w:lang w:val="en"/>
          </w:rPr>
          <w:t>(.STAT named this StoreProcedure:</w:t>
        </w:r>
        <w:r>
          <w:rPr>
            <w:rFonts w:ascii="Consolas" w:hAnsi="Consolas" w:cs="Consolas"/>
            <w:color w:val="0000FF"/>
            <w:sz w:val="19"/>
            <w:szCs w:val="19"/>
            <w:highlight w:val="white"/>
          </w:rPr>
          <w:t xml:space="preserve"> dbo.</w:t>
        </w:r>
      </w:ins>
      <w:ins w:id="335" w:author="Gino Mascotti" w:date="2015-05-27T15:32:00Z">
        <w:r>
          <w:rPr>
            <w:rFonts w:ascii="Consolas" w:hAnsi="Consolas" w:cs="Consolas"/>
            <w:color w:val="0000FF"/>
            <w:sz w:val="19"/>
            <w:szCs w:val="19"/>
            <w:highlight w:val="white"/>
          </w:rPr>
          <w:t>proc_WBS_GetDatasetDimensionsList</w:t>
        </w:r>
      </w:ins>
      <w:ins w:id="336" w:author="Gino Mascotti" w:date="2015-05-27T15:31:00Z">
        <w:r w:rsidRPr="00C10956">
          <w:rPr>
            <w:rStyle w:val="hps"/>
            <w:lang w:val="en"/>
          </w:rPr>
          <w:t>)</w:t>
        </w:r>
      </w:ins>
    </w:p>
    <w:p w:rsidR="00322D68" w:rsidRPr="00543617" w:rsidDel="00322D68" w:rsidRDefault="00322D68">
      <w:pPr>
        <w:pStyle w:val="Corpotesto"/>
        <w:ind w:left="1701" w:right="-285"/>
        <w:jc w:val="both"/>
        <w:rPr>
          <w:del w:id="337" w:author="Gino Mascotti" w:date="2015-05-27T15:31:00Z"/>
          <w:rFonts w:ascii="Consolas" w:hAnsi="Consolas" w:cs="Consolas"/>
          <w:color w:val="0000FF"/>
          <w:sz w:val="19"/>
          <w:szCs w:val="19"/>
          <w:lang w:val="en-US"/>
        </w:rPr>
        <w:pPrChange w:id="338" w:author="Gino Mascotti" w:date="2015-05-27T15:31:00Z">
          <w:pPr>
            <w:pStyle w:val="Corpotesto"/>
            <w:ind w:left="1429"/>
          </w:pPr>
        </w:pPrChange>
      </w:pPr>
    </w:p>
    <w:p w:rsidR="00FC72B9" w:rsidRPr="00543617" w:rsidRDefault="00466B93">
      <w:pPr>
        <w:pStyle w:val="Corpotesto"/>
        <w:numPr>
          <w:ilvl w:val="1"/>
          <w:numId w:val="33"/>
        </w:numPr>
        <w:ind w:left="1701" w:right="-285" w:hanging="283"/>
        <w:rPr>
          <w:rFonts w:ascii="Consolas" w:hAnsi="Consolas" w:cs="Consolas"/>
          <w:color w:val="0000FF"/>
          <w:sz w:val="19"/>
          <w:szCs w:val="19"/>
          <w:lang w:val="en-US"/>
        </w:rPr>
        <w:pPrChange w:id="339" w:author="Gino Mascotti" w:date="2015-05-27T15:29:00Z">
          <w:pPr>
            <w:pStyle w:val="Corpotesto"/>
            <w:ind w:left="1418"/>
          </w:pPr>
        </w:pPrChange>
      </w:pPr>
      <w:r>
        <w:rPr>
          <w:rStyle w:val="hps"/>
          <w:lang w:val="en"/>
        </w:rPr>
        <w:t>For attributes</w:t>
      </w:r>
      <w:r>
        <w:rPr>
          <w:rStyle w:val="shorttext"/>
          <w:lang w:val="en"/>
        </w:rPr>
        <w:t xml:space="preserve"> </w:t>
      </w:r>
      <w:del w:id="340" w:author="Gino Mascotti" w:date="2015-05-27T15:28:00Z">
        <w:r w:rsidDel="00322D68">
          <w:rPr>
            <w:rStyle w:val="hps"/>
            <w:lang w:val="en"/>
          </w:rPr>
          <w:delText>or</w:delText>
        </w:r>
        <w:r w:rsidDel="00322D68">
          <w:rPr>
            <w:rStyle w:val="shorttext"/>
            <w:lang w:val="en"/>
          </w:rPr>
          <w:delText xml:space="preserve"> </w:delText>
        </w:r>
        <w:r w:rsidDel="00322D68">
          <w:rPr>
            <w:rStyle w:val="hps"/>
            <w:lang w:val="en"/>
          </w:rPr>
          <w:delText>using</w:delText>
        </w:r>
        <w:r w:rsidDel="00322D68">
          <w:rPr>
            <w:rStyle w:val="shorttext"/>
            <w:lang w:val="en"/>
          </w:rPr>
          <w:delText xml:space="preserve"> </w:delText>
        </w:r>
        <w:r w:rsidDel="00322D68">
          <w:rPr>
            <w:rStyle w:val="hps"/>
            <w:lang w:val="en"/>
          </w:rPr>
          <w:delText>StoreProcedure</w:delText>
        </w:r>
        <w:r w:rsidDel="00322D68">
          <w:rPr>
            <w:rStyle w:val="shorttext"/>
            <w:lang w:val="en"/>
          </w:rPr>
          <w:delText>:</w:delText>
        </w:r>
        <w:r w:rsidR="00FC72B9" w:rsidRPr="00543617" w:rsidDel="00322D68">
          <w:rPr>
            <w:rFonts w:ascii="Consolas" w:hAnsi="Consolas" w:cs="Consolas"/>
            <w:color w:val="0000FF"/>
            <w:sz w:val="19"/>
            <w:szCs w:val="19"/>
            <w:highlight w:val="white"/>
            <w:lang w:val="en-US"/>
          </w:rPr>
          <w:delText>GetAttributes</w:delText>
        </w:r>
        <w:r w:rsidR="00FC72B9" w:rsidRPr="00543617" w:rsidDel="00322D68">
          <w:rPr>
            <w:rFonts w:ascii="Consolas" w:hAnsi="Consolas" w:cs="Consolas"/>
            <w:color w:val="0000FF"/>
            <w:sz w:val="19"/>
            <w:szCs w:val="19"/>
            <w:lang w:val="en-US"/>
          </w:rPr>
          <w:delText xml:space="preserve"> </w:delText>
        </w:r>
        <w:r w:rsidDel="00322D68">
          <w:rPr>
            <w:rStyle w:val="hps"/>
            <w:lang w:val="en"/>
          </w:rPr>
          <w:delText>or</w:delText>
        </w:r>
        <w:r w:rsidDel="00322D68">
          <w:rPr>
            <w:rStyle w:val="shorttext"/>
            <w:lang w:val="en"/>
          </w:rPr>
          <w:delText xml:space="preserve"> </w:delText>
        </w:r>
        <w:r w:rsidDel="00322D68">
          <w:rPr>
            <w:rStyle w:val="hps"/>
            <w:lang w:val="en"/>
          </w:rPr>
          <w:delText>these</w:delText>
        </w:r>
        <w:r w:rsidDel="00322D68">
          <w:rPr>
            <w:rStyle w:val="shorttext"/>
            <w:lang w:val="en"/>
          </w:rPr>
          <w:delText xml:space="preserve"> </w:delText>
        </w:r>
      </w:del>
      <w:r>
        <w:rPr>
          <w:rStyle w:val="hps"/>
          <w:lang w:val="en"/>
        </w:rPr>
        <w:t>will be read</w:t>
      </w:r>
      <w:r>
        <w:rPr>
          <w:rStyle w:val="shorttext"/>
          <w:lang w:val="en"/>
        </w:rPr>
        <w:t xml:space="preserve"> </w:t>
      </w:r>
      <w:r>
        <w:rPr>
          <w:rStyle w:val="hps"/>
          <w:lang w:val="en"/>
        </w:rPr>
        <w:t>from a file</w:t>
      </w:r>
      <w:r>
        <w:rPr>
          <w:rStyle w:val="shorttext"/>
          <w:lang w:val="en"/>
        </w:rPr>
        <w:t xml:space="preserve"> </w:t>
      </w:r>
      <w:r>
        <w:rPr>
          <w:rStyle w:val="hps"/>
          <w:lang w:val="en"/>
        </w:rPr>
        <w:t>that is in</w:t>
      </w:r>
      <w:r w:rsidR="00FC72B9" w:rsidRPr="00543617">
        <w:rPr>
          <w:rFonts w:ascii="Consolas" w:hAnsi="Consolas" w:cs="Consolas"/>
          <w:color w:val="0000FF"/>
          <w:sz w:val="19"/>
          <w:szCs w:val="19"/>
          <w:lang w:val="en-US"/>
        </w:rPr>
        <w:t xml:space="preserve"> ConfigurationXml\</w:t>
      </w:r>
      <w:r w:rsidR="00FC72B9" w:rsidRPr="00543617">
        <w:rPr>
          <w:lang w:val="en-US"/>
        </w:rPr>
        <w:t xml:space="preserve"> </w:t>
      </w:r>
      <w:r w:rsidR="00FC72B9" w:rsidRPr="00543617">
        <w:rPr>
          <w:rFonts w:ascii="Consolas" w:hAnsi="Consolas" w:cs="Consolas"/>
          <w:color w:val="0000FF"/>
          <w:sz w:val="19"/>
          <w:szCs w:val="19"/>
          <w:lang w:val="en-US"/>
        </w:rPr>
        <w:t>AttributeConcepts.xml</w:t>
      </w:r>
    </w:p>
    <w:p w:rsidR="00FC72B9" w:rsidRPr="007A4FC9" w:rsidRDefault="00466B93">
      <w:pPr>
        <w:pStyle w:val="Corpotesto"/>
        <w:ind w:left="1418"/>
        <w:jc w:val="both"/>
        <w:rPr>
          <w:rStyle w:val="hps"/>
          <w:lang w:val="en"/>
          <w:rPrChange w:id="341" w:author="Dario Camol" w:date="2015-01-12T17:30:00Z">
            <w:rPr>
              <w:rFonts w:ascii="Consolas" w:hAnsi="Consolas" w:cs="Consolas"/>
              <w:color w:val="0000FF"/>
              <w:sz w:val="19"/>
              <w:szCs w:val="19"/>
              <w:lang w:val="en-US"/>
            </w:rPr>
          </w:rPrChange>
        </w:rPr>
        <w:pPrChange w:id="342" w:author="Dario Camol" w:date="2015-01-12T17:55:00Z">
          <w:pPr>
            <w:pStyle w:val="Corpotesto"/>
            <w:ind w:left="1418"/>
          </w:pPr>
        </w:pPrChange>
      </w:pPr>
      <w:del w:id="343" w:author="Dario Camol" w:date="2015-01-12T17:30:00Z">
        <w:r w:rsidDel="007A4FC9">
          <w:rPr>
            <w:rStyle w:val="hps"/>
            <w:lang w:val="en"/>
          </w:rPr>
          <w:delText>Will be</w:delText>
        </w:r>
        <w:r w:rsidDel="007A4FC9">
          <w:rPr>
            <w:rStyle w:val="shorttext"/>
            <w:lang w:val="en"/>
          </w:rPr>
          <w:delText xml:space="preserve"> </w:delText>
        </w:r>
        <w:r w:rsidDel="007A4FC9">
          <w:rPr>
            <w:rStyle w:val="hps"/>
            <w:lang w:val="en"/>
          </w:rPr>
          <w:delText>added</w:delText>
        </w:r>
        <w:r w:rsidDel="007A4FC9">
          <w:rPr>
            <w:rStyle w:val="shorttext"/>
            <w:lang w:val="en"/>
          </w:rPr>
          <w:delText xml:space="preserve"> </w:delText>
        </w:r>
        <w:r w:rsidDel="007A4FC9">
          <w:rPr>
            <w:rStyle w:val="hps"/>
            <w:lang w:val="en"/>
          </w:rPr>
          <w:delText>an other attribute FLAG</w:delText>
        </w:r>
        <w:r w:rsidR="00FC72B9" w:rsidDel="007A4FC9">
          <w:rPr>
            <w:rStyle w:val="hps"/>
            <w:lang w:val="en"/>
          </w:rPr>
          <w:delText xml:space="preserve"> </w:delText>
        </w:r>
      </w:del>
      <w:ins w:id="344" w:author="Dario Camol" w:date="2015-01-12T17:29:00Z">
        <w:r w:rsidR="007A4FC9">
          <w:rPr>
            <w:rStyle w:val="hps"/>
            <w:lang w:val="en"/>
          </w:rPr>
          <w:t>I</w:t>
        </w:r>
      </w:ins>
      <w:del w:id="345" w:author="Dario Camol" w:date="2015-01-12T17:29:00Z">
        <w:r w:rsidDel="007A4FC9">
          <w:rPr>
            <w:rStyle w:val="hps"/>
            <w:lang w:val="en"/>
          </w:rPr>
          <w:delText>i</w:delText>
        </w:r>
      </w:del>
      <w:r>
        <w:rPr>
          <w:rStyle w:val="hps"/>
          <w:lang w:val="en"/>
        </w:rPr>
        <w:t>f you</w:t>
      </w:r>
      <w:r>
        <w:rPr>
          <w:rStyle w:val="shorttext"/>
          <w:lang w:val="en"/>
        </w:rPr>
        <w:t xml:space="preserve"> </w:t>
      </w:r>
      <w:r>
        <w:rPr>
          <w:rStyle w:val="hps"/>
          <w:lang w:val="en"/>
        </w:rPr>
        <w:t>set</w:t>
      </w:r>
      <w:r>
        <w:rPr>
          <w:rStyle w:val="shorttext"/>
          <w:lang w:val="en"/>
        </w:rPr>
        <w:t xml:space="preserve"> </w:t>
      </w:r>
      <w:r>
        <w:rPr>
          <w:rStyle w:val="hps"/>
          <w:lang w:val="en"/>
        </w:rPr>
        <w:t>the</w:t>
      </w:r>
      <w:r>
        <w:rPr>
          <w:rStyle w:val="shorttext"/>
          <w:lang w:val="en"/>
        </w:rPr>
        <w:t xml:space="preserve"> </w:t>
      </w:r>
      <w:r>
        <w:rPr>
          <w:rStyle w:val="hps"/>
          <w:lang w:val="en"/>
        </w:rPr>
        <w:t>configuration parameter</w:t>
      </w:r>
      <w:r>
        <w:rPr>
          <w:rStyle w:val="shorttext"/>
          <w:lang w:val="en"/>
        </w:rPr>
        <w:t xml:space="preserve">: </w:t>
      </w:r>
      <w:r w:rsidR="00FC72B9" w:rsidRPr="00543617">
        <w:rPr>
          <w:rFonts w:ascii="Consolas" w:hAnsi="Consolas" w:cs="Consolas"/>
          <w:color w:val="0000FF"/>
          <w:sz w:val="19"/>
          <w:szCs w:val="19"/>
          <w:highlight w:val="white"/>
          <w:lang w:val="en-US"/>
        </w:rPr>
        <w:t>ConceptObservationFlag</w:t>
      </w:r>
      <w:ins w:id="346" w:author="Dario Camol" w:date="2015-01-12T17:29:00Z">
        <w:r w:rsidR="007A4FC9">
          <w:rPr>
            <w:rFonts w:ascii="Consolas" w:hAnsi="Consolas" w:cs="Consolas"/>
            <w:color w:val="0000FF"/>
            <w:sz w:val="19"/>
            <w:szCs w:val="19"/>
            <w:lang w:val="en-US"/>
          </w:rPr>
          <w:t xml:space="preserve"> </w:t>
        </w:r>
        <w:r w:rsidR="007A4FC9" w:rsidRPr="007A4FC9">
          <w:rPr>
            <w:rStyle w:val="hps"/>
            <w:lang w:val="en"/>
            <w:rPrChange w:id="347" w:author="Dario Camol" w:date="2015-01-12T17:30:00Z">
              <w:rPr>
                <w:rFonts w:ascii="Consolas" w:hAnsi="Consolas" w:cs="Consolas"/>
                <w:color w:val="0000FF"/>
                <w:sz w:val="19"/>
                <w:szCs w:val="19"/>
                <w:lang w:val="en-US"/>
              </w:rPr>
            </w:rPrChange>
          </w:rPr>
          <w:t>the attribute FLAG will be added to the DSD</w:t>
        </w:r>
      </w:ins>
    </w:p>
    <w:p w:rsidR="00FC72B9" w:rsidRPr="00543617" w:rsidRDefault="00466B93">
      <w:pPr>
        <w:pStyle w:val="Corpotesto"/>
        <w:ind w:left="1418"/>
        <w:jc w:val="both"/>
        <w:rPr>
          <w:rFonts w:ascii="Consolas" w:hAnsi="Consolas" w:cs="Consolas"/>
          <w:color w:val="0000FF"/>
          <w:sz w:val="19"/>
          <w:szCs w:val="19"/>
          <w:lang w:val="en-US"/>
        </w:rPr>
        <w:pPrChange w:id="348" w:author="Dario Camol" w:date="2015-01-12T17:55:00Z">
          <w:pPr>
            <w:pStyle w:val="Corpotesto"/>
            <w:ind w:left="1418"/>
          </w:pPr>
        </w:pPrChange>
      </w:pPr>
      <w:r>
        <w:rPr>
          <w:rStyle w:val="hps"/>
          <w:lang w:val="en"/>
        </w:rPr>
        <w:t>Will be</w:t>
      </w:r>
      <w:r>
        <w:rPr>
          <w:rStyle w:val="shorttext"/>
          <w:lang w:val="en"/>
        </w:rPr>
        <w:t xml:space="preserve"> </w:t>
      </w:r>
      <w:r>
        <w:rPr>
          <w:rStyle w:val="hps"/>
          <w:lang w:val="en"/>
        </w:rPr>
        <w:t>added</w:t>
      </w:r>
      <w:r>
        <w:rPr>
          <w:rStyle w:val="shorttext"/>
          <w:lang w:val="en"/>
        </w:rPr>
        <w:t xml:space="preserve"> </w:t>
      </w:r>
      <w:r>
        <w:rPr>
          <w:rStyle w:val="hps"/>
          <w:lang w:val="en"/>
        </w:rPr>
        <w:t xml:space="preserve">automatically </w:t>
      </w:r>
      <w:r w:rsidR="006E1F55">
        <w:rPr>
          <w:rStyle w:val="hps"/>
          <w:lang w:val="en"/>
        </w:rPr>
        <w:t xml:space="preserve">the </w:t>
      </w:r>
      <w:r w:rsidR="00FC72B9">
        <w:rPr>
          <w:rStyle w:val="hps"/>
          <w:lang w:val="en"/>
        </w:rPr>
        <w:t>OBS_VALUE</w:t>
      </w:r>
      <w:r>
        <w:rPr>
          <w:rStyle w:val="hps"/>
          <w:lang w:val="en"/>
        </w:rPr>
        <w:t xml:space="preserve"> primary measures</w:t>
      </w:r>
    </w:p>
    <w:p w:rsidR="005C6F31" w:rsidRPr="00735E05" w:rsidRDefault="005C6F31">
      <w:pPr>
        <w:pStyle w:val="Corpotesto"/>
        <w:numPr>
          <w:ilvl w:val="0"/>
          <w:numId w:val="33"/>
        </w:numPr>
        <w:jc w:val="both"/>
        <w:rPr>
          <w:rStyle w:val="hps"/>
          <w:b/>
          <w:lang w:val="en"/>
        </w:rPr>
        <w:pPrChange w:id="349" w:author="Dario Camol" w:date="2015-01-12T17:55:00Z">
          <w:pPr>
            <w:pStyle w:val="Corpotesto"/>
            <w:numPr>
              <w:numId w:val="33"/>
            </w:numPr>
            <w:ind w:left="1429" w:hanging="360"/>
          </w:pPr>
        </w:pPrChange>
      </w:pPr>
      <w:r w:rsidRPr="00735E05">
        <w:rPr>
          <w:rStyle w:val="hps"/>
          <w:b/>
          <w:lang w:val="en"/>
        </w:rPr>
        <w:t>Codelist</w:t>
      </w:r>
    </w:p>
    <w:p w:rsidR="00BD3433" w:rsidRDefault="007A4FC9">
      <w:pPr>
        <w:pStyle w:val="Corpotesto"/>
        <w:ind w:left="1429"/>
        <w:jc w:val="both"/>
        <w:rPr>
          <w:ins w:id="350" w:author="Gino Mascotti" w:date="2015-05-27T15:32:00Z"/>
          <w:rFonts w:ascii="Consolas" w:hAnsi="Consolas" w:cs="Consolas"/>
          <w:color w:val="0000FF"/>
          <w:sz w:val="19"/>
          <w:szCs w:val="19"/>
          <w:lang w:val="en-US"/>
        </w:rPr>
        <w:pPrChange w:id="351" w:author="Dario Camol" w:date="2015-01-12T17:55:00Z">
          <w:pPr>
            <w:pStyle w:val="Corpotesto"/>
            <w:ind w:left="1429"/>
          </w:pPr>
        </w:pPrChange>
      </w:pPr>
      <w:ins w:id="352" w:author="Dario Camol" w:date="2015-01-12T17:30:00Z">
        <w:r>
          <w:rPr>
            <w:rStyle w:val="hps"/>
            <w:lang w:val="en"/>
          </w:rPr>
          <w:t xml:space="preserve">To get the codelist of </w:t>
        </w:r>
      </w:ins>
      <w:ins w:id="353" w:author="Dario Camol" w:date="2015-01-12T17:40:00Z">
        <w:r w:rsidR="00BD3433">
          <w:rPr>
            <w:rStyle w:val="hps"/>
            <w:lang w:val="en"/>
          </w:rPr>
          <w:t xml:space="preserve">a </w:t>
        </w:r>
      </w:ins>
      <w:ins w:id="354" w:author="Dario Camol" w:date="2015-01-12T17:30:00Z">
        <w:r>
          <w:rPr>
            <w:rStyle w:val="hps"/>
            <w:lang w:val="en"/>
          </w:rPr>
          <w:t>dimension</w:t>
        </w:r>
      </w:ins>
      <w:del w:id="355" w:author="Dario Camol" w:date="2015-01-12T17:31:00Z">
        <w:r w:rsidR="006E1F55" w:rsidDel="007A4FC9">
          <w:rPr>
            <w:rStyle w:val="hps"/>
            <w:lang w:val="en"/>
          </w:rPr>
          <w:delText>For</w:delText>
        </w:r>
        <w:r w:rsidR="006E1F55" w:rsidDel="007A4FC9">
          <w:rPr>
            <w:lang w:val="en"/>
          </w:rPr>
          <w:delText xml:space="preserve"> </w:delText>
        </w:r>
        <w:r w:rsidR="006E1F55" w:rsidDel="007A4FC9">
          <w:rPr>
            <w:rStyle w:val="hps"/>
            <w:lang w:val="en"/>
          </w:rPr>
          <w:delText>codelist</w:delText>
        </w:r>
        <w:r w:rsidR="006E1F55" w:rsidDel="007A4FC9">
          <w:rPr>
            <w:lang w:val="en"/>
          </w:rPr>
          <w:delText xml:space="preserve"> </w:delText>
        </w:r>
        <w:r w:rsidR="006E1F55" w:rsidDel="007A4FC9">
          <w:rPr>
            <w:rStyle w:val="hps"/>
            <w:lang w:val="en"/>
          </w:rPr>
          <w:delText>concepts</w:delText>
        </w:r>
        <w:r w:rsidR="006E1F55" w:rsidDel="007A4FC9">
          <w:rPr>
            <w:lang w:val="en"/>
          </w:rPr>
          <w:delText xml:space="preserve"> </w:delText>
        </w:r>
        <w:r w:rsidR="006E1F55" w:rsidDel="007A4FC9">
          <w:rPr>
            <w:rStyle w:val="hps"/>
            <w:lang w:val="en"/>
          </w:rPr>
          <w:delText>of</w:delText>
        </w:r>
        <w:r w:rsidR="006E1F55" w:rsidDel="007A4FC9">
          <w:rPr>
            <w:lang w:val="en"/>
          </w:rPr>
          <w:delText xml:space="preserve"> </w:delText>
        </w:r>
        <w:r w:rsidR="006E1F55" w:rsidDel="007A4FC9">
          <w:rPr>
            <w:rStyle w:val="hps"/>
            <w:lang w:val="en"/>
          </w:rPr>
          <w:delText>type</w:delText>
        </w:r>
        <w:r w:rsidR="006E1F55" w:rsidDel="007A4FC9">
          <w:rPr>
            <w:lang w:val="en"/>
          </w:rPr>
          <w:delText xml:space="preserve"> </w:delText>
        </w:r>
        <w:r w:rsidR="006E1F55" w:rsidDel="007A4FC9">
          <w:rPr>
            <w:rStyle w:val="hps"/>
            <w:lang w:val="en"/>
          </w:rPr>
          <w:delText>dimension</w:delText>
        </w:r>
      </w:del>
      <w:r w:rsidR="006E1F55">
        <w:rPr>
          <w:lang w:val="en"/>
        </w:rPr>
        <w:t xml:space="preserve">, </w:t>
      </w:r>
      <w:r w:rsidR="006E1F55">
        <w:rPr>
          <w:rStyle w:val="hps"/>
          <w:lang w:val="en"/>
        </w:rPr>
        <w:t>we can derive</w:t>
      </w:r>
      <w:r w:rsidR="006E1F55">
        <w:rPr>
          <w:lang w:val="en"/>
        </w:rPr>
        <w:t xml:space="preserve"> </w:t>
      </w:r>
      <w:del w:id="356" w:author="Dario Camol" w:date="2015-01-12T17:31:00Z">
        <w:r w:rsidR="006E1F55" w:rsidDel="007A4FC9">
          <w:rPr>
            <w:rStyle w:val="hps"/>
            <w:lang w:val="en"/>
          </w:rPr>
          <w:delText>codelist</w:delText>
        </w:r>
        <w:r w:rsidR="006E1F55" w:rsidDel="007A4FC9">
          <w:rPr>
            <w:lang w:val="en"/>
          </w:rPr>
          <w:delText xml:space="preserve"> </w:delText>
        </w:r>
      </w:del>
      <w:ins w:id="357" w:author="Dario Camol" w:date="2015-01-12T17:41:00Z">
        <w:r w:rsidR="00BD3433">
          <w:rPr>
            <w:lang w:val="en"/>
          </w:rPr>
          <w:t>the constrained version</w:t>
        </w:r>
      </w:ins>
      <w:ins w:id="358" w:author="Dario Camol" w:date="2015-01-12T17:31:00Z">
        <w:r>
          <w:rPr>
            <w:lang w:val="en"/>
          </w:rPr>
          <w:t xml:space="preserve"> </w:t>
        </w:r>
      </w:ins>
      <w:del w:id="359" w:author="Dario Camol" w:date="2015-01-12T17:40:00Z">
        <w:r w:rsidR="006E1F55" w:rsidDel="00BD3433">
          <w:rPr>
            <w:rStyle w:val="hps"/>
            <w:lang w:val="en"/>
          </w:rPr>
          <w:delText>or</w:delText>
        </w:r>
        <w:r w:rsidR="006E1F55" w:rsidDel="00BD3433">
          <w:rPr>
            <w:lang w:val="en"/>
          </w:rPr>
          <w:delText xml:space="preserve"> </w:delText>
        </w:r>
        <w:r w:rsidR="006E1F55" w:rsidDel="00BD3433">
          <w:rPr>
            <w:rStyle w:val="hps"/>
            <w:lang w:val="en"/>
          </w:rPr>
          <w:delText>constrain</w:delText>
        </w:r>
        <w:r w:rsidR="006E1F55" w:rsidDel="00BD3433">
          <w:rPr>
            <w:lang w:val="en"/>
          </w:rPr>
          <w:delText xml:space="preserve"> </w:delText>
        </w:r>
      </w:del>
      <w:r w:rsidR="006E1F55">
        <w:rPr>
          <w:rStyle w:val="hps"/>
          <w:lang w:val="en"/>
        </w:rPr>
        <w:t>(</w:t>
      </w:r>
      <w:ins w:id="360" w:author="Dario Camol" w:date="2015-01-12T17:41:00Z">
        <w:r w:rsidR="00BD3433">
          <w:rPr>
            <w:rStyle w:val="hps"/>
            <w:lang w:val="en"/>
          </w:rPr>
          <w:t xml:space="preserve">the list of all the codes that are </w:t>
        </w:r>
      </w:ins>
      <w:ins w:id="361" w:author="Dario Camol" w:date="2015-01-12T17:42:00Z">
        <w:r w:rsidR="00BD3433">
          <w:rPr>
            <w:rStyle w:val="hps"/>
            <w:lang w:val="en"/>
          </w:rPr>
          <w:t>used</w:t>
        </w:r>
      </w:ins>
      <w:ins w:id="362" w:author="Dario Camol" w:date="2015-01-12T17:41:00Z">
        <w:r w:rsidR="00BD3433">
          <w:rPr>
            <w:rStyle w:val="hps"/>
            <w:lang w:val="en"/>
          </w:rPr>
          <w:t xml:space="preserve"> </w:t>
        </w:r>
      </w:ins>
      <w:del w:id="363" w:author="Dario Camol" w:date="2015-01-12T17:41:00Z">
        <w:r w:rsidR="006E1F55" w:rsidDel="00BD3433">
          <w:rPr>
            <w:lang w:val="en"/>
          </w:rPr>
          <w:delText>relate</w:delText>
        </w:r>
      </w:del>
      <w:del w:id="364" w:author="Dario Camol" w:date="2015-01-12T17:42:00Z">
        <w:r w:rsidR="006E1F55" w:rsidDel="00BD3433">
          <w:rPr>
            <w:lang w:val="en"/>
          </w:rPr>
          <w:delText xml:space="preserve">d </w:delText>
        </w:r>
        <w:r w:rsidR="006E1F55" w:rsidDel="00BD3433">
          <w:rPr>
            <w:rStyle w:val="hps"/>
            <w:lang w:val="en"/>
          </w:rPr>
          <w:delText>Dataflow</w:delText>
        </w:r>
        <w:r w:rsidR="006E1F55" w:rsidDel="00BD3433">
          <w:rPr>
            <w:lang w:val="en"/>
          </w:rPr>
          <w:delText>)</w:delText>
        </w:r>
      </w:del>
      <w:r w:rsidR="006E1F55">
        <w:rPr>
          <w:lang w:val="en"/>
        </w:rPr>
        <w:t xml:space="preserve"> </w:t>
      </w:r>
      <w:del w:id="365" w:author="Dario Camol" w:date="2015-01-12T17:40:00Z">
        <w:r w:rsidR="006E1F55" w:rsidDel="00BD3433">
          <w:rPr>
            <w:rStyle w:val="hps"/>
            <w:lang w:val="en"/>
          </w:rPr>
          <w:delText>with</w:delText>
        </w:r>
        <w:r w:rsidR="006E1F55" w:rsidDel="00BD3433">
          <w:rPr>
            <w:lang w:val="en"/>
          </w:rPr>
          <w:delText xml:space="preserve"> </w:delText>
        </w:r>
      </w:del>
      <w:ins w:id="366" w:author="Dario Camol" w:date="2015-01-12T17:40:00Z">
        <w:r w:rsidR="00BD3433">
          <w:rPr>
            <w:rStyle w:val="hps"/>
            <w:lang w:val="en"/>
          </w:rPr>
          <w:t>through</w:t>
        </w:r>
        <w:r w:rsidR="00BD3433">
          <w:rPr>
            <w:lang w:val="en"/>
          </w:rPr>
          <w:t xml:space="preserve"> </w:t>
        </w:r>
      </w:ins>
      <w:ins w:id="367" w:author="Dario Camol" w:date="2015-01-12T17:31:00Z">
        <w:r>
          <w:rPr>
            <w:lang w:val="en"/>
          </w:rPr>
          <w:t xml:space="preserve">the </w:t>
        </w:r>
      </w:ins>
      <w:r w:rsidR="006E1F55">
        <w:rPr>
          <w:rStyle w:val="hps"/>
          <w:lang w:val="en"/>
        </w:rPr>
        <w:t>StoreProcedure</w:t>
      </w:r>
      <w:r w:rsidR="006E1F55">
        <w:rPr>
          <w:lang w:val="en"/>
        </w:rPr>
        <w:t xml:space="preserve">: </w:t>
      </w:r>
      <w:r w:rsidR="00FA2DF1" w:rsidRPr="00543617">
        <w:rPr>
          <w:rFonts w:ascii="Consolas" w:hAnsi="Consolas" w:cs="Consolas"/>
          <w:color w:val="0000FF"/>
          <w:sz w:val="19"/>
          <w:szCs w:val="19"/>
          <w:highlight w:val="white"/>
          <w:lang w:val="en-US"/>
        </w:rPr>
        <w:t>GetDimensionCodelistConstrain</w:t>
      </w:r>
      <w:ins w:id="368" w:author="Dario Camol" w:date="2015-01-12T17:42:00Z">
        <w:r w:rsidR="00BD3433">
          <w:rPr>
            <w:rFonts w:ascii="Consolas" w:hAnsi="Consolas" w:cs="Consolas"/>
            <w:color w:val="0000FF"/>
            <w:sz w:val="19"/>
            <w:szCs w:val="19"/>
            <w:lang w:val="en-US"/>
          </w:rPr>
          <w:t>.</w:t>
        </w:r>
      </w:ins>
    </w:p>
    <w:p w:rsidR="00AB3BDC" w:rsidRDefault="00AB3BDC" w:rsidP="00AB3BDC">
      <w:pPr>
        <w:pStyle w:val="Corpotesto"/>
        <w:ind w:left="1429"/>
        <w:jc w:val="both"/>
        <w:rPr>
          <w:ins w:id="369" w:author="Gino Mascotti" w:date="2015-05-27T15:32:00Z"/>
          <w:rStyle w:val="hps"/>
          <w:lang w:val="en"/>
        </w:rPr>
      </w:pPr>
      <w:ins w:id="370" w:author="Gino Mascotti" w:date="2015-05-27T15:32:00Z">
        <w:r w:rsidRPr="00C10956">
          <w:rPr>
            <w:rStyle w:val="hps"/>
            <w:lang w:val="en"/>
          </w:rPr>
          <w:t>(.STAT named this StoreProcedure:</w:t>
        </w:r>
        <w:r>
          <w:rPr>
            <w:rFonts w:ascii="Consolas" w:hAnsi="Consolas" w:cs="Consolas"/>
            <w:color w:val="0000FF"/>
            <w:sz w:val="19"/>
            <w:szCs w:val="19"/>
            <w:highlight w:val="white"/>
          </w:rPr>
          <w:t xml:space="preserve"> dbo.proc_WBS_GetDimensionMembersListFiltered</w:t>
        </w:r>
        <w:r w:rsidRPr="00C10956">
          <w:rPr>
            <w:rStyle w:val="hps"/>
            <w:lang w:val="en"/>
          </w:rPr>
          <w:t>)</w:t>
        </w:r>
      </w:ins>
    </w:p>
    <w:p w:rsidR="00AB3BDC" w:rsidRDefault="00AB3BDC">
      <w:pPr>
        <w:pStyle w:val="Corpotesto"/>
        <w:ind w:left="1429"/>
        <w:jc w:val="both"/>
        <w:rPr>
          <w:ins w:id="371" w:author="Dario Camol" w:date="2015-01-12T17:42:00Z"/>
          <w:rFonts w:ascii="Consolas" w:hAnsi="Consolas" w:cs="Consolas"/>
          <w:color w:val="0000FF"/>
          <w:sz w:val="19"/>
          <w:szCs w:val="19"/>
          <w:lang w:val="en-US"/>
        </w:rPr>
        <w:pPrChange w:id="372" w:author="Dario Camol" w:date="2015-01-12T17:55:00Z">
          <w:pPr>
            <w:pStyle w:val="Corpotesto"/>
            <w:ind w:left="1429"/>
          </w:pPr>
        </w:pPrChange>
      </w:pPr>
    </w:p>
    <w:p w:rsidR="00BD3433" w:rsidRDefault="00BD3433">
      <w:pPr>
        <w:pStyle w:val="Corpotesto"/>
        <w:ind w:left="1429"/>
        <w:jc w:val="both"/>
        <w:rPr>
          <w:ins w:id="373" w:author="Dario Camol" w:date="2015-01-12T17:45:00Z"/>
          <w:lang w:val="en"/>
        </w:rPr>
        <w:pPrChange w:id="374" w:author="Dario Camol" w:date="2015-01-12T17:55:00Z">
          <w:pPr>
            <w:pStyle w:val="Corpotesto"/>
            <w:ind w:left="1429"/>
          </w:pPr>
        </w:pPrChange>
      </w:pPr>
      <w:ins w:id="375" w:author="Dario Camol" w:date="2015-01-12T17:42:00Z">
        <w:r>
          <w:rPr>
            <w:rStyle w:val="hps"/>
            <w:lang w:val="en-US"/>
          </w:rPr>
          <w:t>To get the</w:t>
        </w:r>
      </w:ins>
      <w:del w:id="376" w:author="Dario Camol" w:date="2015-01-12T17:43:00Z">
        <w:r w:rsidR="00FA2DF1" w:rsidRPr="00543617" w:rsidDel="00BD3433">
          <w:rPr>
            <w:rFonts w:ascii="Consolas" w:hAnsi="Consolas" w:cs="Consolas"/>
            <w:color w:val="0000FF"/>
            <w:sz w:val="19"/>
            <w:szCs w:val="19"/>
            <w:lang w:val="en-US"/>
          </w:rPr>
          <w:delText xml:space="preserve"> </w:delText>
        </w:r>
        <w:r w:rsidR="006E1F55" w:rsidDel="00BD3433">
          <w:rPr>
            <w:rStyle w:val="hps"/>
            <w:lang w:val="en"/>
          </w:rPr>
          <w:delText>or</w:delText>
        </w:r>
      </w:del>
      <w:r w:rsidR="006E1F55">
        <w:rPr>
          <w:lang w:val="en"/>
        </w:rPr>
        <w:t xml:space="preserve"> </w:t>
      </w:r>
      <w:r w:rsidR="006E1F55">
        <w:rPr>
          <w:rStyle w:val="hps"/>
          <w:lang w:val="en"/>
        </w:rPr>
        <w:t>not</w:t>
      </w:r>
      <w:r w:rsidR="006E1F55" w:rsidRPr="006E1F55">
        <w:rPr>
          <w:lang w:val="en"/>
        </w:rPr>
        <w:t xml:space="preserve"> </w:t>
      </w:r>
      <w:r w:rsidR="006E1F55">
        <w:rPr>
          <w:rStyle w:val="hps"/>
          <w:lang w:val="en"/>
        </w:rPr>
        <w:t>constrain</w:t>
      </w:r>
      <w:ins w:id="377" w:author="Dario Camol" w:date="2015-01-12T17:42:00Z">
        <w:r>
          <w:rPr>
            <w:rStyle w:val="hps"/>
            <w:lang w:val="en"/>
          </w:rPr>
          <w:t>ed</w:t>
        </w:r>
      </w:ins>
      <w:r w:rsidR="006E1F55">
        <w:rPr>
          <w:lang w:val="en"/>
        </w:rPr>
        <w:t xml:space="preserve"> </w:t>
      </w:r>
      <w:ins w:id="378" w:author="Dario Camol" w:date="2015-01-12T17:43:00Z">
        <w:r>
          <w:rPr>
            <w:lang w:val="en"/>
          </w:rPr>
          <w:t xml:space="preserve">version you can </w:t>
        </w:r>
      </w:ins>
      <w:ins w:id="379" w:author="Dario Camol" w:date="2015-01-12T17:45:00Z">
        <w:r>
          <w:rPr>
            <w:lang w:val="en"/>
          </w:rPr>
          <w:t xml:space="preserve">use two </w:t>
        </w:r>
      </w:ins>
      <w:ins w:id="380" w:author="Dario Camol" w:date="2015-01-12T17:47:00Z">
        <w:r>
          <w:rPr>
            <w:lang w:val="en"/>
          </w:rPr>
          <w:t>solutions</w:t>
        </w:r>
      </w:ins>
      <w:ins w:id="381" w:author="Dario Camol" w:date="2015-01-12T17:45:00Z">
        <w:r>
          <w:rPr>
            <w:lang w:val="en"/>
          </w:rPr>
          <w:t>:</w:t>
        </w:r>
      </w:ins>
    </w:p>
    <w:p w:rsidR="00BD3433" w:rsidRDefault="00BD3433">
      <w:pPr>
        <w:pStyle w:val="Corpotesto"/>
        <w:numPr>
          <w:ilvl w:val="1"/>
          <w:numId w:val="33"/>
        </w:numPr>
        <w:jc w:val="both"/>
        <w:rPr>
          <w:ins w:id="382" w:author="Dario Camol" w:date="2015-01-12T17:45:00Z"/>
          <w:rStyle w:val="hps"/>
          <w:lang w:val="en"/>
        </w:rPr>
        <w:pPrChange w:id="383" w:author="Dario Camol" w:date="2015-01-12T17:54:00Z">
          <w:pPr>
            <w:pStyle w:val="Corpotesto"/>
            <w:ind w:left="1429"/>
          </w:pPr>
        </w:pPrChange>
      </w:pPr>
      <w:ins w:id="384" w:author="Dario Camol" w:date="2015-01-12T17:43:00Z">
        <w:r>
          <w:rPr>
            <w:lang w:val="en"/>
          </w:rPr>
          <w:lastRenderedPageBreak/>
          <w:t>call</w:t>
        </w:r>
      </w:ins>
      <w:del w:id="385" w:author="Dario Camol" w:date="2015-01-12T17:43:00Z">
        <w:r w:rsidR="006E1F55" w:rsidDel="00BD3433">
          <w:rPr>
            <w:rStyle w:val="hps"/>
            <w:lang w:val="en"/>
          </w:rPr>
          <w:delText>going to call</w:delText>
        </w:r>
      </w:del>
      <w:r w:rsidR="006E1F55">
        <w:rPr>
          <w:lang w:val="en"/>
        </w:rPr>
        <w:t xml:space="preserve"> </w:t>
      </w:r>
      <w:r w:rsidR="006E1F55">
        <w:rPr>
          <w:rStyle w:val="hps"/>
          <w:lang w:val="en"/>
        </w:rPr>
        <w:t xml:space="preserve">the </w:t>
      </w:r>
      <w:del w:id="386" w:author="Dario Camol" w:date="2015-01-12T17:44:00Z">
        <w:r w:rsidR="006E1F55" w:rsidDel="00BD3433">
          <w:rPr>
            <w:rStyle w:val="hps"/>
            <w:lang w:val="en"/>
          </w:rPr>
          <w:delText>same</w:delText>
        </w:r>
        <w:r w:rsidR="006E1F55" w:rsidDel="00BD3433">
          <w:rPr>
            <w:lang w:val="en"/>
          </w:rPr>
          <w:delText xml:space="preserve"> </w:delText>
        </w:r>
      </w:del>
      <w:ins w:id="387" w:author="Dario Camol" w:date="2015-01-12T17:46:00Z">
        <w:r>
          <w:rPr>
            <w:rStyle w:val="hps"/>
            <w:lang w:val="en"/>
          </w:rPr>
          <w:t xml:space="preserve">same </w:t>
        </w:r>
      </w:ins>
      <w:r w:rsidR="006E1F55">
        <w:rPr>
          <w:rStyle w:val="hps"/>
          <w:lang w:val="en"/>
        </w:rPr>
        <w:t>StoreProcedure</w:t>
      </w:r>
      <w:r w:rsidR="006E1F55">
        <w:rPr>
          <w:lang w:val="en"/>
        </w:rPr>
        <w:t xml:space="preserve"> </w:t>
      </w:r>
      <w:r w:rsidR="006E1F55">
        <w:rPr>
          <w:rStyle w:val="hps"/>
          <w:lang w:val="en"/>
        </w:rPr>
        <w:t>for all</w:t>
      </w:r>
      <w:r w:rsidR="006E1F55">
        <w:rPr>
          <w:lang w:val="en"/>
        </w:rPr>
        <w:t xml:space="preserve"> </w:t>
      </w:r>
      <w:r w:rsidR="006E1F55">
        <w:rPr>
          <w:rStyle w:val="hps"/>
          <w:lang w:val="en"/>
        </w:rPr>
        <w:t>Dataflow</w:t>
      </w:r>
      <w:r w:rsidR="006E1F55">
        <w:rPr>
          <w:lang w:val="en"/>
        </w:rPr>
        <w:t xml:space="preserve"> </w:t>
      </w:r>
      <w:r w:rsidR="006E1F55">
        <w:rPr>
          <w:rStyle w:val="hps"/>
          <w:lang w:val="en"/>
        </w:rPr>
        <w:t>found</w:t>
      </w:r>
      <w:ins w:id="388" w:author="Dario Camol" w:date="2015-01-12T17:46:00Z">
        <w:r>
          <w:rPr>
            <w:rStyle w:val="hps"/>
            <w:lang w:val="en"/>
          </w:rPr>
          <w:t xml:space="preserve"> and merge the results programmatically</w:t>
        </w:r>
      </w:ins>
    </w:p>
    <w:p w:rsidR="00FC72B9" w:rsidRDefault="006E1F55">
      <w:pPr>
        <w:pStyle w:val="Corpotesto"/>
        <w:numPr>
          <w:ilvl w:val="1"/>
          <w:numId w:val="33"/>
        </w:numPr>
        <w:jc w:val="both"/>
        <w:rPr>
          <w:rStyle w:val="hps"/>
          <w:lang w:val="en"/>
        </w:rPr>
        <w:pPrChange w:id="389" w:author="Dario Camol" w:date="2015-01-12T17:54:00Z">
          <w:pPr>
            <w:pStyle w:val="Corpotesto"/>
            <w:ind w:left="1429"/>
          </w:pPr>
        </w:pPrChange>
      </w:pPr>
      <w:del w:id="390" w:author="Dario Camol" w:date="2015-01-12T17:46:00Z">
        <w:r w:rsidDel="00BD3433">
          <w:rPr>
            <w:lang w:val="en"/>
          </w:rPr>
          <w:delText xml:space="preserve"> </w:delText>
        </w:r>
        <w:r w:rsidDel="00BD3433">
          <w:rPr>
            <w:rStyle w:val="hps"/>
            <w:lang w:val="en"/>
          </w:rPr>
          <w:delText>or send</w:delText>
        </w:r>
        <w:r w:rsidDel="00BD3433">
          <w:rPr>
            <w:lang w:val="en"/>
          </w:rPr>
          <w:delText xml:space="preserve"> </w:delText>
        </w:r>
        <w:r w:rsidDel="00BD3433">
          <w:rPr>
            <w:rStyle w:val="hps"/>
            <w:lang w:val="en"/>
          </w:rPr>
          <w:delText>the system</w:delText>
        </w:r>
      </w:del>
      <w:ins w:id="391" w:author="Dario Camol" w:date="2015-01-12T17:47:00Z">
        <w:r w:rsidR="00BD3433">
          <w:rPr>
            <w:rStyle w:val="hps"/>
            <w:lang w:val="en"/>
          </w:rPr>
          <w:t>r</w:t>
        </w:r>
      </w:ins>
      <w:ins w:id="392" w:author="Dario Camol" w:date="2015-01-12T17:46:00Z">
        <w:r w:rsidR="00BD3433">
          <w:rPr>
            <w:rStyle w:val="hps"/>
            <w:lang w:val="en"/>
          </w:rPr>
          <w:t>eturn an error message</w:t>
        </w:r>
      </w:ins>
      <w:r>
        <w:rPr>
          <w:lang w:val="en"/>
        </w:rPr>
        <w:t xml:space="preserve"> </w:t>
      </w:r>
      <w:del w:id="393" w:author="Dario Camol" w:date="2015-01-12T17:46:00Z">
        <w:r w:rsidDel="00BD3433">
          <w:rPr>
            <w:rStyle w:val="hps"/>
            <w:lang w:val="en"/>
          </w:rPr>
          <w:delText>in</w:delText>
        </w:r>
        <w:r w:rsidDel="00BD3433">
          <w:rPr>
            <w:lang w:val="en"/>
          </w:rPr>
          <w:delText xml:space="preserve"> </w:delText>
        </w:r>
        <w:r w:rsidDel="00BD3433">
          <w:rPr>
            <w:rStyle w:val="hps"/>
            <w:lang w:val="en"/>
          </w:rPr>
          <w:delText>error</w:delText>
        </w:r>
        <w:r w:rsidDel="00BD3433">
          <w:rPr>
            <w:lang w:val="en"/>
          </w:rPr>
          <w:delText xml:space="preserve"> </w:delText>
        </w:r>
      </w:del>
      <w:r>
        <w:rPr>
          <w:rStyle w:val="hps"/>
          <w:lang w:val="en"/>
        </w:rPr>
        <w:t>by setting the</w:t>
      </w:r>
      <w:r>
        <w:rPr>
          <w:lang w:val="en"/>
        </w:rPr>
        <w:t xml:space="preserve"> </w:t>
      </w:r>
      <w:r>
        <w:rPr>
          <w:rStyle w:val="hps"/>
          <w:lang w:val="en"/>
        </w:rPr>
        <w:t>configuration parameter</w:t>
      </w:r>
      <w:r w:rsidRPr="00543617">
        <w:rPr>
          <w:rFonts w:ascii="Consolas" w:hAnsi="Consolas" w:cs="Consolas"/>
          <w:color w:val="0000FF"/>
          <w:sz w:val="19"/>
          <w:szCs w:val="19"/>
          <w:highlight w:val="white"/>
          <w:lang w:val="en-US"/>
        </w:rPr>
        <w:t xml:space="preserve"> </w:t>
      </w:r>
      <w:r w:rsidR="00FA2DF1" w:rsidRPr="00543617">
        <w:rPr>
          <w:rFonts w:ascii="Consolas" w:hAnsi="Consolas" w:cs="Consolas"/>
          <w:color w:val="0000FF"/>
          <w:sz w:val="19"/>
          <w:szCs w:val="19"/>
          <w:highlight w:val="white"/>
          <w:lang w:val="en-US"/>
        </w:rPr>
        <w:t>CodelistWhitoutConstrain</w:t>
      </w:r>
      <w:r w:rsidR="00FA2DF1" w:rsidRPr="00543617">
        <w:rPr>
          <w:rFonts w:ascii="Consolas" w:hAnsi="Consolas" w:cs="Consolas"/>
          <w:color w:val="0000FF"/>
          <w:sz w:val="19"/>
          <w:szCs w:val="19"/>
          <w:lang w:val="en-US"/>
        </w:rPr>
        <w:t xml:space="preserve"> </w:t>
      </w:r>
      <w:r w:rsidRPr="006E1F55">
        <w:rPr>
          <w:rStyle w:val="hps"/>
          <w:lang w:val="en"/>
        </w:rPr>
        <w:t>to</w:t>
      </w:r>
      <w:r w:rsidR="00FA2DF1" w:rsidRPr="006E1F55">
        <w:rPr>
          <w:rStyle w:val="hps"/>
          <w:lang w:val="en"/>
        </w:rPr>
        <w:t xml:space="preserve"> false</w:t>
      </w:r>
      <w:r w:rsidR="00FA2DF1">
        <w:rPr>
          <w:rStyle w:val="hps"/>
          <w:lang w:val="en"/>
        </w:rPr>
        <w:t>.</w:t>
      </w:r>
    </w:p>
    <w:p w:rsidR="00BD3433" w:rsidDel="00AB3BDC" w:rsidRDefault="006E1F55">
      <w:pPr>
        <w:pStyle w:val="Corpotesto"/>
        <w:ind w:left="1418"/>
        <w:jc w:val="both"/>
        <w:rPr>
          <w:ins w:id="394" w:author="Dario Camol" w:date="2015-01-12T17:49:00Z"/>
          <w:del w:id="395" w:author="Gino Mascotti" w:date="2015-05-27T15:33:00Z"/>
          <w:rFonts w:ascii="Consolas" w:hAnsi="Consolas" w:cs="Consolas"/>
          <w:color w:val="0000FF"/>
          <w:sz w:val="19"/>
          <w:szCs w:val="19"/>
          <w:lang w:val="en"/>
        </w:rPr>
        <w:pPrChange w:id="396" w:author="Dario Camol" w:date="2015-01-12T17:54:00Z">
          <w:pPr>
            <w:pStyle w:val="Corpotesto"/>
            <w:ind w:left="1418"/>
          </w:pPr>
        </w:pPrChange>
      </w:pPr>
      <w:del w:id="397" w:author="Gino Mascotti" w:date="2015-05-27T15:33:00Z">
        <w:r w:rsidDel="00AB3BDC">
          <w:rPr>
            <w:rStyle w:val="hps"/>
            <w:lang w:val="en"/>
          </w:rPr>
          <w:delText>For</w:delText>
        </w:r>
        <w:r w:rsidDel="00AB3BDC">
          <w:rPr>
            <w:lang w:val="en"/>
          </w:rPr>
          <w:delText xml:space="preserve"> </w:delText>
        </w:r>
        <w:r w:rsidDel="00AB3BDC">
          <w:rPr>
            <w:rStyle w:val="hps"/>
            <w:lang w:val="en"/>
          </w:rPr>
          <w:delText>codelist</w:delText>
        </w:r>
        <w:r w:rsidDel="00AB3BDC">
          <w:rPr>
            <w:lang w:val="en"/>
          </w:rPr>
          <w:delText xml:space="preserve"> </w:delText>
        </w:r>
        <w:r w:rsidDel="00AB3BDC">
          <w:rPr>
            <w:rStyle w:val="hps"/>
            <w:lang w:val="en"/>
          </w:rPr>
          <w:delText>concepts</w:delText>
        </w:r>
        <w:r w:rsidDel="00AB3BDC">
          <w:rPr>
            <w:lang w:val="en"/>
          </w:rPr>
          <w:delText xml:space="preserve"> </w:delText>
        </w:r>
        <w:r w:rsidDel="00AB3BDC">
          <w:rPr>
            <w:rStyle w:val="hps"/>
            <w:lang w:val="en"/>
          </w:rPr>
          <w:delText>of</w:delText>
        </w:r>
        <w:r w:rsidDel="00AB3BDC">
          <w:rPr>
            <w:lang w:val="en"/>
          </w:rPr>
          <w:delText xml:space="preserve"> </w:delText>
        </w:r>
        <w:r w:rsidDel="00AB3BDC">
          <w:rPr>
            <w:rStyle w:val="hps"/>
            <w:lang w:val="en"/>
          </w:rPr>
          <w:delText>type</w:delText>
        </w:r>
        <w:r w:rsidDel="00AB3BDC">
          <w:rPr>
            <w:lang w:val="en"/>
          </w:rPr>
          <w:delText xml:space="preserve"> </w:delText>
        </w:r>
        <w:r w:rsidDel="00AB3BDC">
          <w:rPr>
            <w:rStyle w:val="hps"/>
            <w:lang w:val="en"/>
          </w:rPr>
          <w:delText>attribute</w:delText>
        </w:r>
        <w:r w:rsidDel="00AB3BDC">
          <w:rPr>
            <w:lang w:val="en"/>
          </w:rPr>
          <w:delText xml:space="preserve">, </w:delText>
        </w:r>
        <w:r w:rsidDel="00AB3BDC">
          <w:rPr>
            <w:rStyle w:val="hps"/>
            <w:lang w:val="en"/>
          </w:rPr>
          <w:delText>we can derive</w:delText>
        </w:r>
        <w:r w:rsidDel="00AB3BDC">
          <w:rPr>
            <w:lang w:val="en"/>
          </w:rPr>
          <w:delText xml:space="preserve"> </w:delText>
        </w:r>
      </w:del>
      <w:ins w:id="398" w:author="Dario Camol" w:date="2015-01-12T17:48:00Z">
        <w:del w:id="399" w:author="Gino Mascotti" w:date="2015-05-27T15:33:00Z">
          <w:r w:rsidR="00BD3433" w:rsidDel="00AB3BDC">
            <w:rPr>
              <w:lang w:val="en"/>
            </w:rPr>
            <w:delText xml:space="preserve">constrained </w:delText>
          </w:r>
        </w:del>
      </w:ins>
      <w:del w:id="400" w:author="Gino Mascotti" w:date="2015-05-27T15:33:00Z">
        <w:r w:rsidDel="00AB3BDC">
          <w:rPr>
            <w:rStyle w:val="hps"/>
            <w:lang w:val="en"/>
          </w:rPr>
          <w:delText>codelist</w:delText>
        </w:r>
        <w:r w:rsidDel="00AB3BDC">
          <w:rPr>
            <w:lang w:val="en"/>
          </w:rPr>
          <w:delText xml:space="preserve"> </w:delText>
        </w:r>
        <w:r w:rsidDel="00AB3BDC">
          <w:rPr>
            <w:rStyle w:val="hps"/>
            <w:lang w:val="en"/>
          </w:rPr>
          <w:delText>constrain</w:delText>
        </w:r>
        <w:r w:rsidDel="00AB3BDC">
          <w:rPr>
            <w:lang w:val="en"/>
          </w:rPr>
          <w:delText xml:space="preserve"> </w:delText>
        </w:r>
        <w:r w:rsidDel="00AB3BDC">
          <w:rPr>
            <w:rStyle w:val="hps"/>
            <w:lang w:val="en"/>
          </w:rPr>
          <w:delText>(</w:delText>
        </w:r>
        <w:r w:rsidDel="00AB3BDC">
          <w:rPr>
            <w:lang w:val="en"/>
          </w:rPr>
          <w:delText xml:space="preserve">related </w:delText>
        </w:r>
      </w:del>
      <w:ins w:id="401" w:author="Dario Camol" w:date="2015-01-12T17:48:00Z">
        <w:del w:id="402" w:author="Gino Mascotti" w:date="2015-05-27T15:33:00Z">
          <w:r w:rsidR="00BD3433" w:rsidDel="00AB3BDC">
            <w:rPr>
              <w:lang w:val="en"/>
            </w:rPr>
            <w:delText xml:space="preserve">to the </w:delText>
          </w:r>
        </w:del>
      </w:ins>
      <w:del w:id="403" w:author="Gino Mascotti" w:date="2015-05-27T15:33:00Z">
        <w:r w:rsidDel="00AB3BDC">
          <w:rPr>
            <w:rStyle w:val="hps"/>
            <w:lang w:val="en"/>
          </w:rPr>
          <w:delText>Dataflow</w:delText>
        </w:r>
        <w:r w:rsidDel="00AB3BDC">
          <w:rPr>
            <w:lang w:val="en"/>
          </w:rPr>
          <w:delText xml:space="preserve">) </w:delText>
        </w:r>
        <w:r w:rsidDel="00AB3BDC">
          <w:rPr>
            <w:rStyle w:val="hps"/>
            <w:lang w:val="en"/>
          </w:rPr>
          <w:delText>with</w:delText>
        </w:r>
        <w:r w:rsidDel="00AB3BDC">
          <w:rPr>
            <w:lang w:val="en"/>
          </w:rPr>
          <w:delText xml:space="preserve"> </w:delText>
        </w:r>
      </w:del>
      <w:ins w:id="404" w:author="Dario Camol" w:date="2015-01-12T17:48:00Z">
        <w:del w:id="405" w:author="Gino Mascotti" w:date="2015-05-27T15:33:00Z">
          <w:r w:rsidR="00BD3433" w:rsidDel="00AB3BDC">
            <w:rPr>
              <w:lang w:val="en"/>
            </w:rPr>
            <w:delText xml:space="preserve">the </w:delText>
          </w:r>
        </w:del>
      </w:ins>
      <w:del w:id="406" w:author="Gino Mascotti" w:date="2015-05-27T15:33:00Z">
        <w:r w:rsidDel="00AB3BDC">
          <w:rPr>
            <w:rStyle w:val="hps"/>
            <w:lang w:val="en"/>
          </w:rPr>
          <w:delText>StoreProcedure</w:delText>
        </w:r>
        <w:r w:rsidDel="00AB3BDC">
          <w:rPr>
            <w:lang w:val="en"/>
          </w:rPr>
          <w:delText xml:space="preserve">: </w:delText>
        </w:r>
        <w:r w:rsidR="00FA2DF1" w:rsidRPr="00543617" w:rsidDel="00AB3BDC">
          <w:rPr>
            <w:rFonts w:ascii="Consolas" w:hAnsi="Consolas" w:cs="Consolas"/>
            <w:color w:val="0000FF"/>
            <w:sz w:val="19"/>
            <w:szCs w:val="19"/>
            <w:highlight w:val="white"/>
            <w:lang w:val="en"/>
          </w:rPr>
          <w:delText>GetAttributeCodelistConstrain</w:delText>
        </w:r>
        <w:r w:rsidR="00FA2DF1" w:rsidRPr="00543617" w:rsidDel="00AB3BDC">
          <w:rPr>
            <w:rFonts w:ascii="Consolas" w:hAnsi="Consolas" w:cs="Consolas"/>
            <w:color w:val="0000FF"/>
            <w:sz w:val="19"/>
            <w:szCs w:val="19"/>
            <w:lang w:val="en"/>
          </w:rPr>
          <w:delText xml:space="preserve"> </w:delText>
        </w:r>
        <w:r w:rsidDel="00AB3BDC">
          <w:rPr>
            <w:rStyle w:val="hps"/>
            <w:lang w:val="en"/>
          </w:rPr>
          <w:delText>and not</w:delText>
        </w:r>
        <w:r w:rsidDel="00AB3BDC">
          <w:rPr>
            <w:rStyle w:val="shorttext"/>
            <w:lang w:val="en"/>
          </w:rPr>
          <w:delText xml:space="preserve"> </w:delText>
        </w:r>
        <w:r w:rsidDel="00AB3BDC">
          <w:rPr>
            <w:rStyle w:val="hps"/>
            <w:lang w:val="en"/>
          </w:rPr>
          <w:delText>constrain</w:delText>
        </w:r>
      </w:del>
      <w:ins w:id="407" w:author="Dario Camol" w:date="2015-01-12T17:48:00Z">
        <w:del w:id="408" w:author="Gino Mascotti" w:date="2015-05-27T15:33:00Z">
          <w:r w:rsidR="00BD3433" w:rsidDel="00AB3BDC">
            <w:rPr>
              <w:rStyle w:val="hps"/>
              <w:lang w:val="en"/>
            </w:rPr>
            <w:delText xml:space="preserve">ed using </w:delText>
          </w:r>
        </w:del>
      </w:ins>
      <w:del w:id="409" w:author="Gino Mascotti" w:date="2015-05-27T15:33:00Z">
        <w:r w:rsidDel="00AB3BDC">
          <w:rPr>
            <w:rStyle w:val="shorttext"/>
            <w:lang w:val="en"/>
          </w:rPr>
          <w:delText xml:space="preserve"> </w:delText>
        </w:r>
        <w:r w:rsidDel="00AB3BDC">
          <w:rPr>
            <w:rStyle w:val="hps"/>
            <w:lang w:val="en"/>
          </w:rPr>
          <w:delText>the</w:delText>
        </w:r>
        <w:r w:rsidDel="00AB3BDC">
          <w:rPr>
            <w:rStyle w:val="shorttext"/>
            <w:lang w:val="en"/>
          </w:rPr>
          <w:delText xml:space="preserve"> </w:delText>
        </w:r>
        <w:r w:rsidDel="00AB3BDC">
          <w:rPr>
            <w:rStyle w:val="hps"/>
            <w:lang w:val="en"/>
          </w:rPr>
          <w:delText>StoreProcedure</w:delText>
        </w:r>
        <w:r w:rsidDel="00AB3BDC">
          <w:rPr>
            <w:rStyle w:val="shorttext"/>
            <w:lang w:val="en"/>
          </w:rPr>
          <w:delText xml:space="preserve">: </w:delText>
        </w:r>
        <w:r w:rsidR="00FA2DF1" w:rsidRPr="00543617" w:rsidDel="00AB3BDC">
          <w:rPr>
            <w:rFonts w:ascii="Consolas" w:hAnsi="Consolas" w:cs="Consolas"/>
            <w:color w:val="0000FF"/>
            <w:sz w:val="19"/>
            <w:szCs w:val="19"/>
            <w:highlight w:val="white"/>
            <w:lang w:val="en"/>
          </w:rPr>
          <w:delText>GetAttributeCodelistNOConstrain</w:delText>
        </w:r>
      </w:del>
      <w:ins w:id="410" w:author="Dario Camol" w:date="2015-01-12T17:48:00Z">
        <w:del w:id="411" w:author="Gino Mascotti" w:date="2015-05-27T15:33:00Z">
          <w:r w:rsidR="00BD3433" w:rsidDel="00AB3BDC">
            <w:rPr>
              <w:rFonts w:ascii="Consolas" w:hAnsi="Consolas" w:cs="Consolas"/>
              <w:color w:val="0000FF"/>
              <w:sz w:val="19"/>
              <w:szCs w:val="19"/>
              <w:lang w:val="en"/>
            </w:rPr>
            <w:delText>.</w:delText>
          </w:r>
        </w:del>
      </w:ins>
    </w:p>
    <w:p w:rsidR="00FA2DF1" w:rsidRPr="00482BA0" w:rsidDel="00AB3BDC" w:rsidRDefault="00BD3433">
      <w:pPr>
        <w:pStyle w:val="Corpotesto"/>
        <w:ind w:left="1418"/>
        <w:jc w:val="both"/>
        <w:rPr>
          <w:del w:id="412" w:author="Gino Mascotti" w:date="2015-05-27T15:34:00Z"/>
          <w:rFonts w:ascii="Consolas" w:hAnsi="Consolas" w:cs="Consolas"/>
          <w:color w:val="0000FF"/>
          <w:sz w:val="19"/>
          <w:szCs w:val="19"/>
          <w:lang w:val="en"/>
        </w:rPr>
        <w:pPrChange w:id="413" w:author="Dario Camol" w:date="2015-01-12T17:54:00Z">
          <w:pPr>
            <w:pStyle w:val="Corpotesto"/>
            <w:ind w:left="1418"/>
          </w:pPr>
        </w:pPrChange>
      </w:pPr>
      <w:ins w:id="414" w:author="Dario Camol" w:date="2015-01-12T17:49:00Z">
        <w:del w:id="415" w:author="Gino Mascotti" w:date="2015-05-27T15:34:00Z">
          <w:r w:rsidDel="00AB3BDC">
            <w:rPr>
              <w:rFonts w:ascii="Consolas" w:hAnsi="Consolas" w:cs="Consolas"/>
              <w:color w:val="0000FF"/>
              <w:sz w:val="19"/>
              <w:szCs w:val="19"/>
              <w:lang w:val="en"/>
            </w:rPr>
            <w:delText xml:space="preserve">If the codelist are not available into the database it is possible to </w:delText>
          </w:r>
          <w:r w:rsidR="00482BA0" w:rsidDel="00AB3BDC">
            <w:rPr>
              <w:rFonts w:ascii="Consolas" w:hAnsi="Consolas" w:cs="Consolas"/>
              <w:color w:val="0000FF"/>
              <w:sz w:val="19"/>
              <w:szCs w:val="19"/>
              <w:lang w:val="en"/>
            </w:rPr>
            <w:delText xml:space="preserve">get the codelist from </w:delText>
          </w:r>
        </w:del>
      </w:ins>
      <w:ins w:id="416" w:author="Dario Camol" w:date="2015-01-12T17:50:00Z">
        <w:del w:id="417" w:author="Gino Mascotti" w:date="2015-05-27T15:34:00Z">
          <w:r w:rsidR="00482BA0" w:rsidDel="00AB3BDC">
            <w:rPr>
              <w:rFonts w:ascii="Consolas" w:hAnsi="Consolas" w:cs="Consolas"/>
              <w:color w:val="0000FF"/>
              <w:sz w:val="19"/>
              <w:szCs w:val="19"/>
              <w:lang w:val="en"/>
            </w:rPr>
            <w:delText>the</w:delText>
          </w:r>
        </w:del>
      </w:ins>
      <w:ins w:id="418" w:author="Dario Camol" w:date="2015-01-12T17:49:00Z">
        <w:del w:id="419" w:author="Gino Mascotti" w:date="2015-05-27T15:34:00Z">
          <w:r w:rsidR="00482BA0" w:rsidDel="00AB3BDC">
            <w:rPr>
              <w:rFonts w:ascii="Consolas" w:hAnsi="Consolas" w:cs="Consolas"/>
              <w:color w:val="0000FF"/>
              <w:sz w:val="19"/>
              <w:szCs w:val="19"/>
              <w:lang w:val="en"/>
            </w:rPr>
            <w:delText xml:space="preserve"> Xml file</w:delText>
          </w:r>
        </w:del>
      </w:ins>
      <w:del w:id="420" w:author="Gino Mascotti" w:date="2015-05-27T15:34:00Z">
        <w:r w:rsidR="00FA2DF1" w:rsidRPr="00BD3433" w:rsidDel="00AB3BDC">
          <w:rPr>
            <w:rFonts w:ascii="Consolas" w:hAnsi="Consolas" w:cs="Consolas"/>
            <w:color w:val="0000FF"/>
            <w:sz w:val="19"/>
            <w:szCs w:val="19"/>
            <w:lang w:val="en"/>
          </w:rPr>
          <w:delText xml:space="preserve"> </w:delText>
        </w:r>
        <w:r w:rsidR="00FA2DF1" w:rsidRPr="00482BA0" w:rsidDel="00AB3BDC">
          <w:rPr>
            <w:rStyle w:val="hps"/>
            <w:lang w:val="en"/>
          </w:rPr>
          <w:delText xml:space="preserve">oppure il sistema andra a prendere le codelist dal file che si trova in </w:delText>
        </w:r>
      </w:del>
      <w:ins w:id="421" w:author="Dario Camol" w:date="2015-01-12T17:49:00Z">
        <w:del w:id="422" w:author="Gino Mascotti" w:date="2015-05-27T15:34:00Z">
          <w:r w:rsidR="00482BA0" w:rsidDel="00AB3BDC">
            <w:rPr>
              <w:rStyle w:val="hps"/>
              <w:lang w:val="en"/>
            </w:rPr>
            <w:delText>:</w:delText>
          </w:r>
        </w:del>
      </w:ins>
      <w:del w:id="423" w:author="Gino Mascotti" w:date="2015-05-27T15:34:00Z">
        <w:r w:rsidR="00FA2DF1" w:rsidRPr="00482BA0" w:rsidDel="00AB3BDC">
          <w:rPr>
            <w:rFonts w:ascii="Consolas" w:hAnsi="Consolas" w:cs="Consolas"/>
            <w:color w:val="0000FF"/>
            <w:sz w:val="19"/>
            <w:szCs w:val="19"/>
            <w:lang w:val="en"/>
          </w:rPr>
          <w:delText>ConfigurationXml\</w:delText>
        </w:r>
        <w:r w:rsidR="00FA2DF1" w:rsidRPr="00482BA0" w:rsidDel="00AB3BDC">
          <w:rPr>
            <w:lang w:val="en"/>
          </w:rPr>
          <w:delText xml:space="preserve"> </w:delText>
        </w:r>
        <w:r w:rsidR="00FA2DF1" w:rsidRPr="00482BA0" w:rsidDel="00AB3BDC">
          <w:rPr>
            <w:rFonts w:ascii="Consolas" w:hAnsi="Consolas" w:cs="Consolas"/>
            <w:color w:val="0000FF"/>
            <w:sz w:val="19"/>
            <w:szCs w:val="19"/>
            <w:lang w:val="en"/>
          </w:rPr>
          <w:delText>AttributeConcepts.xml</w:delText>
        </w:r>
      </w:del>
    </w:p>
    <w:p w:rsidR="005C6F31" w:rsidRDefault="006E1F55">
      <w:pPr>
        <w:pStyle w:val="Corpotesto"/>
        <w:ind w:left="1429"/>
        <w:jc w:val="both"/>
        <w:rPr>
          <w:ins w:id="424" w:author="Gino Mascotti" w:date="2015-05-28T09:32:00Z"/>
          <w:rStyle w:val="hps"/>
          <w:lang w:val="en"/>
        </w:rPr>
        <w:pPrChange w:id="425" w:author="Dario Camol" w:date="2015-01-12T17:54:00Z">
          <w:pPr>
            <w:pStyle w:val="Corpotesto"/>
            <w:ind w:left="1429"/>
          </w:pPr>
        </w:pPrChange>
      </w:pPr>
      <w:del w:id="426" w:author="Dario Camol" w:date="2015-01-12T17:51:00Z">
        <w:r w:rsidDel="00482BA0">
          <w:rPr>
            <w:rStyle w:val="hps"/>
            <w:lang w:val="en"/>
          </w:rPr>
          <w:delText>For</w:delText>
        </w:r>
        <w:r w:rsidDel="00482BA0">
          <w:rPr>
            <w:lang w:val="en"/>
          </w:rPr>
          <w:delText xml:space="preserve"> </w:delText>
        </w:r>
      </w:del>
      <w:ins w:id="427" w:author="Dario Camol" w:date="2015-01-12T17:51:00Z">
        <w:r w:rsidR="00482BA0">
          <w:rPr>
            <w:rStyle w:val="hps"/>
            <w:lang w:val="en"/>
          </w:rPr>
          <w:t>About</w:t>
        </w:r>
        <w:r w:rsidR="00482BA0">
          <w:rPr>
            <w:lang w:val="en"/>
          </w:rPr>
          <w:t xml:space="preserve"> </w:t>
        </w:r>
      </w:ins>
      <w:ins w:id="428" w:author="Dario Camol" w:date="2015-01-12T17:50:00Z">
        <w:r w:rsidR="00482BA0">
          <w:rPr>
            <w:lang w:val="en"/>
          </w:rPr>
          <w:t xml:space="preserve">the codelist </w:t>
        </w:r>
      </w:ins>
      <w:del w:id="429" w:author="Dario Camol" w:date="2015-01-12T17:50:00Z">
        <w:r w:rsidDel="00482BA0">
          <w:rPr>
            <w:rStyle w:val="hps"/>
            <w:lang w:val="en"/>
          </w:rPr>
          <w:delText>codelist</w:delText>
        </w:r>
        <w:r w:rsidDel="00482BA0">
          <w:rPr>
            <w:lang w:val="en"/>
          </w:rPr>
          <w:delText xml:space="preserve"> </w:delText>
        </w:r>
        <w:r w:rsidDel="00482BA0">
          <w:rPr>
            <w:rStyle w:val="hps"/>
            <w:lang w:val="en"/>
          </w:rPr>
          <w:delText>concepts</w:delText>
        </w:r>
        <w:r w:rsidDel="00482BA0">
          <w:rPr>
            <w:lang w:val="en"/>
          </w:rPr>
          <w:delText xml:space="preserve"> </w:delText>
        </w:r>
      </w:del>
      <w:r>
        <w:rPr>
          <w:rStyle w:val="hps"/>
          <w:lang w:val="en"/>
        </w:rPr>
        <w:t>of</w:t>
      </w:r>
      <w:r>
        <w:rPr>
          <w:lang w:val="en"/>
        </w:rPr>
        <w:t xml:space="preserve"> </w:t>
      </w:r>
      <w:ins w:id="430" w:author="Dario Camol" w:date="2015-01-12T17:50:00Z">
        <w:r w:rsidR="00482BA0">
          <w:rPr>
            <w:lang w:val="en"/>
          </w:rPr>
          <w:t xml:space="preserve">the </w:t>
        </w:r>
      </w:ins>
      <w:r>
        <w:rPr>
          <w:rStyle w:val="hps"/>
          <w:lang w:val="en"/>
        </w:rPr>
        <w:t>frequency</w:t>
      </w:r>
      <w:ins w:id="431" w:author="Dario Camol" w:date="2015-01-12T17:50:00Z">
        <w:r w:rsidR="00482BA0">
          <w:rPr>
            <w:rStyle w:val="hps"/>
            <w:lang w:val="en"/>
          </w:rPr>
          <w:t xml:space="preserve"> dimension</w:t>
        </w:r>
      </w:ins>
      <w:ins w:id="432" w:author="Dario Camol" w:date="2015-01-12T17:51:00Z">
        <w:r w:rsidR="00482BA0">
          <w:rPr>
            <w:rStyle w:val="hps"/>
            <w:lang w:val="en"/>
          </w:rPr>
          <w:t xml:space="preserve"> (that is mandatory in case of Time Series dataset)</w:t>
        </w:r>
      </w:ins>
      <w:ins w:id="433" w:author="Dario Camol" w:date="2015-01-12T17:52:00Z">
        <w:r w:rsidR="00482BA0">
          <w:rPr>
            <w:rStyle w:val="hps"/>
            <w:lang w:val="en"/>
          </w:rPr>
          <w:t xml:space="preserve"> if the codelist is not present into the database it can be located into the Xml file: </w:t>
        </w:r>
      </w:ins>
      <w:del w:id="434" w:author="Dario Camol" w:date="2015-01-12T17:52:00Z">
        <w:r w:rsidDel="00482BA0">
          <w:rPr>
            <w:lang w:val="en"/>
          </w:rPr>
          <w:delText xml:space="preserve"> </w:delText>
        </w:r>
        <w:r w:rsidDel="00482BA0">
          <w:rPr>
            <w:rStyle w:val="hps"/>
            <w:lang w:val="en"/>
          </w:rPr>
          <w:delText>can</w:delText>
        </w:r>
        <w:r w:rsidDel="00482BA0">
          <w:rPr>
            <w:lang w:val="en"/>
          </w:rPr>
          <w:delText xml:space="preserve"> </w:delText>
        </w:r>
        <w:r w:rsidDel="00482BA0">
          <w:rPr>
            <w:rStyle w:val="hps"/>
            <w:lang w:val="en"/>
          </w:rPr>
          <w:delText>not</w:delText>
        </w:r>
        <w:r w:rsidDel="00482BA0">
          <w:rPr>
            <w:lang w:val="en"/>
          </w:rPr>
          <w:delText xml:space="preserve"> </w:delText>
        </w:r>
        <w:r w:rsidDel="00482BA0">
          <w:rPr>
            <w:rStyle w:val="hps"/>
            <w:lang w:val="en"/>
          </w:rPr>
          <w:delText>find the</w:delText>
        </w:r>
        <w:r w:rsidDel="00482BA0">
          <w:rPr>
            <w:lang w:val="en"/>
          </w:rPr>
          <w:delText xml:space="preserve"> </w:delText>
        </w:r>
        <w:r w:rsidDel="00482BA0">
          <w:rPr>
            <w:rStyle w:val="hps"/>
            <w:lang w:val="en"/>
          </w:rPr>
          <w:delText>concept associated with</w:delText>
        </w:r>
        <w:r w:rsidDel="00482BA0">
          <w:rPr>
            <w:lang w:val="en"/>
          </w:rPr>
          <w:delText xml:space="preserve"> </w:delText>
        </w:r>
        <w:r w:rsidDel="00482BA0">
          <w:rPr>
            <w:rStyle w:val="hps"/>
            <w:lang w:val="en"/>
          </w:rPr>
          <w:delText>the</w:delText>
        </w:r>
        <w:r w:rsidDel="00482BA0">
          <w:rPr>
            <w:lang w:val="en"/>
          </w:rPr>
          <w:delText xml:space="preserve"> </w:delText>
        </w:r>
        <w:r w:rsidDel="00482BA0">
          <w:rPr>
            <w:rStyle w:val="hps"/>
            <w:lang w:val="en"/>
          </w:rPr>
          <w:delText>dataflow</w:delText>
        </w:r>
        <w:r w:rsidDel="00482BA0">
          <w:rPr>
            <w:lang w:val="en"/>
          </w:rPr>
          <w:delText xml:space="preserve"> </w:delText>
        </w:r>
        <w:r w:rsidDel="00482BA0">
          <w:rPr>
            <w:rStyle w:val="hps"/>
            <w:lang w:val="en"/>
          </w:rPr>
          <w:delText>but since</w:delText>
        </w:r>
        <w:r w:rsidDel="00482BA0">
          <w:rPr>
            <w:lang w:val="en"/>
          </w:rPr>
          <w:delText xml:space="preserve"> </w:delText>
        </w:r>
        <w:r w:rsidDel="00482BA0">
          <w:rPr>
            <w:rStyle w:val="hps"/>
            <w:lang w:val="en"/>
          </w:rPr>
          <w:delText>this</w:delText>
        </w:r>
        <w:r w:rsidDel="00482BA0">
          <w:rPr>
            <w:lang w:val="en"/>
          </w:rPr>
          <w:delText xml:space="preserve"> </w:delText>
        </w:r>
        <w:r w:rsidDel="00482BA0">
          <w:rPr>
            <w:rStyle w:val="hps"/>
            <w:lang w:val="en"/>
          </w:rPr>
          <w:delText>is required</w:delText>
        </w:r>
        <w:r w:rsidDel="00482BA0">
          <w:rPr>
            <w:lang w:val="en"/>
          </w:rPr>
          <w:delText xml:space="preserve"> </w:delText>
        </w:r>
        <w:r w:rsidDel="00482BA0">
          <w:rPr>
            <w:rStyle w:val="hps"/>
            <w:lang w:val="en"/>
          </w:rPr>
          <w:delText>to build the</w:delText>
        </w:r>
        <w:r w:rsidDel="00482BA0">
          <w:rPr>
            <w:lang w:val="en"/>
          </w:rPr>
          <w:delText xml:space="preserve"> </w:delText>
        </w:r>
        <w:r w:rsidDel="00482BA0">
          <w:rPr>
            <w:rStyle w:val="hps"/>
            <w:lang w:val="en"/>
          </w:rPr>
          <w:delText>dsd</w:delText>
        </w:r>
        <w:r w:rsidDel="00482BA0">
          <w:rPr>
            <w:lang w:val="en"/>
          </w:rPr>
          <w:delText xml:space="preserve">, </w:delText>
        </w:r>
        <w:r w:rsidDel="00482BA0">
          <w:rPr>
            <w:rStyle w:val="hps"/>
            <w:lang w:val="en"/>
          </w:rPr>
          <w:delText>in this case</w:delText>
        </w:r>
        <w:r w:rsidDel="00482BA0">
          <w:rPr>
            <w:lang w:val="en"/>
          </w:rPr>
          <w:delText xml:space="preserve"> </w:delText>
        </w:r>
        <w:r w:rsidDel="00482BA0">
          <w:rPr>
            <w:rStyle w:val="hps"/>
            <w:lang w:val="en"/>
          </w:rPr>
          <w:delText>we're going to</w:delText>
        </w:r>
        <w:r w:rsidDel="00482BA0">
          <w:rPr>
            <w:lang w:val="en"/>
          </w:rPr>
          <w:delText xml:space="preserve"> </w:delText>
        </w:r>
        <w:r w:rsidDel="00482BA0">
          <w:rPr>
            <w:rStyle w:val="hps"/>
            <w:lang w:val="en"/>
          </w:rPr>
          <w:delText>take the</w:delText>
        </w:r>
        <w:r w:rsidDel="00482BA0">
          <w:rPr>
            <w:lang w:val="en"/>
          </w:rPr>
          <w:delText xml:space="preserve"> </w:delText>
        </w:r>
        <w:r w:rsidDel="00482BA0">
          <w:rPr>
            <w:rStyle w:val="hps"/>
            <w:lang w:val="en"/>
          </w:rPr>
          <w:delText>codelist</w:delText>
        </w:r>
        <w:r w:rsidDel="00482BA0">
          <w:rPr>
            <w:lang w:val="en"/>
          </w:rPr>
          <w:delText xml:space="preserve"> </w:delText>
        </w:r>
        <w:r w:rsidDel="00482BA0">
          <w:rPr>
            <w:rStyle w:val="hps"/>
            <w:lang w:val="en"/>
          </w:rPr>
          <w:delText>in the file</w:delText>
        </w:r>
        <w:r w:rsidDel="00482BA0">
          <w:rPr>
            <w:lang w:val="en"/>
          </w:rPr>
          <w:delText xml:space="preserve"> </w:delText>
        </w:r>
        <w:r w:rsidDel="00482BA0">
          <w:rPr>
            <w:rStyle w:val="hps"/>
            <w:lang w:val="en"/>
          </w:rPr>
          <w:delText>that</w:delText>
        </w:r>
        <w:r w:rsidDel="00482BA0">
          <w:rPr>
            <w:lang w:val="en"/>
          </w:rPr>
          <w:delText xml:space="preserve"> </w:delText>
        </w:r>
        <w:r w:rsidDel="00482BA0">
          <w:rPr>
            <w:rStyle w:val="hps"/>
            <w:lang w:val="en"/>
          </w:rPr>
          <w:delText>is located</w:delText>
        </w:r>
        <w:r w:rsidDel="00482BA0">
          <w:rPr>
            <w:lang w:val="en"/>
          </w:rPr>
          <w:delText xml:space="preserve"> </w:delText>
        </w:r>
        <w:r w:rsidDel="00482BA0">
          <w:rPr>
            <w:rStyle w:val="hps"/>
            <w:lang w:val="en"/>
          </w:rPr>
          <w:delText>in</w:delText>
        </w:r>
        <w:r w:rsidRPr="00543617" w:rsidDel="00482BA0">
          <w:rPr>
            <w:rFonts w:ascii="Consolas" w:hAnsi="Consolas" w:cs="Consolas"/>
            <w:color w:val="0000FF"/>
            <w:sz w:val="19"/>
            <w:szCs w:val="19"/>
            <w:lang w:val="en-US"/>
          </w:rPr>
          <w:delText xml:space="preserve"> </w:delText>
        </w:r>
      </w:del>
      <w:r w:rsidR="00FA2DF1" w:rsidRPr="00543617">
        <w:rPr>
          <w:rFonts w:ascii="Consolas" w:hAnsi="Consolas" w:cs="Consolas"/>
          <w:color w:val="0000FF"/>
          <w:sz w:val="19"/>
          <w:szCs w:val="19"/>
          <w:lang w:val="en-US"/>
        </w:rPr>
        <w:t>ConfigurationXml\FrequencyCodelist.xml</w:t>
      </w:r>
      <w:r w:rsidR="00FA2DF1" w:rsidRPr="00FA2DF1">
        <w:rPr>
          <w:rStyle w:val="hps"/>
          <w:rFonts w:ascii="Times New Roman" w:hAnsi="Times New Roman" w:cs="Times New Roman"/>
          <w:sz w:val="22"/>
          <w:lang w:val="en"/>
        </w:rPr>
        <w:t xml:space="preserve">. </w:t>
      </w:r>
      <w:r>
        <w:rPr>
          <w:rStyle w:val="hps"/>
          <w:lang w:val="en"/>
        </w:rPr>
        <w:t>In the case</w:t>
      </w:r>
      <w:r w:rsidRPr="00543617">
        <w:rPr>
          <w:rStyle w:val="hps"/>
          <w:lang w:val="en-US"/>
        </w:rPr>
        <w:t xml:space="preserve"> </w:t>
      </w:r>
      <w:r>
        <w:rPr>
          <w:rStyle w:val="hps"/>
          <w:lang w:val="en"/>
        </w:rPr>
        <w:t xml:space="preserve">the </w:t>
      </w:r>
      <w:del w:id="435" w:author="Dario Camol" w:date="2015-01-12T17:53:00Z">
        <w:r w:rsidDel="00482BA0">
          <w:rPr>
            <w:rStyle w:val="hps"/>
            <w:lang w:val="en"/>
          </w:rPr>
          <w:delText>concept</w:delText>
        </w:r>
        <w:r w:rsidRPr="00543617" w:rsidDel="00482BA0">
          <w:rPr>
            <w:rStyle w:val="hps"/>
            <w:lang w:val="en-US"/>
          </w:rPr>
          <w:delText xml:space="preserve"> </w:delText>
        </w:r>
        <w:r w:rsidDel="00482BA0">
          <w:rPr>
            <w:rStyle w:val="hps"/>
            <w:lang w:val="en"/>
          </w:rPr>
          <w:delText>is</w:delText>
        </w:r>
        <w:r w:rsidRPr="00543617" w:rsidDel="00482BA0">
          <w:rPr>
            <w:rStyle w:val="hps"/>
            <w:lang w:val="en-US"/>
          </w:rPr>
          <w:delText xml:space="preserve"> </w:delText>
        </w:r>
      </w:del>
      <w:ins w:id="436" w:author="Dario Camol" w:date="2015-01-12T17:53:00Z">
        <w:r w:rsidR="00482BA0">
          <w:rPr>
            <w:rStyle w:val="hps"/>
            <w:lang w:val="en-US"/>
          </w:rPr>
          <w:t xml:space="preserve"> of availability of </w:t>
        </w:r>
      </w:ins>
      <w:r>
        <w:rPr>
          <w:rStyle w:val="hps"/>
          <w:lang w:val="en"/>
        </w:rPr>
        <w:t>the</w:t>
      </w:r>
      <w:r w:rsidRPr="00543617">
        <w:rPr>
          <w:rStyle w:val="hps"/>
          <w:lang w:val="en-US"/>
        </w:rPr>
        <w:t xml:space="preserve"> </w:t>
      </w:r>
      <w:r>
        <w:rPr>
          <w:rStyle w:val="hps"/>
          <w:lang w:val="en"/>
        </w:rPr>
        <w:t>codelist</w:t>
      </w:r>
      <w:r w:rsidRPr="00543617">
        <w:rPr>
          <w:rStyle w:val="hps"/>
          <w:lang w:val="en-US"/>
        </w:rPr>
        <w:t xml:space="preserve"> </w:t>
      </w:r>
      <w:ins w:id="437" w:author="Dario Camol" w:date="2015-01-12T17:53:00Z">
        <w:r w:rsidR="00482BA0">
          <w:rPr>
            <w:rStyle w:val="hps"/>
            <w:lang w:val="en-US"/>
          </w:rPr>
          <w:t xml:space="preserve">into the database it </w:t>
        </w:r>
      </w:ins>
      <w:r>
        <w:rPr>
          <w:rStyle w:val="hps"/>
          <w:lang w:val="en"/>
        </w:rPr>
        <w:t>will be</w:t>
      </w:r>
      <w:r w:rsidRPr="00543617">
        <w:rPr>
          <w:rStyle w:val="hps"/>
          <w:lang w:val="en-US"/>
        </w:rPr>
        <w:t xml:space="preserve"> </w:t>
      </w:r>
      <w:r>
        <w:rPr>
          <w:rStyle w:val="hps"/>
          <w:lang w:val="en"/>
        </w:rPr>
        <w:t>taken as</w:t>
      </w:r>
      <w:r w:rsidRPr="00543617">
        <w:rPr>
          <w:rStyle w:val="hps"/>
          <w:lang w:val="en-US"/>
        </w:rPr>
        <w:t xml:space="preserve"> </w:t>
      </w:r>
      <w:r>
        <w:rPr>
          <w:rStyle w:val="hps"/>
          <w:lang w:val="en"/>
        </w:rPr>
        <w:t>any other</w:t>
      </w:r>
      <w:r w:rsidRPr="00543617">
        <w:rPr>
          <w:rStyle w:val="hps"/>
          <w:lang w:val="en-US"/>
        </w:rPr>
        <w:t xml:space="preserve"> </w:t>
      </w:r>
      <w:r>
        <w:rPr>
          <w:rStyle w:val="hps"/>
          <w:lang w:val="en"/>
        </w:rPr>
        <w:t>Dimension</w:t>
      </w:r>
      <w:ins w:id="438" w:author="Dario Camol" w:date="2015-01-12T17:53:00Z">
        <w:r w:rsidR="00482BA0">
          <w:rPr>
            <w:rStyle w:val="hps"/>
            <w:lang w:val="en"/>
          </w:rPr>
          <w:t>.</w:t>
        </w:r>
      </w:ins>
    </w:p>
    <w:p w:rsidR="00A33AF5" w:rsidRDefault="00A33AF5">
      <w:pPr>
        <w:pStyle w:val="Corpotesto"/>
        <w:numPr>
          <w:ilvl w:val="0"/>
          <w:numId w:val="33"/>
        </w:numPr>
        <w:jc w:val="both"/>
        <w:rPr>
          <w:ins w:id="439" w:author="Gino Mascotti" w:date="2015-05-28T09:33:00Z"/>
          <w:rStyle w:val="hps"/>
          <w:b/>
          <w:lang w:val="en"/>
        </w:rPr>
        <w:pPrChange w:id="440" w:author="Gino Mascotti" w:date="2015-05-28T09:33:00Z">
          <w:pPr>
            <w:pStyle w:val="Corpotesto"/>
            <w:ind w:left="1429"/>
          </w:pPr>
        </w:pPrChange>
      </w:pPr>
      <w:ins w:id="441" w:author="Gino Mascotti" w:date="2015-05-28T09:33:00Z">
        <w:r w:rsidRPr="00A33AF5">
          <w:rPr>
            <w:rStyle w:val="hps"/>
            <w:b/>
            <w:lang w:val="en"/>
            <w:rPrChange w:id="442" w:author="Gino Mascotti" w:date="2015-05-28T09:33:00Z">
              <w:rPr>
                <w:rStyle w:val="hps"/>
                <w:lang w:val="en"/>
              </w:rPr>
            </w:rPrChange>
          </w:rPr>
          <w:t>Special Codelist</w:t>
        </w:r>
      </w:ins>
    </w:p>
    <w:p w:rsidR="00A33AF5" w:rsidRDefault="00A33AF5">
      <w:pPr>
        <w:pStyle w:val="Corpotesto"/>
        <w:ind w:left="1429"/>
        <w:jc w:val="both"/>
        <w:rPr>
          <w:ins w:id="443" w:author="Gino Mascotti" w:date="2015-05-28T09:35:00Z"/>
          <w:rStyle w:val="hps"/>
          <w:lang w:val="en"/>
        </w:rPr>
        <w:pPrChange w:id="444" w:author="Gino Mascotti" w:date="2015-05-28T09:33:00Z">
          <w:pPr>
            <w:pStyle w:val="Corpotesto"/>
            <w:ind w:left="1429"/>
          </w:pPr>
        </w:pPrChange>
      </w:pPr>
      <w:ins w:id="445" w:author="Gino Mascotti" w:date="2015-05-28T09:33:00Z">
        <w:r w:rsidRPr="00A33AF5">
          <w:rPr>
            <w:rStyle w:val="hps"/>
            <w:lang w:val="en"/>
            <w:rPrChange w:id="446" w:author="Gino Mascotti" w:date="2015-05-28T09:33:00Z">
              <w:rPr>
                <w:rStyle w:val="hps"/>
                <w:b/>
                <w:lang w:val="en"/>
              </w:rPr>
            </w:rPrChange>
          </w:rPr>
          <w:t xml:space="preserve">Il progetto </w:t>
        </w:r>
        <w:r>
          <w:rPr>
            <w:rStyle w:val="hps"/>
            <w:lang w:val="en"/>
          </w:rPr>
          <w:t xml:space="preserve">OnTheFly </w:t>
        </w:r>
      </w:ins>
      <w:ins w:id="447" w:author="Gino Mascotti" w:date="2015-05-28T09:35:00Z">
        <w:r>
          <w:rPr>
            <w:rStyle w:val="hps"/>
            <w:lang w:val="en"/>
          </w:rPr>
          <w:t>come per il web service standard RI elabora anche codelist speciali che si dividono in 3 tipologie</w:t>
        </w:r>
      </w:ins>
    </w:p>
    <w:p w:rsidR="00A33AF5" w:rsidRDefault="00A33AF5">
      <w:pPr>
        <w:pStyle w:val="Corpotesto"/>
        <w:numPr>
          <w:ilvl w:val="0"/>
          <w:numId w:val="39"/>
        </w:numPr>
        <w:jc w:val="both"/>
        <w:rPr>
          <w:ins w:id="448" w:author="Gino Mascotti" w:date="2015-05-28T09:36:00Z"/>
          <w:rStyle w:val="hps"/>
          <w:lang w:val="en"/>
        </w:rPr>
        <w:pPrChange w:id="449" w:author="Gino Mascotti" w:date="2015-05-28T09:40:00Z">
          <w:pPr>
            <w:pStyle w:val="Corpotesto"/>
            <w:ind w:left="1429"/>
          </w:pPr>
        </w:pPrChange>
      </w:pPr>
      <w:ins w:id="450" w:author="Gino Mascotti" w:date="2015-05-28T09:36:00Z">
        <w:r w:rsidRPr="00A33AF5">
          <w:rPr>
            <w:rStyle w:val="hps"/>
            <w:i/>
            <w:lang w:val="en"/>
            <w:rPrChange w:id="451" w:author="Gino Mascotti" w:date="2015-05-28T09:40:00Z">
              <w:rPr>
                <w:rStyle w:val="hps"/>
                <w:lang w:val="en"/>
              </w:rPr>
            </w:rPrChange>
          </w:rPr>
          <w:t>CL_TIME</w:t>
        </w:r>
      </w:ins>
      <w:ins w:id="452" w:author="Gino Mascotti" w:date="2015-05-28T09:39:00Z">
        <w:r w:rsidRPr="00A33AF5">
          <w:rPr>
            <w:rStyle w:val="hps"/>
            <w:i/>
            <w:lang w:val="en"/>
            <w:rPrChange w:id="453" w:author="Gino Mascotti" w:date="2015-05-28T09:40:00Z">
              <w:rPr>
                <w:rStyle w:val="hps"/>
                <w:lang w:val="en"/>
              </w:rPr>
            </w:rPrChange>
          </w:rPr>
          <w:t>_PERIOD</w:t>
        </w:r>
      </w:ins>
      <w:ins w:id="454" w:author="Gino Mascotti" w:date="2015-05-28T09:37:00Z">
        <w:r>
          <w:rPr>
            <w:rStyle w:val="hps"/>
            <w:lang w:val="en"/>
          </w:rPr>
          <w:t>: restituisce la data iniziale e quella finale del Dataset</w:t>
        </w:r>
      </w:ins>
    </w:p>
    <w:p w:rsidR="00A33AF5" w:rsidRDefault="00A33AF5">
      <w:pPr>
        <w:pStyle w:val="Corpotesto"/>
        <w:numPr>
          <w:ilvl w:val="0"/>
          <w:numId w:val="39"/>
        </w:numPr>
        <w:jc w:val="both"/>
        <w:rPr>
          <w:ins w:id="455" w:author="Gino Mascotti" w:date="2015-05-28T09:37:00Z"/>
          <w:rStyle w:val="hps"/>
          <w:lang w:val="en"/>
        </w:rPr>
        <w:pPrChange w:id="456" w:author="Gino Mascotti" w:date="2015-05-28T09:40:00Z">
          <w:pPr>
            <w:pStyle w:val="Corpotesto"/>
            <w:ind w:left="1429"/>
          </w:pPr>
        </w:pPrChange>
      </w:pPr>
      <w:ins w:id="457" w:author="Gino Mascotti" w:date="2015-05-28T09:37:00Z">
        <w:r w:rsidRPr="00A33AF5">
          <w:rPr>
            <w:rStyle w:val="hps"/>
            <w:i/>
            <w:lang w:val="en"/>
            <w:rPrChange w:id="458" w:author="Gino Mascotti" w:date="2015-05-28T09:40:00Z">
              <w:rPr>
                <w:rStyle w:val="hps"/>
                <w:lang w:val="en"/>
              </w:rPr>
            </w:rPrChange>
          </w:rPr>
          <w:t>CL_COUNT</w:t>
        </w:r>
      </w:ins>
      <w:ins w:id="459" w:author="Gino Mascotti" w:date="2015-05-28T09:38:00Z">
        <w:r>
          <w:rPr>
            <w:rStyle w:val="hps"/>
            <w:lang w:val="en"/>
          </w:rPr>
          <w:t>: restituisce il numero di osservazioni presenti per il Dataset</w:t>
        </w:r>
      </w:ins>
    </w:p>
    <w:p w:rsidR="00A33AF5" w:rsidRDefault="00A33AF5">
      <w:pPr>
        <w:pStyle w:val="Corpotesto"/>
        <w:numPr>
          <w:ilvl w:val="0"/>
          <w:numId w:val="39"/>
        </w:numPr>
        <w:jc w:val="both"/>
        <w:rPr>
          <w:ins w:id="460" w:author="Gino Mascotti" w:date="2015-05-28T09:59:00Z"/>
          <w:rStyle w:val="hps"/>
          <w:lang w:val="en"/>
        </w:rPr>
        <w:pPrChange w:id="461" w:author="Gino Mascotti" w:date="2015-05-28T09:40:00Z">
          <w:pPr>
            <w:pStyle w:val="Corpotesto"/>
            <w:ind w:left="1429"/>
          </w:pPr>
        </w:pPrChange>
      </w:pPr>
      <w:ins w:id="462" w:author="Gino Mascotti" w:date="2015-05-28T09:37:00Z">
        <w:r w:rsidRPr="00A33AF5">
          <w:rPr>
            <w:rStyle w:val="hps"/>
            <w:i/>
            <w:lang w:val="en"/>
            <w:rPrChange w:id="463" w:author="Gino Mascotti" w:date="2015-05-28T09:40:00Z">
              <w:rPr>
                <w:rStyle w:val="hps"/>
                <w:lang w:val="en"/>
              </w:rPr>
            </w:rPrChange>
          </w:rPr>
          <w:t>ConstrainMember</w:t>
        </w:r>
      </w:ins>
      <w:ins w:id="464" w:author="Gino Mascotti" w:date="2015-05-28T09:38:00Z">
        <w:r w:rsidRPr="00A33AF5">
          <w:rPr>
            <w:rStyle w:val="hps"/>
            <w:i/>
            <w:lang w:val="en"/>
            <w:rPrChange w:id="465" w:author="Gino Mascotti" w:date="2015-05-28T09:40:00Z">
              <w:rPr>
                <w:rStyle w:val="hps"/>
                <w:lang w:val="en"/>
              </w:rPr>
            </w:rPrChange>
          </w:rPr>
          <w:t>:</w:t>
        </w:r>
        <w:r>
          <w:rPr>
            <w:rStyle w:val="hps"/>
            <w:lang w:val="en"/>
          </w:rPr>
          <w:t xml:space="preserve"> è una richiesta di codelist constrainata non solo a al Dataflow ma anche ad altri CodeItem di altre codelist</w:t>
        </w:r>
      </w:ins>
    </w:p>
    <w:p w:rsidR="00BF61DF" w:rsidRPr="00BF61DF" w:rsidRDefault="00BF61DF">
      <w:pPr>
        <w:pStyle w:val="Corpotesto"/>
        <w:ind w:left="1418"/>
        <w:jc w:val="both"/>
        <w:rPr>
          <w:ins w:id="466" w:author="Gino Mascotti" w:date="2015-05-28T09:40:00Z"/>
          <w:rStyle w:val="hps"/>
          <w:lang w:val="en"/>
        </w:rPr>
        <w:pPrChange w:id="467" w:author="Gino Mascotti" w:date="2015-05-28T09:59:00Z">
          <w:pPr>
            <w:pStyle w:val="Corpotesto"/>
            <w:ind w:left="1429"/>
          </w:pPr>
        </w:pPrChange>
      </w:pPr>
      <w:ins w:id="468" w:author="Gino Mascotti" w:date="2015-05-28T09:59:00Z">
        <w:r>
          <w:rPr>
            <w:rStyle w:val="hps"/>
            <w:lang w:val="en"/>
          </w:rPr>
          <w:t>Queste sono le uniche informazioni che non venono recuperate attraverso StoreProcedure ma vanno direttamente ad interrogare il dat</w:t>
        </w:r>
      </w:ins>
      <w:ins w:id="469" w:author="Gino Mascotti" w:date="2015-05-28T10:00:00Z">
        <w:r>
          <w:rPr>
            <w:rStyle w:val="hps"/>
            <w:lang w:val="en"/>
          </w:rPr>
          <w:t>abase</w:t>
        </w:r>
      </w:ins>
    </w:p>
    <w:p w:rsidR="00A33AF5" w:rsidRDefault="00A33AF5">
      <w:pPr>
        <w:pStyle w:val="Corpotesto"/>
        <w:ind w:left="1418"/>
        <w:jc w:val="both"/>
        <w:rPr>
          <w:ins w:id="470" w:author="Gino Mascotti" w:date="2015-05-28T09:41:00Z"/>
          <w:rStyle w:val="hps"/>
          <w:lang w:val="en"/>
        </w:rPr>
        <w:pPrChange w:id="471" w:author="Gino Mascotti" w:date="2015-05-28T09:40:00Z">
          <w:pPr>
            <w:pStyle w:val="Corpotesto"/>
            <w:ind w:left="1429"/>
          </w:pPr>
        </w:pPrChange>
      </w:pPr>
      <w:ins w:id="472" w:author="Gino Mascotti" w:date="2015-05-28T09:41:00Z">
        <w:r>
          <w:rPr>
            <w:rStyle w:val="hps"/>
            <w:lang w:val="en"/>
          </w:rPr>
          <w:t>Queste sono implementate solo per le chiamate specifiche in Soap per Sdmx v2.0</w:t>
        </w:r>
      </w:ins>
    </w:p>
    <w:p w:rsidR="00A33AF5" w:rsidRDefault="00A33AF5">
      <w:pPr>
        <w:pStyle w:val="Corpotesto"/>
        <w:jc w:val="both"/>
        <w:rPr>
          <w:ins w:id="473" w:author="Gino Mascotti" w:date="2015-05-28T09:39:00Z"/>
          <w:rStyle w:val="hps"/>
          <w:lang w:val="en"/>
        </w:rPr>
        <w:pPrChange w:id="474" w:author="Gino Mascotti" w:date="2015-05-28T09:40:00Z">
          <w:pPr>
            <w:pStyle w:val="Corpotesto"/>
            <w:ind w:left="1429"/>
          </w:pPr>
        </w:pPrChange>
      </w:pPr>
    </w:p>
    <w:p w:rsidR="00A33AF5" w:rsidRPr="00A33AF5" w:rsidRDefault="00A33AF5">
      <w:pPr>
        <w:pStyle w:val="Corpotesto"/>
        <w:ind w:left="1429"/>
        <w:jc w:val="both"/>
        <w:rPr>
          <w:rStyle w:val="hps"/>
          <w:lang w:val="en"/>
        </w:rPr>
        <w:pPrChange w:id="475" w:author="Gino Mascotti" w:date="2015-05-28T09:33:00Z">
          <w:pPr>
            <w:pStyle w:val="Corpotesto"/>
            <w:ind w:left="1429"/>
          </w:pPr>
        </w:pPrChange>
      </w:pPr>
    </w:p>
    <w:p w:rsidR="00C16D1A" w:rsidRDefault="00C16D1A" w:rsidP="00C16D1A">
      <w:pPr>
        <w:pStyle w:val="Titolo3"/>
        <w:rPr>
          <w:ins w:id="476" w:author="Gino Mascotti" w:date="2015-05-26T15:49:00Z"/>
          <w:lang w:val="en-US"/>
        </w:rPr>
      </w:pPr>
      <w:bookmarkStart w:id="477" w:name="_Toc422216210"/>
      <w:ins w:id="478" w:author="Gino Mascotti" w:date="2015-05-26T15:49:00Z">
        <w:r w:rsidRPr="00543617">
          <w:rPr>
            <w:lang w:val="en-US"/>
          </w:rPr>
          <w:t>2.</w:t>
        </w:r>
        <w:r>
          <w:rPr>
            <w:lang w:val="en-US"/>
          </w:rPr>
          <w:t>2</w:t>
        </w:r>
        <w:r w:rsidRPr="00543617">
          <w:rPr>
            <w:lang w:val="en-US"/>
          </w:rPr>
          <w:t xml:space="preserve"> OnTheFly 1.</w:t>
        </w:r>
        <w:r>
          <w:rPr>
            <w:lang w:val="en-US"/>
          </w:rPr>
          <w:t>5</w:t>
        </w:r>
        <w:bookmarkEnd w:id="477"/>
      </w:ins>
    </w:p>
    <w:p w:rsidR="00AB3BDC" w:rsidRDefault="00AB3BDC" w:rsidP="00C44DAC">
      <w:pPr>
        <w:pStyle w:val="Corpotesto"/>
        <w:ind w:left="426"/>
        <w:rPr>
          <w:ins w:id="479" w:author="Gino Mascotti" w:date="2015-05-27T15:38:00Z"/>
          <w:rStyle w:val="hps"/>
          <w:lang w:val="en"/>
        </w:rPr>
      </w:pPr>
      <w:ins w:id="480" w:author="Gino Mascotti" w:date="2015-05-27T15:36:00Z">
        <w:r>
          <w:rPr>
            <w:rStyle w:val="hps"/>
            <w:lang w:val="en"/>
          </w:rPr>
          <w:t>In questa versione viene preso in considerazione un solo Database che è .Stat compatibile per il recupero dei metadati e dei dati ma sono state costruite delle StoreProcedure appositamente per il recupero di queste informazioni</w:t>
        </w:r>
      </w:ins>
      <w:ins w:id="481" w:author="Gino Mascotti" w:date="2015-05-27T15:37:00Z">
        <w:r>
          <w:rPr>
            <w:rStyle w:val="hps"/>
            <w:lang w:val="en"/>
          </w:rPr>
          <w:t xml:space="preserve">. </w:t>
        </w:r>
      </w:ins>
    </w:p>
    <w:p w:rsidR="00322D68" w:rsidRDefault="00AB3BDC" w:rsidP="00C44DAC">
      <w:pPr>
        <w:pStyle w:val="Corpotesto"/>
        <w:ind w:left="426"/>
        <w:rPr>
          <w:ins w:id="482" w:author="Gino Mascotti" w:date="2015-05-27T15:49:00Z"/>
          <w:rFonts w:ascii="Consolas" w:hAnsi="Consolas" w:cs="Consolas"/>
          <w:color w:val="0000FF"/>
          <w:sz w:val="19"/>
          <w:szCs w:val="19"/>
          <w:highlight w:val="white"/>
        </w:rPr>
      </w:pPr>
      <w:ins w:id="483" w:author="Gino Mascotti" w:date="2015-05-27T15:37:00Z">
        <w:r>
          <w:rPr>
            <w:rStyle w:val="hps"/>
            <w:lang w:val="en"/>
          </w:rPr>
          <w:t xml:space="preserve">In fase di configurazione questo database sarà chiamato </w:t>
        </w:r>
        <w:r w:rsidRPr="00AB3BDC">
          <w:rPr>
            <w:rFonts w:ascii="Consolas" w:hAnsi="Consolas" w:cs="Consolas"/>
            <w:color w:val="0000FF"/>
            <w:sz w:val="19"/>
            <w:szCs w:val="19"/>
            <w:highlight w:val="white"/>
            <w:rPrChange w:id="484" w:author="Gino Mascotti" w:date="2015-05-27T15:38:00Z">
              <w:rPr>
                <w:rStyle w:val="hps"/>
                <w:lang w:val="en"/>
              </w:rPr>
            </w:rPrChange>
          </w:rPr>
          <w:t>DDB</w:t>
        </w:r>
      </w:ins>
    </w:p>
    <w:p w:rsidR="00C44DAC" w:rsidRPr="00543617" w:rsidRDefault="00C44DAC" w:rsidP="00C44DAC">
      <w:pPr>
        <w:pStyle w:val="Corpotesto"/>
        <w:ind w:left="426"/>
        <w:rPr>
          <w:ins w:id="485" w:author="Gino Mascotti" w:date="2015-05-27T15:49:00Z"/>
          <w:rFonts w:asciiTheme="majorHAnsi" w:hAnsiTheme="majorHAnsi" w:cstheme="majorHAnsi"/>
          <w:b/>
          <w:sz w:val="24"/>
          <w:lang w:val="en-US"/>
        </w:rPr>
      </w:pPr>
      <w:ins w:id="486" w:author="Gino Mascotti" w:date="2015-05-27T15:49:00Z">
        <w:r>
          <w:rPr>
            <w:rStyle w:val="hps"/>
            <w:lang w:val="en"/>
          </w:rPr>
          <w:t>You must enter the</w:t>
        </w:r>
        <w:r>
          <w:rPr>
            <w:lang w:val="en"/>
          </w:rPr>
          <w:t xml:space="preserve"> </w:t>
        </w:r>
        <w:r>
          <w:rPr>
            <w:rStyle w:val="hps"/>
            <w:lang w:val="en"/>
          </w:rPr>
          <w:t>connectionstring</w:t>
        </w:r>
        <w:r>
          <w:rPr>
            <w:lang w:val="en"/>
          </w:rPr>
          <w:t xml:space="preserve"> </w:t>
        </w:r>
        <w:r>
          <w:rPr>
            <w:rStyle w:val="hps"/>
            <w:lang w:val="en"/>
          </w:rPr>
          <w:t>in</w:t>
        </w:r>
        <w:r>
          <w:rPr>
            <w:lang w:val="en"/>
          </w:rPr>
          <w:t xml:space="preserve"> </w:t>
        </w:r>
        <w:r>
          <w:rPr>
            <w:rStyle w:val="hps"/>
            <w:lang w:val="en"/>
          </w:rPr>
          <w:t>this</w:t>
        </w:r>
        <w:r>
          <w:rPr>
            <w:lang w:val="en"/>
          </w:rPr>
          <w:t xml:space="preserve"> </w:t>
        </w:r>
        <w:r>
          <w:rPr>
            <w:rStyle w:val="hps"/>
            <w:lang w:val="en"/>
          </w:rPr>
          <w:t>database, with</w:t>
        </w:r>
        <w:r>
          <w:rPr>
            <w:lang w:val="en"/>
          </w:rPr>
          <w:t xml:space="preserve"> </w:t>
        </w:r>
        <w:r>
          <w:rPr>
            <w:rStyle w:val="hps"/>
            <w:lang w:val="en"/>
          </w:rPr>
          <w:t xml:space="preserve">configuration parameter </w:t>
        </w:r>
        <w:r>
          <w:rPr>
            <w:rFonts w:ascii="Consolas" w:hAnsi="Consolas" w:cs="Consolas"/>
            <w:color w:val="0000FF"/>
            <w:sz w:val="19"/>
            <w:szCs w:val="19"/>
            <w:highlight w:val="white"/>
          </w:rPr>
          <w:t>ConnectionDDB</w:t>
        </w:r>
      </w:ins>
    </w:p>
    <w:p w:rsidR="00AB3BDC" w:rsidRPr="00AB3BDC" w:rsidRDefault="00AB3BDC" w:rsidP="00322D68">
      <w:pPr>
        <w:pStyle w:val="Corpotesto"/>
        <w:ind w:left="1069"/>
        <w:rPr>
          <w:ins w:id="487" w:author="Gino Mascotti" w:date="2015-05-27T15:24:00Z"/>
          <w:rFonts w:ascii="Consolas" w:hAnsi="Consolas" w:cs="Consolas"/>
          <w:color w:val="0000FF"/>
          <w:sz w:val="19"/>
          <w:szCs w:val="19"/>
          <w:highlight w:val="white"/>
          <w:rPrChange w:id="488" w:author="Gino Mascotti" w:date="2015-05-27T15:38:00Z">
            <w:rPr>
              <w:ins w:id="489" w:author="Gino Mascotti" w:date="2015-05-27T15:24:00Z"/>
              <w:rStyle w:val="hps"/>
              <w:lang w:val="en"/>
            </w:rPr>
          </w:rPrChange>
        </w:rPr>
      </w:pPr>
    </w:p>
    <w:p w:rsidR="00322D68" w:rsidRPr="00735E05" w:rsidRDefault="00322D68" w:rsidP="00322D68">
      <w:pPr>
        <w:pStyle w:val="Corpotesto"/>
        <w:numPr>
          <w:ilvl w:val="0"/>
          <w:numId w:val="33"/>
        </w:numPr>
        <w:rPr>
          <w:ins w:id="490" w:author="Gino Mascotti" w:date="2015-05-27T15:24:00Z"/>
          <w:rStyle w:val="hps"/>
          <w:b/>
          <w:lang w:val="en"/>
        </w:rPr>
      </w:pPr>
      <w:ins w:id="491" w:author="Gino Mascotti" w:date="2015-05-27T15:24:00Z">
        <w:r w:rsidRPr="00735E05">
          <w:rPr>
            <w:rStyle w:val="hps"/>
            <w:b/>
            <w:lang w:val="en"/>
          </w:rPr>
          <w:t>Category and Categorisation</w:t>
        </w:r>
      </w:ins>
    </w:p>
    <w:p w:rsidR="00322D68" w:rsidRDefault="00AB3BDC" w:rsidP="00322D68">
      <w:pPr>
        <w:pStyle w:val="Corpotesto"/>
        <w:ind w:left="1418"/>
        <w:jc w:val="both"/>
        <w:rPr>
          <w:ins w:id="492" w:author="Gino Mascotti" w:date="2015-05-27T15:36:00Z"/>
          <w:rStyle w:val="hps"/>
          <w:lang w:val="en"/>
        </w:rPr>
      </w:pPr>
      <w:ins w:id="493" w:author="Gino Mascotti" w:date="2015-05-27T15:35:00Z">
        <w:r>
          <w:rPr>
            <w:rStyle w:val="hps"/>
            <w:lang w:val="en"/>
          </w:rPr>
          <w:t>You</w:t>
        </w:r>
      </w:ins>
      <w:ins w:id="494" w:author="Gino Mascotti" w:date="2015-05-27T15:24:00Z">
        <w:r w:rsidR="00322D68" w:rsidRPr="00466B93">
          <w:rPr>
            <w:rStyle w:val="hps"/>
            <w:lang w:val="en"/>
          </w:rPr>
          <w:t xml:space="preserve"> can use a StoreProcedure</w:t>
        </w:r>
      </w:ins>
      <w:ins w:id="495" w:author="Gino Mascotti" w:date="2015-05-27T15:35:00Z">
        <w:r>
          <w:rPr>
            <w:rStyle w:val="hps"/>
            <w:lang w:val="en"/>
          </w:rPr>
          <w:t xml:space="preserve"> </w:t>
        </w:r>
        <w:r>
          <w:rPr>
            <w:rFonts w:ascii="Consolas" w:hAnsi="Consolas" w:cs="Consolas"/>
            <w:color w:val="0000FF"/>
            <w:sz w:val="19"/>
            <w:szCs w:val="19"/>
            <w:highlight w:val="white"/>
          </w:rPr>
          <w:t>GetCategory</w:t>
        </w:r>
      </w:ins>
      <w:ins w:id="496" w:author="Gino Mascotti" w:date="2015-05-27T15:24:00Z">
        <w:r w:rsidR="00322D68" w:rsidRPr="00466B93">
          <w:rPr>
            <w:rStyle w:val="hps"/>
            <w:lang w:val="en"/>
          </w:rPr>
          <w:t xml:space="preserve"> that return</w:t>
        </w:r>
        <w:r w:rsidR="00322D68">
          <w:rPr>
            <w:rStyle w:val="hps"/>
            <w:lang w:val="en"/>
          </w:rPr>
          <w:t>s</w:t>
        </w:r>
        <w:r w:rsidR="00322D68" w:rsidRPr="00466B93">
          <w:rPr>
            <w:rStyle w:val="hps"/>
            <w:lang w:val="en"/>
          </w:rPr>
          <w:t xml:space="preserve"> directly the necessary information of these </w:t>
        </w:r>
        <w:r w:rsidR="00322D68">
          <w:rPr>
            <w:rStyle w:val="hps"/>
            <w:lang w:val="en"/>
          </w:rPr>
          <w:t>artefacts</w:t>
        </w:r>
      </w:ins>
      <w:ins w:id="497" w:author="Gino Mascotti" w:date="2015-05-27T15:35:00Z">
        <w:r>
          <w:rPr>
            <w:rStyle w:val="hps"/>
            <w:lang w:val="en"/>
          </w:rPr>
          <w:t xml:space="preserve"> </w:t>
        </w:r>
      </w:ins>
      <w:ins w:id="498" w:author="Gino Mascotti" w:date="2015-05-27T15:24:00Z">
        <w:r w:rsidR="00322D68" w:rsidRPr="00466B93">
          <w:rPr>
            <w:rStyle w:val="hps"/>
            <w:lang w:val="en"/>
          </w:rPr>
          <w:t>.</w:t>
        </w:r>
      </w:ins>
    </w:p>
    <w:p w:rsidR="00AB3BDC" w:rsidRDefault="00AB3BDC" w:rsidP="00AB3BDC">
      <w:pPr>
        <w:pStyle w:val="Corpotesto"/>
        <w:ind w:left="1429"/>
        <w:jc w:val="both"/>
        <w:rPr>
          <w:ins w:id="499" w:author="Gino Mascotti" w:date="2015-05-27T15:38:00Z"/>
          <w:rStyle w:val="hps"/>
          <w:lang w:val="en"/>
        </w:rPr>
      </w:pPr>
      <w:ins w:id="500" w:author="Gino Mascotti" w:date="2015-05-27T15:38:00Z">
        <w:r>
          <w:rPr>
            <w:rStyle w:val="hps"/>
            <w:lang w:val="en"/>
          </w:rPr>
          <w:t>(DDB</w:t>
        </w:r>
        <w:r w:rsidRPr="00C10956">
          <w:rPr>
            <w:rStyle w:val="hps"/>
            <w:lang w:val="en"/>
          </w:rPr>
          <w:t xml:space="preserve"> named this StoreProcedure:</w:t>
        </w:r>
        <w:r>
          <w:rPr>
            <w:rFonts w:ascii="Consolas" w:hAnsi="Consolas" w:cs="Consolas"/>
            <w:color w:val="0000FF"/>
            <w:sz w:val="19"/>
            <w:szCs w:val="19"/>
            <w:highlight w:val="white"/>
          </w:rPr>
          <w:t xml:space="preserve"> </w:t>
        </w:r>
      </w:ins>
      <w:ins w:id="501" w:author="Gino Mascotti" w:date="2015-05-27T15:39:00Z">
        <w:r>
          <w:rPr>
            <w:rFonts w:ascii="Consolas" w:hAnsi="Consolas" w:cs="Consolas"/>
            <w:color w:val="0000FF"/>
            <w:sz w:val="19"/>
            <w:szCs w:val="19"/>
            <w:highlight w:val="white"/>
          </w:rPr>
          <w:t>dbo.proc_WBS_GetCategoryAndCategorisation</w:t>
        </w:r>
      </w:ins>
      <w:ins w:id="502" w:author="Gino Mascotti" w:date="2015-05-27T15:38:00Z">
        <w:r w:rsidRPr="00C10956">
          <w:rPr>
            <w:rStyle w:val="hps"/>
            <w:lang w:val="en"/>
          </w:rPr>
          <w:t>)</w:t>
        </w:r>
      </w:ins>
    </w:p>
    <w:p w:rsidR="00322D68" w:rsidRPr="00735E05" w:rsidRDefault="00322D68" w:rsidP="00322D68">
      <w:pPr>
        <w:pStyle w:val="Corpotesto"/>
        <w:numPr>
          <w:ilvl w:val="0"/>
          <w:numId w:val="33"/>
        </w:numPr>
        <w:rPr>
          <w:ins w:id="503" w:author="Gino Mascotti" w:date="2015-05-27T15:24:00Z"/>
          <w:rStyle w:val="hps"/>
          <w:b/>
          <w:lang w:val="en"/>
        </w:rPr>
      </w:pPr>
      <w:ins w:id="504" w:author="Gino Mascotti" w:date="2015-05-27T15:24:00Z">
        <w:r w:rsidRPr="00735E05">
          <w:rPr>
            <w:rStyle w:val="hps"/>
            <w:b/>
            <w:lang w:val="en"/>
          </w:rPr>
          <w:t>Dataflows</w:t>
        </w:r>
      </w:ins>
    </w:p>
    <w:p w:rsidR="00322D68" w:rsidRDefault="00322D68" w:rsidP="00322D68">
      <w:pPr>
        <w:pStyle w:val="Corpotesto"/>
        <w:ind w:left="1429"/>
        <w:jc w:val="both"/>
        <w:rPr>
          <w:ins w:id="505" w:author="Gino Mascotti" w:date="2015-05-27T15:39:00Z"/>
          <w:lang w:val="en"/>
        </w:rPr>
      </w:pPr>
      <w:ins w:id="506" w:author="Gino Mascotti" w:date="2015-05-27T15:24:00Z">
        <w:r>
          <w:rPr>
            <w:rStyle w:val="hps"/>
            <w:lang w:val="en"/>
          </w:rPr>
          <w:t>The</w:t>
        </w:r>
        <w:r>
          <w:rPr>
            <w:lang w:val="en"/>
          </w:rPr>
          <w:t xml:space="preserve"> </w:t>
        </w:r>
        <w:r>
          <w:rPr>
            <w:rStyle w:val="hps"/>
            <w:lang w:val="en"/>
          </w:rPr>
          <w:t>dataflow</w:t>
        </w:r>
        <w:r>
          <w:rPr>
            <w:lang w:val="en"/>
          </w:rPr>
          <w:t xml:space="preserve"> </w:t>
        </w:r>
        <w:r>
          <w:rPr>
            <w:rStyle w:val="hps"/>
            <w:lang w:val="en"/>
          </w:rPr>
          <w:t>is retrieved</w:t>
        </w:r>
        <w:r>
          <w:rPr>
            <w:lang w:val="en"/>
          </w:rPr>
          <w:t xml:space="preserve"> </w:t>
        </w:r>
        <w:r>
          <w:rPr>
            <w:rStyle w:val="hps"/>
            <w:lang w:val="en"/>
          </w:rPr>
          <w:t>through the</w:t>
        </w:r>
        <w:r>
          <w:rPr>
            <w:lang w:val="en"/>
          </w:rPr>
          <w:t xml:space="preserve"> </w:t>
        </w:r>
        <w:r>
          <w:rPr>
            <w:rStyle w:val="hps"/>
            <w:lang w:val="en"/>
          </w:rPr>
          <w:t>store</w:t>
        </w:r>
        <w:r>
          <w:rPr>
            <w:lang w:val="en"/>
          </w:rPr>
          <w:t xml:space="preserve"> </w:t>
        </w:r>
        <w:r>
          <w:rPr>
            <w:rStyle w:val="hps"/>
            <w:lang w:val="en"/>
          </w:rPr>
          <w:t>procedures</w:t>
        </w:r>
        <w:r>
          <w:rPr>
            <w:lang w:val="en"/>
          </w:rPr>
          <w:t xml:space="preserve"> </w:t>
        </w:r>
        <w:r w:rsidRPr="00543617">
          <w:rPr>
            <w:rFonts w:ascii="Consolas" w:hAnsi="Consolas" w:cs="Consolas"/>
            <w:color w:val="000000"/>
            <w:sz w:val="19"/>
            <w:szCs w:val="19"/>
            <w:lang w:val="en-US"/>
          </w:rPr>
          <w:t>GetDatasets</w:t>
        </w:r>
        <w:r>
          <w:rPr>
            <w:lang w:val="en"/>
          </w:rPr>
          <w:t>.</w:t>
        </w:r>
        <w:r>
          <w:rPr>
            <w:lang w:val="en"/>
          </w:rPr>
          <w:br/>
        </w:r>
        <w:r>
          <w:rPr>
            <w:rStyle w:val="hps"/>
            <w:lang w:val="en"/>
          </w:rPr>
          <w:t>These</w:t>
        </w:r>
        <w:r>
          <w:rPr>
            <w:lang w:val="en"/>
          </w:rPr>
          <w:t xml:space="preserve"> </w:t>
        </w:r>
        <w:r>
          <w:rPr>
            <w:rStyle w:val="hps"/>
            <w:lang w:val="en"/>
          </w:rPr>
          <w:t>will be taken</w:t>
        </w:r>
        <w:r>
          <w:rPr>
            <w:lang w:val="en"/>
          </w:rPr>
          <w:t xml:space="preserve"> </w:t>
        </w:r>
        <w:r>
          <w:rPr>
            <w:rStyle w:val="hps"/>
            <w:lang w:val="en"/>
          </w:rPr>
          <w:t>as the</w:t>
        </w:r>
        <w:r>
          <w:rPr>
            <w:lang w:val="en"/>
          </w:rPr>
          <w:t xml:space="preserve"> </w:t>
        </w:r>
        <w:r>
          <w:rPr>
            <w:rStyle w:val="hps"/>
            <w:lang w:val="en"/>
          </w:rPr>
          <w:t>the main information to request</w:t>
        </w:r>
        <w:r>
          <w:rPr>
            <w:lang w:val="en"/>
          </w:rPr>
          <w:t xml:space="preserve"> </w:t>
        </w:r>
        <w:r>
          <w:rPr>
            <w:rStyle w:val="hps"/>
            <w:lang w:val="en"/>
          </w:rPr>
          <w:t>all the other</w:t>
        </w:r>
        <w:r>
          <w:rPr>
            <w:lang w:val="en"/>
          </w:rPr>
          <w:t xml:space="preserve"> referenced </w:t>
        </w:r>
        <w:r>
          <w:rPr>
            <w:rStyle w:val="hps"/>
            <w:lang w:val="en"/>
          </w:rPr>
          <w:t>artifacts</w:t>
        </w:r>
        <w:r>
          <w:rPr>
            <w:lang w:val="en"/>
          </w:rPr>
          <w:t>.</w:t>
        </w:r>
      </w:ins>
    </w:p>
    <w:p w:rsidR="00AB3BDC" w:rsidRDefault="00AB3BDC" w:rsidP="00AB3BDC">
      <w:pPr>
        <w:pStyle w:val="Corpotesto"/>
        <w:ind w:left="1429"/>
        <w:jc w:val="both"/>
        <w:rPr>
          <w:ins w:id="507" w:author="Gino Mascotti" w:date="2015-05-27T15:39:00Z"/>
          <w:rStyle w:val="hps"/>
          <w:lang w:val="en"/>
        </w:rPr>
      </w:pPr>
      <w:ins w:id="508" w:author="Gino Mascotti" w:date="2015-05-27T15:39:00Z">
        <w:r>
          <w:rPr>
            <w:rStyle w:val="hps"/>
            <w:lang w:val="en"/>
          </w:rPr>
          <w:t>(DDB</w:t>
        </w:r>
        <w:r w:rsidRPr="00C10956">
          <w:rPr>
            <w:rStyle w:val="hps"/>
            <w:lang w:val="en"/>
          </w:rPr>
          <w:t xml:space="preserve"> named this StoreProcedure:</w:t>
        </w:r>
        <w:r>
          <w:rPr>
            <w:rFonts w:ascii="Consolas" w:hAnsi="Consolas" w:cs="Consolas"/>
            <w:color w:val="0000FF"/>
            <w:sz w:val="19"/>
            <w:szCs w:val="19"/>
            <w:highlight w:val="white"/>
          </w:rPr>
          <w:t xml:space="preserve"> dbo.proc_WBS_GetDatasetList</w:t>
        </w:r>
        <w:r w:rsidRPr="00C10956">
          <w:rPr>
            <w:rStyle w:val="hps"/>
            <w:lang w:val="en"/>
          </w:rPr>
          <w:t>)</w:t>
        </w:r>
      </w:ins>
    </w:p>
    <w:p w:rsidR="00322D68" w:rsidRPr="00735E05" w:rsidRDefault="00322D68" w:rsidP="00322D68">
      <w:pPr>
        <w:pStyle w:val="Corpotesto"/>
        <w:numPr>
          <w:ilvl w:val="0"/>
          <w:numId w:val="33"/>
        </w:numPr>
        <w:rPr>
          <w:ins w:id="509" w:author="Gino Mascotti" w:date="2015-05-27T15:24:00Z"/>
          <w:rStyle w:val="hps"/>
          <w:b/>
          <w:lang w:val="en"/>
        </w:rPr>
      </w:pPr>
      <w:ins w:id="510" w:author="Gino Mascotti" w:date="2015-05-27T15:24:00Z">
        <w:r w:rsidRPr="00735E05">
          <w:rPr>
            <w:rStyle w:val="hps"/>
            <w:b/>
            <w:lang w:val="en"/>
          </w:rPr>
          <w:t>DataStructures</w:t>
        </w:r>
      </w:ins>
    </w:p>
    <w:p w:rsidR="00322D68" w:rsidRPr="00C10956" w:rsidRDefault="00322D68" w:rsidP="00322D68">
      <w:pPr>
        <w:pStyle w:val="Corpotesto"/>
        <w:ind w:left="1429"/>
        <w:jc w:val="both"/>
        <w:rPr>
          <w:ins w:id="511" w:author="Gino Mascotti" w:date="2015-05-27T15:24:00Z"/>
          <w:lang w:val="en"/>
        </w:rPr>
      </w:pPr>
      <w:ins w:id="512" w:author="Gino Mascotti" w:date="2015-05-27T15:24:00Z">
        <w:r>
          <w:rPr>
            <w:rStyle w:val="hps"/>
            <w:lang w:val="en"/>
          </w:rPr>
          <w:t>The</w:t>
        </w:r>
        <w:r>
          <w:rPr>
            <w:lang w:val="en"/>
          </w:rPr>
          <w:t xml:space="preserve"> </w:t>
        </w:r>
        <w:r>
          <w:rPr>
            <w:rStyle w:val="hps"/>
            <w:lang w:val="en"/>
          </w:rPr>
          <w:t>dsd</w:t>
        </w:r>
        <w:r>
          <w:rPr>
            <w:lang w:val="en"/>
          </w:rPr>
          <w:t xml:space="preserve"> </w:t>
        </w:r>
        <w:r>
          <w:rPr>
            <w:rStyle w:val="hps"/>
            <w:lang w:val="en"/>
          </w:rPr>
          <w:t>are created</w:t>
        </w:r>
        <w:r>
          <w:rPr>
            <w:lang w:val="en"/>
          </w:rPr>
          <w:t xml:space="preserve"> </w:t>
        </w:r>
        <w:r>
          <w:rPr>
            <w:rStyle w:val="hps"/>
            <w:lang w:val="en"/>
          </w:rPr>
          <w:t xml:space="preserve">on the fly. </w:t>
        </w:r>
        <w:r w:rsidRPr="00C10956">
          <w:rPr>
            <w:rStyle w:val="hps"/>
            <w:u w:val="single"/>
            <w:lang w:val="en"/>
          </w:rPr>
          <w:t>The application assumes that for</w:t>
        </w:r>
        <w:r w:rsidRPr="00C10956">
          <w:rPr>
            <w:u w:val="single"/>
            <w:lang w:val="en"/>
          </w:rPr>
          <w:t xml:space="preserve"> </w:t>
        </w:r>
        <w:r w:rsidRPr="00C10956">
          <w:rPr>
            <w:rStyle w:val="hps"/>
            <w:u w:val="single"/>
            <w:lang w:val="en"/>
          </w:rPr>
          <w:t>each dataset</w:t>
        </w:r>
        <w:r w:rsidRPr="00C10956">
          <w:rPr>
            <w:u w:val="single"/>
            <w:lang w:val="en"/>
          </w:rPr>
          <w:t xml:space="preserve"> </w:t>
        </w:r>
        <w:r w:rsidRPr="00C10956">
          <w:rPr>
            <w:rStyle w:val="hps"/>
            <w:u w:val="single"/>
            <w:lang w:val="en"/>
          </w:rPr>
          <w:t>there is</w:t>
        </w:r>
        <w:r w:rsidRPr="00C10956">
          <w:rPr>
            <w:u w:val="single"/>
            <w:lang w:val="en"/>
          </w:rPr>
          <w:t xml:space="preserve"> </w:t>
        </w:r>
        <w:r w:rsidRPr="00C10956">
          <w:rPr>
            <w:rStyle w:val="hps"/>
            <w:u w:val="single"/>
            <w:lang w:val="en"/>
          </w:rPr>
          <w:t>one and only one</w:t>
        </w:r>
        <w:r w:rsidRPr="00C10956">
          <w:rPr>
            <w:u w:val="single"/>
            <w:lang w:val="en"/>
          </w:rPr>
          <w:t xml:space="preserve"> </w:t>
        </w:r>
        <w:r w:rsidRPr="00C10956">
          <w:rPr>
            <w:rStyle w:val="hps"/>
            <w:u w:val="single"/>
            <w:lang w:val="en"/>
          </w:rPr>
          <w:t>dsd</w:t>
        </w:r>
        <w:r w:rsidRPr="00C10956">
          <w:rPr>
            <w:u w:val="single"/>
            <w:lang w:val="en"/>
          </w:rPr>
          <w:t>.</w:t>
        </w:r>
        <w:r>
          <w:rPr>
            <w:lang w:val="en"/>
          </w:rPr>
          <w:t xml:space="preserve"> </w:t>
        </w:r>
        <w:r>
          <w:rPr>
            <w:rStyle w:val="hps"/>
            <w:lang w:val="en"/>
          </w:rPr>
          <w:t>The code</w:t>
        </w:r>
        <w:r>
          <w:rPr>
            <w:lang w:val="en"/>
          </w:rPr>
          <w:t xml:space="preserve"> </w:t>
        </w:r>
        <w:r>
          <w:rPr>
            <w:rStyle w:val="hps"/>
            <w:lang w:val="en"/>
          </w:rPr>
          <w:t>is created with</w:t>
        </w:r>
        <w:r>
          <w:rPr>
            <w:lang w:val="en"/>
          </w:rPr>
          <w:t xml:space="preserve"> </w:t>
        </w:r>
        <w:r>
          <w:rPr>
            <w:rStyle w:val="hps"/>
            <w:lang w:val="en"/>
          </w:rPr>
          <w:t>the code of the</w:t>
        </w:r>
        <w:r>
          <w:rPr>
            <w:lang w:val="en"/>
          </w:rPr>
          <w:t xml:space="preserve"> </w:t>
        </w:r>
        <w:r>
          <w:rPr>
            <w:rStyle w:val="hps"/>
            <w:lang w:val="en"/>
          </w:rPr>
          <w:t>dataflow</w:t>
        </w:r>
        <w:r>
          <w:rPr>
            <w:lang w:val="en"/>
          </w:rPr>
          <w:t xml:space="preserve"> </w:t>
        </w:r>
        <w:r>
          <w:rPr>
            <w:rStyle w:val="hps"/>
            <w:lang w:val="en"/>
          </w:rPr>
          <w:t>and</w:t>
        </w:r>
        <w:r>
          <w:rPr>
            <w:lang w:val="en"/>
          </w:rPr>
          <w:t xml:space="preserve"> </w:t>
        </w:r>
        <w:r>
          <w:rPr>
            <w:rStyle w:val="hps"/>
            <w:lang w:val="en"/>
          </w:rPr>
          <w:t>the configuration parameter</w:t>
        </w:r>
        <w:r>
          <w:rPr>
            <w:lang w:val="en"/>
          </w:rPr>
          <w:t xml:space="preserve"> </w:t>
        </w:r>
        <w:r w:rsidRPr="00543617">
          <w:rPr>
            <w:rFonts w:ascii="Consolas" w:hAnsi="Consolas" w:cs="Consolas"/>
            <w:color w:val="0000FF"/>
            <w:sz w:val="19"/>
            <w:szCs w:val="19"/>
            <w:highlight w:val="white"/>
            <w:lang w:val="en-US"/>
          </w:rPr>
          <w:lastRenderedPageBreak/>
          <w:t>DsdFormat</w:t>
        </w:r>
        <w:r w:rsidRPr="00543617">
          <w:rPr>
            <w:rFonts w:ascii="Consolas" w:hAnsi="Consolas" w:cs="Consolas"/>
            <w:color w:val="0000FF"/>
            <w:sz w:val="19"/>
            <w:szCs w:val="19"/>
            <w:lang w:val="en-US"/>
          </w:rPr>
          <w:t xml:space="preserve"> </w:t>
        </w:r>
        <w:r>
          <w:rPr>
            <w:rStyle w:val="hps"/>
            <w:lang w:val="en"/>
          </w:rPr>
          <w:t>For each</w:t>
        </w:r>
        <w:r>
          <w:rPr>
            <w:lang w:val="en"/>
          </w:rPr>
          <w:t xml:space="preserve"> </w:t>
        </w:r>
        <w:r>
          <w:rPr>
            <w:rStyle w:val="hps"/>
            <w:lang w:val="en"/>
          </w:rPr>
          <w:t>Dsd</w:t>
        </w:r>
        <w:r>
          <w:rPr>
            <w:lang w:val="en"/>
          </w:rPr>
          <w:t xml:space="preserve"> there </w:t>
        </w:r>
        <w:r>
          <w:rPr>
            <w:rStyle w:val="hps"/>
            <w:lang w:val="en"/>
          </w:rPr>
          <w:t>is</w:t>
        </w:r>
        <w:r>
          <w:rPr>
            <w:lang w:val="en"/>
          </w:rPr>
          <w:t xml:space="preserve"> </w:t>
        </w:r>
        <w:r>
          <w:rPr>
            <w:rStyle w:val="hps"/>
            <w:lang w:val="en"/>
          </w:rPr>
          <w:t>always</w:t>
        </w:r>
        <w:r>
          <w:rPr>
            <w:lang w:val="en"/>
          </w:rPr>
          <w:t xml:space="preserve"> </w:t>
        </w:r>
        <w:r>
          <w:rPr>
            <w:rStyle w:val="hps"/>
            <w:lang w:val="en"/>
          </w:rPr>
          <w:t>only one</w:t>
        </w:r>
        <w:r>
          <w:rPr>
            <w:lang w:val="en"/>
          </w:rPr>
          <w:t xml:space="preserve"> </w:t>
        </w:r>
        <w:r>
          <w:rPr>
            <w:rStyle w:val="hps"/>
            <w:lang w:val="en"/>
          </w:rPr>
          <w:t>ConceptScheme</w:t>
        </w:r>
        <w:r>
          <w:rPr>
            <w:lang w:val="en"/>
          </w:rPr>
          <w:t xml:space="preserve"> </w:t>
        </w:r>
        <w:r>
          <w:rPr>
            <w:rStyle w:val="hps"/>
            <w:lang w:val="en"/>
          </w:rPr>
          <w:t>whose concepts</w:t>
        </w:r>
        <w:r>
          <w:rPr>
            <w:lang w:val="en"/>
          </w:rPr>
          <w:t xml:space="preserve"> </w:t>
        </w:r>
        <w:r>
          <w:rPr>
            <w:rStyle w:val="hps"/>
            <w:lang w:val="en"/>
          </w:rPr>
          <w:t>will be taken</w:t>
        </w:r>
        <w:r>
          <w:rPr>
            <w:lang w:val="en"/>
          </w:rPr>
          <w:t xml:space="preserve"> </w:t>
        </w:r>
        <w:r>
          <w:rPr>
            <w:rStyle w:val="hps"/>
            <w:lang w:val="en"/>
          </w:rPr>
          <w:t>as described below</w:t>
        </w:r>
      </w:ins>
    </w:p>
    <w:p w:rsidR="00322D68" w:rsidRPr="00735E05" w:rsidRDefault="00322D68" w:rsidP="00322D68">
      <w:pPr>
        <w:pStyle w:val="Corpotesto"/>
        <w:numPr>
          <w:ilvl w:val="0"/>
          <w:numId w:val="33"/>
        </w:numPr>
        <w:jc w:val="both"/>
        <w:rPr>
          <w:ins w:id="513" w:author="Gino Mascotti" w:date="2015-05-27T15:24:00Z"/>
          <w:rStyle w:val="hps"/>
          <w:b/>
          <w:lang w:val="en"/>
        </w:rPr>
      </w:pPr>
      <w:ins w:id="514" w:author="Gino Mascotti" w:date="2015-05-27T15:24:00Z">
        <w:r w:rsidRPr="00735E05">
          <w:rPr>
            <w:rStyle w:val="hps"/>
            <w:b/>
            <w:lang w:val="en"/>
          </w:rPr>
          <w:t>ConceptScheme</w:t>
        </w:r>
      </w:ins>
    </w:p>
    <w:p w:rsidR="00322D68" w:rsidRDefault="00322D68" w:rsidP="00322D68">
      <w:pPr>
        <w:pStyle w:val="Corpotesto"/>
        <w:ind w:left="1418"/>
        <w:jc w:val="both"/>
        <w:rPr>
          <w:ins w:id="515" w:author="Gino Mascotti" w:date="2015-05-27T15:24:00Z"/>
          <w:rStyle w:val="hps"/>
          <w:lang w:val="en"/>
        </w:rPr>
      </w:pPr>
      <w:ins w:id="516" w:author="Gino Mascotti" w:date="2015-05-27T15:24:00Z">
        <w:r>
          <w:rPr>
            <w:rStyle w:val="hps"/>
            <w:lang w:val="en"/>
          </w:rPr>
          <w:t>Also the</w:t>
        </w:r>
        <w:r>
          <w:rPr>
            <w:lang w:val="en"/>
          </w:rPr>
          <w:t xml:space="preserve"> </w:t>
        </w:r>
        <w:r>
          <w:rPr>
            <w:rStyle w:val="hps"/>
            <w:lang w:val="en"/>
          </w:rPr>
          <w:t>ConceptScheme</w:t>
        </w:r>
        <w:r>
          <w:rPr>
            <w:lang w:val="en"/>
          </w:rPr>
          <w:t xml:space="preserve"> </w:t>
        </w:r>
        <w:r>
          <w:rPr>
            <w:rStyle w:val="hps"/>
            <w:lang w:val="en"/>
          </w:rPr>
          <w:t>are created</w:t>
        </w:r>
        <w:r>
          <w:rPr>
            <w:lang w:val="en"/>
          </w:rPr>
          <w:t xml:space="preserve"> </w:t>
        </w:r>
        <w:r>
          <w:rPr>
            <w:rStyle w:val="hps"/>
            <w:lang w:val="en"/>
          </w:rPr>
          <w:t>on the fly</w:t>
        </w:r>
        <w:r>
          <w:rPr>
            <w:lang w:val="en"/>
          </w:rPr>
          <w:t xml:space="preserve">, </w:t>
        </w:r>
        <w:r w:rsidRPr="00C10956">
          <w:rPr>
            <w:rStyle w:val="hps"/>
            <w:u w:val="single"/>
            <w:lang w:val="en"/>
          </w:rPr>
          <w:t>one for each</w:t>
        </w:r>
        <w:r w:rsidRPr="00C10956">
          <w:rPr>
            <w:u w:val="single"/>
            <w:lang w:val="en"/>
          </w:rPr>
          <w:t xml:space="preserve"> </w:t>
        </w:r>
        <w:r w:rsidRPr="00C10956">
          <w:rPr>
            <w:rStyle w:val="hps"/>
            <w:u w:val="single"/>
            <w:lang w:val="en"/>
          </w:rPr>
          <w:t>dsd</w:t>
        </w:r>
        <w:r>
          <w:rPr>
            <w:lang w:val="en"/>
          </w:rPr>
          <w:t xml:space="preserve">. </w:t>
        </w:r>
        <w:r>
          <w:rPr>
            <w:rStyle w:val="hps"/>
            <w:lang w:val="en"/>
          </w:rPr>
          <w:t>The code</w:t>
        </w:r>
        <w:r>
          <w:rPr>
            <w:lang w:val="en"/>
          </w:rPr>
          <w:t xml:space="preserve"> </w:t>
        </w:r>
        <w:r>
          <w:rPr>
            <w:rStyle w:val="hps"/>
            <w:lang w:val="en"/>
          </w:rPr>
          <w:t>consists of the</w:t>
        </w:r>
        <w:r>
          <w:rPr>
            <w:lang w:val="en"/>
          </w:rPr>
          <w:t xml:space="preserve"> </w:t>
        </w:r>
        <w:r>
          <w:rPr>
            <w:rStyle w:val="hps"/>
            <w:lang w:val="en"/>
          </w:rPr>
          <w:t>code</w:t>
        </w:r>
        <w:r>
          <w:rPr>
            <w:lang w:val="en"/>
          </w:rPr>
          <w:t xml:space="preserve"> </w:t>
        </w:r>
        <w:r>
          <w:rPr>
            <w:rStyle w:val="hps"/>
            <w:lang w:val="en"/>
          </w:rPr>
          <w:t>of</w:t>
        </w:r>
        <w:r>
          <w:rPr>
            <w:lang w:val="en"/>
          </w:rPr>
          <w:t xml:space="preserve"> </w:t>
        </w:r>
        <w:r>
          <w:rPr>
            <w:rStyle w:val="hps"/>
            <w:lang w:val="en"/>
          </w:rPr>
          <w:t>Dataflow</w:t>
        </w:r>
        <w:r>
          <w:rPr>
            <w:lang w:val="en"/>
          </w:rPr>
          <w:t xml:space="preserve"> </w:t>
        </w:r>
        <w:r>
          <w:rPr>
            <w:rStyle w:val="hps"/>
            <w:lang w:val="en"/>
          </w:rPr>
          <w:t>with</w:t>
        </w:r>
        <w:r>
          <w:rPr>
            <w:lang w:val="en"/>
          </w:rPr>
          <w:t xml:space="preserve"> </w:t>
        </w:r>
        <w:r>
          <w:rPr>
            <w:rStyle w:val="hps"/>
            <w:lang w:val="en"/>
          </w:rPr>
          <w:t>the configuration parameter</w:t>
        </w:r>
        <w:r>
          <w:rPr>
            <w:lang w:val="en"/>
          </w:rPr>
          <w:t xml:space="preserve"> </w:t>
        </w:r>
        <w:r w:rsidRPr="00543617">
          <w:rPr>
            <w:rFonts w:ascii="Consolas" w:hAnsi="Consolas" w:cs="Consolas"/>
            <w:color w:val="0000FF"/>
            <w:sz w:val="19"/>
            <w:szCs w:val="19"/>
            <w:highlight w:val="white"/>
            <w:lang w:val="en-US"/>
          </w:rPr>
          <w:t>ConceptSchemeFormat</w:t>
        </w:r>
        <w:r>
          <w:rPr>
            <w:rFonts w:ascii="Consolas" w:hAnsi="Consolas" w:cs="Consolas"/>
            <w:color w:val="0000FF"/>
            <w:sz w:val="19"/>
            <w:szCs w:val="19"/>
            <w:lang w:val="en-US"/>
          </w:rPr>
          <w:t>.</w:t>
        </w:r>
      </w:ins>
    </w:p>
    <w:p w:rsidR="00322D68" w:rsidRDefault="00322D68" w:rsidP="00322D68">
      <w:pPr>
        <w:pStyle w:val="Corpotesto"/>
        <w:ind w:left="1429"/>
        <w:jc w:val="both"/>
        <w:rPr>
          <w:ins w:id="517" w:author="Gino Mascotti" w:date="2015-05-27T15:24:00Z"/>
          <w:rStyle w:val="shorttext"/>
          <w:lang w:val="en"/>
        </w:rPr>
      </w:pPr>
      <w:ins w:id="518" w:author="Gino Mascotti" w:date="2015-05-27T15:24:00Z">
        <w:r>
          <w:rPr>
            <w:rStyle w:val="hps"/>
            <w:lang w:val="en"/>
          </w:rPr>
          <w:t>The concepts</w:t>
        </w:r>
        <w:r>
          <w:rPr>
            <w:rStyle w:val="shorttext"/>
            <w:lang w:val="en"/>
          </w:rPr>
          <w:t xml:space="preserve"> </w:t>
        </w:r>
        <w:r>
          <w:rPr>
            <w:rStyle w:val="hps"/>
            <w:lang w:val="en"/>
          </w:rPr>
          <w:t>will be</w:t>
        </w:r>
        <w:r>
          <w:rPr>
            <w:rStyle w:val="shorttext"/>
            <w:lang w:val="en"/>
          </w:rPr>
          <w:t xml:space="preserve"> </w:t>
        </w:r>
        <w:r>
          <w:rPr>
            <w:rStyle w:val="hps"/>
            <w:lang w:val="en"/>
          </w:rPr>
          <w:t>so derived</w:t>
        </w:r>
        <w:r>
          <w:rPr>
            <w:rStyle w:val="shorttext"/>
            <w:lang w:val="en"/>
          </w:rPr>
          <w:t>:</w:t>
        </w:r>
      </w:ins>
    </w:p>
    <w:p w:rsidR="00322D68" w:rsidRDefault="00322D68" w:rsidP="00AB3BDC">
      <w:pPr>
        <w:pStyle w:val="Corpotesto"/>
        <w:numPr>
          <w:ilvl w:val="1"/>
          <w:numId w:val="33"/>
        </w:numPr>
        <w:ind w:left="1843"/>
        <w:jc w:val="both"/>
        <w:rPr>
          <w:ins w:id="519" w:author="Gino Mascotti" w:date="2015-05-27T15:40:00Z"/>
          <w:rFonts w:ascii="Consolas" w:hAnsi="Consolas" w:cs="Consolas"/>
          <w:color w:val="0000FF"/>
          <w:sz w:val="19"/>
          <w:szCs w:val="19"/>
          <w:lang w:val="en-US"/>
        </w:rPr>
      </w:pPr>
      <w:ins w:id="520" w:author="Gino Mascotti" w:date="2015-05-27T15:24:00Z">
        <w:r>
          <w:rPr>
            <w:rStyle w:val="hps"/>
            <w:lang w:val="en"/>
          </w:rPr>
          <w:t>For dimensions</w:t>
        </w:r>
        <w:r>
          <w:rPr>
            <w:rStyle w:val="shorttext"/>
            <w:lang w:val="en"/>
          </w:rPr>
          <w:t xml:space="preserve"> </w:t>
        </w:r>
        <w:r>
          <w:rPr>
            <w:rStyle w:val="hps"/>
            <w:lang w:val="en"/>
          </w:rPr>
          <w:t>using</w:t>
        </w:r>
        <w:r>
          <w:rPr>
            <w:rStyle w:val="shorttext"/>
            <w:lang w:val="en"/>
          </w:rPr>
          <w:t xml:space="preserve"> </w:t>
        </w:r>
        <w:r>
          <w:rPr>
            <w:rStyle w:val="hps"/>
            <w:lang w:val="en"/>
          </w:rPr>
          <w:t>StoreProcedure</w:t>
        </w:r>
        <w:r>
          <w:rPr>
            <w:rStyle w:val="shorttext"/>
            <w:lang w:val="en"/>
          </w:rPr>
          <w:t xml:space="preserve">: </w:t>
        </w:r>
        <w:r w:rsidRPr="00543617">
          <w:rPr>
            <w:rFonts w:ascii="Consolas" w:hAnsi="Consolas" w:cs="Consolas"/>
            <w:color w:val="0000FF"/>
            <w:sz w:val="19"/>
            <w:szCs w:val="19"/>
            <w:highlight w:val="white"/>
            <w:lang w:val="en-US"/>
          </w:rPr>
          <w:t>GetDimensions</w:t>
        </w:r>
      </w:ins>
    </w:p>
    <w:p w:rsidR="00AB3BDC" w:rsidRDefault="00AB3BDC">
      <w:pPr>
        <w:pStyle w:val="Corpotesto"/>
        <w:ind w:left="1429"/>
        <w:jc w:val="both"/>
        <w:rPr>
          <w:ins w:id="521" w:author="Gino Mascotti" w:date="2015-05-27T15:40:00Z"/>
          <w:rStyle w:val="hps"/>
          <w:lang w:val="en"/>
        </w:rPr>
        <w:pPrChange w:id="522" w:author="Gino Mascotti" w:date="2015-05-27T15:40:00Z">
          <w:pPr>
            <w:pStyle w:val="Corpotesto"/>
            <w:numPr>
              <w:numId w:val="33"/>
            </w:numPr>
            <w:ind w:left="1429" w:hanging="360"/>
            <w:jc w:val="both"/>
          </w:pPr>
        </w:pPrChange>
      </w:pPr>
      <w:ins w:id="523" w:author="Gino Mascotti" w:date="2015-05-27T15:40:00Z">
        <w:r>
          <w:rPr>
            <w:rStyle w:val="hps"/>
            <w:lang w:val="en"/>
          </w:rPr>
          <w:t>(DDB</w:t>
        </w:r>
        <w:r w:rsidRPr="00C10956">
          <w:rPr>
            <w:rStyle w:val="hps"/>
            <w:lang w:val="en"/>
          </w:rPr>
          <w:t xml:space="preserve"> named this StoreProcedure:</w:t>
        </w:r>
        <w:r>
          <w:rPr>
            <w:rFonts w:ascii="Consolas" w:hAnsi="Consolas" w:cs="Consolas"/>
            <w:color w:val="0000FF"/>
            <w:sz w:val="19"/>
            <w:szCs w:val="19"/>
            <w:highlight w:val="white"/>
          </w:rPr>
          <w:t xml:space="preserve"> dbo.proc_WBS_GetDatasetConceptDimensions</w:t>
        </w:r>
        <w:r w:rsidRPr="00C10956">
          <w:rPr>
            <w:rStyle w:val="hps"/>
            <w:lang w:val="en"/>
          </w:rPr>
          <w:t>)</w:t>
        </w:r>
      </w:ins>
    </w:p>
    <w:p w:rsidR="00AB3BDC" w:rsidRPr="00AB3BDC" w:rsidRDefault="00322D68">
      <w:pPr>
        <w:pStyle w:val="Corpotesto"/>
        <w:numPr>
          <w:ilvl w:val="1"/>
          <w:numId w:val="33"/>
        </w:numPr>
        <w:ind w:left="1843"/>
        <w:jc w:val="both"/>
        <w:rPr>
          <w:ins w:id="524" w:author="Gino Mascotti" w:date="2015-05-27T15:41:00Z"/>
          <w:lang w:val="en"/>
          <w:rPrChange w:id="525" w:author="Gino Mascotti" w:date="2015-05-27T15:41:00Z">
            <w:rPr>
              <w:ins w:id="526" w:author="Gino Mascotti" w:date="2015-05-27T15:41:00Z"/>
              <w:rFonts w:ascii="Consolas" w:hAnsi="Consolas" w:cs="Consolas"/>
              <w:color w:val="0000FF"/>
              <w:sz w:val="19"/>
              <w:szCs w:val="19"/>
              <w:lang w:val="en-US"/>
            </w:rPr>
          </w:rPrChange>
        </w:rPr>
        <w:pPrChange w:id="527" w:author="Gino Mascotti" w:date="2015-05-27T15:40:00Z">
          <w:pPr>
            <w:pStyle w:val="Corpotesto"/>
            <w:ind w:left="1418"/>
            <w:jc w:val="both"/>
          </w:pPr>
        </w:pPrChange>
      </w:pPr>
      <w:ins w:id="528" w:author="Gino Mascotti" w:date="2015-05-27T15:24:00Z">
        <w:r w:rsidRPr="00AB3BDC">
          <w:rPr>
            <w:rStyle w:val="hps"/>
            <w:lang w:val="en"/>
          </w:rPr>
          <w:t>For attributes</w:t>
        </w:r>
        <w:r w:rsidRPr="00AB3BDC">
          <w:rPr>
            <w:rStyle w:val="shorttext"/>
            <w:lang w:val="en"/>
          </w:rPr>
          <w:t xml:space="preserve"> </w:t>
        </w:r>
        <w:r w:rsidRPr="00AB3BDC">
          <w:rPr>
            <w:rStyle w:val="hps"/>
            <w:lang w:val="en"/>
          </w:rPr>
          <w:t>using</w:t>
        </w:r>
        <w:r w:rsidRPr="00AB3BDC">
          <w:rPr>
            <w:rStyle w:val="shorttext"/>
            <w:lang w:val="en"/>
          </w:rPr>
          <w:t xml:space="preserve"> </w:t>
        </w:r>
        <w:r w:rsidRPr="00AB3BDC">
          <w:rPr>
            <w:rStyle w:val="hps"/>
            <w:lang w:val="en"/>
          </w:rPr>
          <w:t>StoreProcedure</w:t>
        </w:r>
        <w:r w:rsidRPr="00AB3BDC">
          <w:rPr>
            <w:rStyle w:val="shorttext"/>
            <w:lang w:val="en"/>
          </w:rPr>
          <w:t>:</w:t>
        </w:r>
      </w:ins>
      <w:ins w:id="529" w:author="Gino Mascotti" w:date="2015-05-27T15:40:00Z">
        <w:r w:rsidR="00AB3BDC" w:rsidRPr="00AB3BDC">
          <w:rPr>
            <w:rStyle w:val="shorttext"/>
            <w:lang w:val="en"/>
          </w:rPr>
          <w:t xml:space="preserve"> </w:t>
        </w:r>
      </w:ins>
      <w:ins w:id="530" w:author="Gino Mascotti" w:date="2015-05-27T15:24:00Z">
        <w:r w:rsidRPr="00AB3BDC">
          <w:rPr>
            <w:rFonts w:ascii="Consolas" w:hAnsi="Consolas" w:cs="Consolas"/>
            <w:color w:val="0000FF"/>
            <w:sz w:val="19"/>
            <w:szCs w:val="19"/>
            <w:highlight w:val="white"/>
            <w:lang w:val="en-US"/>
          </w:rPr>
          <w:t>GetAttributes</w:t>
        </w:r>
        <w:r w:rsidRPr="00AB3BDC">
          <w:rPr>
            <w:rFonts w:ascii="Consolas" w:hAnsi="Consolas" w:cs="Consolas"/>
            <w:color w:val="0000FF"/>
            <w:sz w:val="19"/>
            <w:szCs w:val="19"/>
            <w:lang w:val="en-US"/>
          </w:rPr>
          <w:t xml:space="preserve"> </w:t>
        </w:r>
      </w:ins>
    </w:p>
    <w:p w:rsidR="00AB3BDC" w:rsidRDefault="00AB3BDC">
      <w:pPr>
        <w:pStyle w:val="Corpotesto"/>
        <w:ind w:left="1429"/>
        <w:jc w:val="both"/>
        <w:rPr>
          <w:ins w:id="531" w:author="Gino Mascotti" w:date="2015-05-27T15:41:00Z"/>
          <w:rStyle w:val="hps"/>
          <w:lang w:val="en"/>
        </w:rPr>
        <w:pPrChange w:id="532" w:author="Gino Mascotti" w:date="2015-05-27T15:41:00Z">
          <w:pPr>
            <w:pStyle w:val="Corpotesto"/>
            <w:numPr>
              <w:numId w:val="33"/>
            </w:numPr>
            <w:ind w:left="1429" w:hanging="360"/>
            <w:jc w:val="both"/>
          </w:pPr>
        </w:pPrChange>
      </w:pPr>
      <w:ins w:id="533" w:author="Gino Mascotti" w:date="2015-05-27T15:41:00Z">
        <w:r>
          <w:rPr>
            <w:rStyle w:val="hps"/>
            <w:lang w:val="en"/>
          </w:rPr>
          <w:t>(DDB</w:t>
        </w:r>
        <w:r w:rsidRPr="00C10956">
          <w:rPr>
            <w:rStyle w:val="hps"/>
            <w:lang w:val="en"/>
          </w:rPr>
          <w:t xml:space="preserve"> named this StoreProcedure:</w:t>
        </w:r>
        <w:r>
          <w:rPr>
            <w:rFonts w:ascii="Consolas" w:hAnsi="Consolas" w:cs="Consolas"/>
            <w:color w:val="0000FF"/>
            <w:sz w:val="19"/>
            <w:szCs w:val="19"/>
            <w:highlight w:val="white"/>
          </w:rPr>
          <w:t xml:space="preserve"> proc_WBS_GetDatasetAttributesList</w:t>
        </w:r>
        <w:r w:rsidRPr="00C10956">
          <w:rPr>
            <w:rStyle w:val="hps"/>
            <w:lang w:val="en"/>
          </w:rPr>
          <w:t>)</w:t>
        </w:r>
      </w:ins>
    </w:p>
    <w:p w:rsidR="00322D68" w:rsidRPr="00AB3BDC" w:rsidRDefault="00322D68">
      <w:pPr>
        <w:pStyle w:val="Corpotesto"/>
        <w:ind w:left="1418"/>
        <w:jc w:val="both"/>
        <w:rPr>
          <w:ins w:id="534" w:author="Gino Mascotti" w:date="2015-05-27T15:24:00Z"/>
          <w:rStyle w:val="hps"/>
          <w:lang w:val="en"/>
        </w:rPr>
      </w:pPr>
      <w:ins w:id="535" w:author="Gino Mascotti" w:date="2015-05-27T15:24:00Z">
        <w:r w:rsidRPr="00AB3BDC">
          <w:rPr>
            <w:rStyle w:val="hps"/>
            <w:lang w:val="en"/>
          </w:rPr>
          <w:t>If you</w:t>
        </w:r>
        <w:r w:rsidRPr="00AB3BDC">
          <w:rPr>
            <w:rStyle w:val="shorttext"/>
            <w:lang w:val="en"/>
          </w:rPr>
          <w:t xml:space="preserve"> </w:t>
        </w:r>
        <w:r w:rsidRPr="00AB3BDC">
          <w:rPr>
            <w:rStyle w:val="hps"/>
            <w:lang w:val="en"/>
          </w:rPr>
          <w:t>set</w:t>
        </w:r>
        <w:r w:rsidRPr="00AB3BDC">
          <w:rPr>
            <w:rStyle w:val="shorttext"/>
            <w:lang w:val="en"/>
          </w:rPr>
          <w:t xml:space="preserve"> </w:t>
        </w:r>
        <w:r w:rsidRPr="00AB3BDC">
          <w:rPr>
            <w:rStyle w:val="hps"/>
            <w:lang w:val="en"/>
          </w:rPr>
          <w:t>the</w:t>
        </w:r>
        <w:r w:rsidRPr="00AB3BDC">
          <w:rPr>
            <w:rStyle w:val="shorttext"/>
            <w:lang w:val="en"/>
          </w:rPr>
          <w:t xml:space="preserve"> </w:t>
        </w:r>
        <w:r w:rsidRPr="00AB3BDC">
          <w:rPr>
            <w:rStyle w:val="hps"/>
            <w:lang w:val="en"/>
          </w:rPr>
          <w:t>configuration parameter</w:t>
        </w:r>
        <w:r w:rsidRPr="00AB3BDC">
          <w:rPr>
            <w:rStyle w:val="shorttext"/>
            <w:lang w:val="en"/>
          </w:rPr>
          <w:t xml:space="preserve">: </w:t>
        </w:r>
        <w:r w:rsidRPr="00AB3BDC">
          <w:rPr>
            <w:rFonts w:ascii="Consolas" w:hAnsi="Consolas" w:cs="Consolas"/>
            <w:color w:val="0000FF"/>
            <w:sz w:val="19"/>
            <w:szCs w:val="19"/>
            <w:highlight w:val="white"/>
            <w:lang w:val="en-US"/>
          </w:rPr>
          <w:t>ConceptObservationFlag</w:t>
        </w:r>
        <w:r w:rsidRPr="00AB3BDC">
          <w:rPr>
            <w:rFonts w:ascii="Consolas" w:hAnsi="Consolas" w:cs="Consolas"/>
            <w:color w:val="0000FF"/>
            <w:sz w:val="19"/>
            <w:szCs w:val="19"/>
            <w:lang w:val="en-US"/>
          </w:rPr>
          <w:t xml:space="preserve"> </w:t>
        </w:r>
        <w:r w:rsidRPr="00AB3BDC">
          <w:rPr>
            <w:rStyle w:val="hps"/>
            <w:lang w:val="en"/>
          </w:rPr>
          <w:t>the attribute FLAG will be added to the DSD</w:t>
        </w:r>
      </w:ins>
    </w:p>
    <w:p w:rsidR="00322D68" w:rsidRPr="00543617" w:rsidRDefault="00322D68" w:rsidP="00322D68">
      <w:pPr>
        <w:pStyle w:val="Corpotesto"/>
        <w:ind w:left="1418"/>
        <w:jc w:val="both"/>
        <w:rPr>
          <w:ins w:id="536" w:author="Gino Mascotti" w:date="2015-05-27T15:24:00Z"/>
          <w:rFonts w:ascii="Consolas" w:hAnsi="Consolas" w:cs="Consolas"/>
          <w:color w:val="0000FF"/>
          <w:sz w:val="19"/>
          <w:szCs w:val="19"/>
          <w:lang w:val="en-US"/>
        </w:rPr>
      </w:pPr>
      <w:ins w:id="537" w:author="Gino Mascotti" w:date="2015-05-27T15:24:00Z">
        <w:r>
          <w:rPr>
            <w:rStyle w:val="hps"/>
            <w:lang w:val="en"/>
          </w:rPr>
          <w:t>Will be</w:t>
        </w:r>
        <w:r>
          <w:rPr>
            <w:rStyle w:val="shorttext"/>
            <w:lang w:val="en"/>
          </w:rPr>
          <w:t xml:space="preserve"> </w:t>
        </w:r>
        <w:r>
          <w:rPr>
            <w:rStyle w:val="hps"/>
            <w:lang w:val="en"/>
          </w:rPr>
          <w:t>added</w:t>
        </w:r>
        <w:r>
          <w:rPr>
            <w:rStyle w:val="shorttext"/>
            <w:lang w:val="en"/>
          </w:rPr>
          <w:t xml:space="preserve"> </w:t>
        </w:r>
        <w:r>
          <w:rPr>
            <w:rStyle w:val="hps"/>
            <w:lang w:val="en"/>
          </w:rPr>
          <w:t>automatically the OBS_VALUE primary measures</w:t>
        </w:r>
      </w:ins>
    </w:p>
    <w:p w:rsidR="00322D68" w:rsidRPr="00735E05" w:rsidRDefault="00322D68" w:rsidP="00322D68">
      <w:pPr>
        <w:pStyle w:val="Corpotesto"/>
        <w:numPr>
          <w:ilvl w:val="0"/>
          <w:numId w:val="33"/>
        </w:numPr>
        <w:jc w:val="both"/>
        <w:rPr>
          <w:ins w:id="538" w:author="Gino Mascotti" w:date="2015-05-27T15:24:00Z"/>
          <w:rStyle w:val="hps"/>
          <w:b/>
          <w:lang w:val="en"/>
        </w:rPr>
      </w:pPr>
      <w:ins w:id="539" w:author="Gino Mascotti" w:date="2015-05-27T15:24:00Z">
        <w:r w:rsidRPr="00735E05">
          <w:rPr>
            <w:rStyle w:val="hps"/>
            <w:b/>
            <w:lang w:val="en"/>
          </w:rPr>
          <w:t>Codelist</w:t>
        </w:r>
      </w:ins>
    </w:p>
    <w:p w:rsidR="00322D68" w:rsidRDefault="00322D68" w:rsidP="00322D68">
      <w:pPr>
        <w:pStyle w:val="Corpotesto"/>
        <w:ind w:left="1429"/>
        <w:jc w:val="both"/>
        <w:rPr>
          <w:ins w:id="540" w:author="Gino Mascotti" w:date="2015-05-27T15:42:00Z"/>
          <w:rFonts w:ascii="Consolas" w:hAnsi="Consolas" w:cs="Consolas"/>
          <w:color w:val="0000FF"/>
          <w:sz w:val="19"/>
          <w:szCs w:val="19"/>
          <w:lang w:val="en-US"/>
        </w:rPr>
      </w:pPr>
      <w:ins w:id="541" w:author="Gino Mascotti" w:date="2015-05-27T15:24:00Z">
        <w:r>
          <w:rPr>
            <w:rStyle w:val="hps"/>
            <w:lang w:val="en"/>
          </w:rPr>
          <w:t>To get the codelist of a dimension</w:t>
        </w:r>
        <w:r>
          <w:rPr>
            <w:lang w:val="en"/>
          </w:rPr>
          <w:t xml:space="preserve">, </w:t>
        </w:r>
        <w:r>
          <w:rPr>
            <w:rStyle w:val="hps"/>
            <w:lang w:val="en"/>
          </w:rPr>
          <w:t>we can derive</w:t>
        </w:r>
        <w:r>
          <w:rPr>
            <w:lang w:val="en"/>
          </w:rPr>
          <w:t xml:space="preserve"> the constrained version </w:t>
        </w:r>
        <w:r>
          <w:rPr>
            <w:rStyle w:val="hps"/>
            <w:lang w:val="en"/>
          </w:rPr>
          <w:t xml:space="preserve">(the list of all the codes that are used </w:t>
        </w:r>
        <w:r>
          <w:rPr>
            <w:lang w:val="en"/>
          </w:rPr>
          <w:t xml:space="preserve"> </w:t>
        </w:r>
        <w:r>
          <w:rPr>
            <w:rStyle w:val="hps"/>
            <w:lang w:val="en"/>
          </w:rPr>
          <w:t>through</w:t>
        </w:r>
        <w:r>
          <w:rPr>
            <w:lang w:val="en"/>
          </w:rPr>
          <w:t xml:space="preserve"> the </w:t>
        </w:r>
        <w:r>
          <w:rPr>
            <w:rStyle w:val="hps"/>
            <w:lang w:val="en"/>
          </w:rPr>
          <w:t>StoreProcedure</w:t>
        </w:r>
        <w:r>
          <w:rPr>
            <w:lang w:val="en"/>
          </w:rPr>
          <w:t xml:space="preserve">: </w:t>
        </w:r>
        <w:r w:rsidRPr="00543617">
          <w:rPr>
            <w:rFonts w:ascii="Consolas" w:hAnsi="Consolas" w:cs="Consolas"/>
            <w:color w:val="0000FF"/>
            <w:sz w:val="19"/>
            <w:szCs w:val="19"/>
            <w:highlight w:val="white"/>
            <w:lang w:val="en-US"/>
          </w:rPr>
          <w:t>GetDimensionCodelistConstrain</w:t>
        </w:r>
        <w:r>
          <w:rPr>
            <w:rFonts w:ascii="Consolas" w:hAnsi="Consolas" w:cs="Consolas"/>
            <w:color w:val="0000FF"/>
            <w:sz w:val="19"/>
            <w:szCs w:val="19"/>
            <w:lang w:val="en-US"/>
          </w:rPr>
          <w:t>.</w:t>
        </w:r>
      </w:ins>
    </w:p>
    <w:p w:rsidR="00AB3BDC" w:rsidRDefault="00AB3BDC" w:rsidP="00AB3BDC">
      <w:pPr>
        <w:pStyle w:val="Corpotesto"/>
        <w:ind w:left="1429"/>
        <w:jc w:val="both"/>
        <w:rPr>
          <w:ins w:id="542" w:author="Gino Mascotti" w:date="2015-05-27T15:42:00Z"/>
          <w:rStyle w:val="hps"/>
          <w:lang w:val="en"/>
        </w:rPr>
      </w:pPr>
      <w:ins w:id="543" w:author="Gino Mascotti" w:date="2015-05-27T15:42:00Z">
        <w:r>
          <w:rPr>
            <w:rStyle w:val="hps"/>
            <w:lang w:val="en"/>
          </w:rPr>
          <w:t>(DDB</w:t>
        </w:r>
        <w:r w:rsidRPr="00C10956">
          <w:rPr>
            <w:rStyle w:val="hps"/>
            <w:lang w:val="en"/>
          </w:rPr>
          <w:t xml:space="preserve"> named this StoreProcedure:</w:t>
        </w:r>
        <w:r>
          <w:rPr>
            <w:rFonts w:ascii="Consolas" w:hAnsi="Consolas" w:cs="Consolas"/>
            <w:color w:val="0000FF"/>
            <w:sz w:val="19"/>
            <w:szCs w:val="19"/>
            <w:highlight w:val="white"/>
          </w:rPr>
          <w:t xml:space="preserve"> </w:t>
        </w:r>
        <w:r w:rsidR="00C44DAC">
          <w:rPr>
            <w:rFonts w:ascii="Consolas" w:hAnsi="Consolas" w:cs="Consolas"/>
            <w:color w:val="0000FF"/>
            <w:sz w:val="19"/>
            <w:szCs w:val="19"/>
            <w:highlight w:val="white"/>
          </w:rPr>
          <w:t>dbo.proc_WBS_GetDimensionCodelistConstrain</w:t>
        </w:r>
        <w:r w:rsidRPr="00C10956">
          <w:rPr>
            <w:rStyle w:val="hps"/>
            <w:lang w:val="en"/>
          </w:rPr>
          <w:t>)</w:t>
        </w:r>
      </w:ins>
    </w:p>
    <w:p w:rsidR="00322D68" w:rsidRDefault="00322D68" w:rsidP="00322D68">
      <w:pPr>
        <w:pStyle w:val="Corpotesto"/>
        <w:ind w:left="1429"/>
        <w:jc w:val="both"/>
        <w:rPr>
          <w:ins w:id="544" w:author="Gino Mascotti" w:date="2015-05-27T15:43:00Z"/>
          <w:rFonts w:ascii="Consolas" w:hAnsi="Consolas" w:cs="Consolas"/>
          <w:color w:val="0000FF"/>
          <w:sz w:val="19"/>
          <w:szCs w:val="19"/>
        </w:rPr>
      </w:pPr>
      <w:ins w:id="545" w:author="Gino Mascotti" w:date="2015-05-27T15:24:00Z">
        <w:r>
          <w:rPr>
            <w:rStyle w:val="hps"/>
            <w:lang w:val="en-US"/>
          </w:rPr>
          <w:t>To get the</w:t>
        </w:r>
        <w:r>
          <w:rPr>
            <w:lang w:val="en"/>
          </w:rPr>
          <w:t xml:space="preserve"> </w:t>
        </w:r>
        <w:r>
          <w:rPr>
            <w:rStyle w:val="hps"/>
            <w:lang w:val="en"/>
          </w:rPr>
          <w:t>not</w:t>
        </w:r>
        <w:r w:rsidRPr="006E1F55">
          <w:rPr>
            <w:lang w:val="en"/>
          </w:rPr>
          <w:t xml:space="preserve"> </w:t>
        </w:r>
        <w:r>
          <w:rPr>
            <w:rStyle w:val="hps"/>
            <w:lang w:val="en"/>
          </w:rPr>
          <w:t>constrained</w:t>
        </w:r>
        <w:r>
          <w:rPr>
            <w:lang w:val="en"/>
          </w:rPr>
          <w:t xml:space="preserve"> version you </w:t>
        </w:r>
      </w:ins>
      <w:ins w:id="546" w:author="Gino Mascotti" w:date="2015-05-27T15:43:00Z">
        <w:r w:rsidR="00C44DAC">
          <w:rPr>
            <w:lang w:val="en"/>
          </w:rPr>
          <w:t>must call the StoreProcedure</w:t>
        </w:r>
      </w:ins>
      <w:ins w:id="547" w:author="Gino Mascotti" w:date="2015-05-27T15:24:00Z">
        <w:r>
          <w:rPr>
            <w:lang w:val="en"/>
          </w:rPr>
          <w:t>:</w:t>
        </w:r>
      </w:ins>
      <w:ins w:id="548" w:author="Gino Mascotti" w:date="2015-05-27T15:43:00Z">
        <w:r w:rsidR="00C44DAC">
          <w:rPr>
            <w:lang w:val="en"/>
          </w:rPr>
          <w:t xml:space="preserve"> </w:t>
        </w:r>
        <w:r w:rsidR="00C44DAC">
          <w:rPr>
            <w:rFonts w:ascii="Consolas" w:hAnsi="Consolas" w:cs="Consolas"/>
            <w:color w:val="0000FF"/>
            <w:sz w:val="19"/>
            <w:szCs w:val="19"/>
            <w:highlight w:val="white"/>
          </w:rPr>
          <w:t>GetDimensionCodelistNOConstrain</w:t>
        </w:r>
      </w:ins>
    </w:p>
    <w:p w:rsidR="00C44DAC" w:rsidRDefault="00C44DAC" w:rsidP="00C44DAC">
      <w:pPr>
        <w:pStyle w:val="Corpotesto"/>
        <w:ind w:left="1429"/>
        <w:jc w:val="both"/>
        <w:rPr>
          <w:ins w:id="549" w:author="Gino Mascotti" w:date="2015-05-27T15:43:00Z"/>
          <w:rStyle w:val="hps"/>
          <w:lang w:val="en"/>
        </w:rPr>
      </w:pPr>
      <w:ins w:id="550" w:author="Gino Mascotti" w:date="2015-05-27T15:43:00Z">
        <w:r>
          <w:rPr>
            <w:rStyle w:val="hps"/>
            <w:lang w:val="en"/>
          </w:rPr>
          <w:t>(DDB</w:t>
        </w:r>
        <w:r w:rsidRPr="00C10956">
          <w:rPr>
            <w:rStyle w:val="hps"/>
            <w:lang w:val="en"/>
          </w:rPr>
          <w:t xml:space="preserve"> named this StoreProcedure:</w:t>
        </w:r>
        <w:r>
          <w:rPr>
            <w:rFonts w:ascii="Consolas" w:hAnsi="Consolas" w:cs="Consolas"/>
            <w:color w:val="0000FF"/>
            <w:sz w:val="19"/>
            <w:szCs w:val="19"/>
            <w:highlight w:val="white"/>
          </w:rPr>
          <w:t xml:space="preserve"> </w:t>
        </w:r>
      </w:ins>
      <w:ins w:id="551" w:author="Gino Mascotti" w:date="2015-05-27T15:44:00Z">
        <w:r>
          <w:rPr>
            <w:rFonts w:ascii="Consolas" w:hAnsi="Consolas" w:cs="Consolas"/>
            <w:color w:val="0000FF"/>
            <w:sz w:val="19"/>
            <w:szCs w:val="19"/>
            <w:highlight w:val="white"/>
          </w:rPr>
          <w:t>dbo.proc_WBS_GetDimensionCodelistNoConstrain</w:t>
        </w:r>
      </w:ins>
      <w:ins w:id="552" w:author="Gino Mascotti" w:date="2015-05-27T15:43:00Z">
        <w:r w:rsidRPr="00C10956">
          <w:rPr>
            <w:rStyle w:val="hps"/>
            <w:lang w:val="en"/>
          </w:rPr>
          <w:t>)</w:t>
        </w:r>
      </w:ins>
    </w:p>
    <w:p w:rsidR="00C44DAC" w:rsidRDefault="00C44DAC" w:rsidP="00322D68">
      <w:pPr>
        <w:pStyle w:val="Corpotesto"/>
        <w:ind w:left="1418"/>
        <w:jc w:val="both"/>
        <w:rPr>
          <w:ins w:id="553" w:author="Gino Mascotti" w:date="2015-05-27T15:44:00Z"/>
          <w:rStyle w:val="hps"/>
          <w:lang w:val="en"/>
        </w:rPr>
      </w:pPr>
    </w:p>
    <w:p w:rsidR="00C44DAC" w:rsidRDefault="00322D68" w:rsidP="00322D68">
      <w:pPr>
        <w:pStyle w:val="Corpotesto"/>
        <w:ind w:left="1418"/>
        <w:jc w:val="both"/>
        <w:rPr>
          <w:ins w:id="554" w:author="Gino Mascotti" w:date="2015-05-27T15:44:00Z"/>
          <w:rFonts w:ascii="Consolas" w:hAnsi="Consolas" w:cs="Consolas"/>
          <w:color w:val="0000FF"/>
          <w:sz w:val="19"/>
          <w:szCs w:val="19"/>
          <w:lang w:val="en"/>
        </w:rPr>
      </w:pPr>
      <w:ins w:id="555" w:author="Gino Mascotti" w:date="2015-05-27T15:24:00Z">
        <w:r>
          <w:rPr>
            <w:rStyle w:val="hps"/>
            <w:lang w:val="en"/>
          </w:rPr>
          <w:t>For</w:t>
        </w:r>
        <w:r>
          <w:rPr>
            <w:lang w:val="en"/>
          </w:rPr>
          <w:t xml:space="preserve"> </w:t>
        </w:r>
        <w:r>
          <w:rPr>
            <w:rStyle w:val="hps"/>
            <w:lang w:val="en"/>
          </w:rPr>
          <w:t>codelist</w:t>
        </w:r>
        <w:r>
          <w:rPr>
            <w:lang w:val="en"/>
          </w:rPr>
          <w:t xml:space="preserve"> </w:t>
        </w:r>
        <w:r>
          <w:rPr>
            <w:rStyle w:val="hps"/>
            <w:lang w:val="en"/>
          </w:rPr>
          <w:t>concepts</w:t>
        </w:r>
        <w:r>
          <w:rPr>
            <w:lang w:val="en"/>
          </w:rPr>
          <w:t xml:space="preserve"> </w:t>
        </w:r>
        <w:r>
          <w:rPr>
            <w:rStyle w:val="hps"/>
            <w:lang w:val="en"/>
          </w:rPr>
          <w:t>of</w:t>
        </w:r>
        <w:r>
          <w:rPr>
            <w:lang w:val="en"/>
          </w:rPr>
          <w:t xml:space="preserve"> </w:t>
        </w:r>
        <w:r>
          <w:rPr>
            <w:rStyle w:val="hps"/>
            <w:lang w:val="en"/>
          </w:rPr>
          <w:t>type</w:t>
        </w:r>
        <w:r>
          <w:rPr>
            <w:lang w:val="en"/>
          </w:rPr>
          <w:t xml:space="preserve"> </w:t>
        </w:r>
        <w:r>
          <w:rPr>
            <w:rStyle w:val="hps"/>
            <w:lang w:val="en"/>
          </w:rPr>
          <w:t>attribute</w:t>
        </w:r>
        <w:r>
          <w:rPr>
            <w:lang w:val="en"/>
          </w:rPr>
          <w:t xml:space="preserve">, </w:t>
        </w:r>
        <w:r>
          <w:rPr>
            <w:rStyle w:val="hps"/>
            <w:lang w:val="en"/>
          </w:rPr>
          <w:t>we can derive</w:t>
        </w:r>
        <w:r>
          <w:rPr>
            <w:lang w:val="en"/>
          </w:rPr>
          <w:t xml:space="preserve"> constrained </w:t>
        </w:r>
        <w:r>
          <w:rPr>
            <w:rStyle w:val="hps"/>
            <w:lang w:val="en"/>
          </w:rPr>
          <w:t>codelist</w:t>
        </w:r>
        <w:r>
          <w:rPr>
            <w:lang w:val="en"/>
          </w:rPr>
          <w:t xml:space="preserve"> </w:t>
        </w:r>
        <w:r>
          <w:rPr>
            <w:rStyle w:val="hps"/>
            <w:lang w:val="en"/>
          </w:rPr>
          <w:t>(</w:t>
        </w:r>
        <w:r>
          <w:rPr>
            <w:lang w:val="en"/>
          </w:rPr>
          <w:t xml:space="preserve">related to the </w:t>
        </w:r>
        <w:r>
          <w:rPr>
            <w:rStyle w:val="hps"/>
            <w:lang w:val="en"/>
          </w:rPr>
          <w:t>Dataflow</w:t>
        </w:r>
        <w:r>
          <w:rPr>
            <w:lang w:val="en"/>
          </w:rPr>
          <w:t xml:space="preserve">) </w:t>
        </w:r>
        <w:r>
          <w:rPr>
            <w:rStyle w:val="hps"/>
            <w:lang w:val="en"/>
          </w:rPr>
          <w:t>with</w:t>
        </w:r>
        <w:r>
          <w:rPr>
            <w:lang w:val="en"/>
          </w:rPr>
          <w:t xml:space="preserve"> the </w:t>
        </w:r>
        <w:r>
          <w:rPr>
            <w:rStyle w:val="hps"/>
            <w:lang w:val="en"/>
          </w:rPr>
          <w:t>StoreProcedure</w:t>
        </w:r>
        <w:r>
          <w:rPr>
            <w:lang w:val="en"/>
          </w:rPr>
          <w:t xml:space="preserve">: </w:t>
        </w:r>
        <w:r w:rsidRPr="00543617">
          <w:rPr>
            <w:rFonts w:ascii="Consolas" w:hAnsi="Consolas" w:cs="Consolas"/>
            <w:color w:val="0000FF"/>
            <w:sz w:val="19"/>
            <w:szCs w:val="19"/>
            <w:highlight w:val="white"/>
            <w:lang w:val="en"/>
          </w:rPr>
          <w:t>GetAttributeCodelistConstrain</w:t>
        </w:r>
        <w:r w:rsidRPr="00543617">
          <w:rPr>
            <w:rFonts w:ascii="Consolas" w:hAnsi="Consolas" w:cs="Consolas"/>
            <w:color w:val="0000FF"/>
            <w:sz w:val="19"/>
            <w:szCs w:val="19"/>
            <w:lang w:val="en"/>
          </w:rPr>
          <w:t xml:space="preserve"> </w:t>
        </w:r>
      </w:ins>
    </w:p>
    <w:p w:rsidR="00C44DAC" w:rsidRDefault="00C44DAC" w:rsidP="00C44DAC">
      <w:pPr>
        <w:pStyle w:val="Corpotesto"/>
        <w:ind w:left="1429"/>
        <w:jc w:val="both"/>
        <w:rPr>
          <w:ins w:id="556" w:author="Gino Mascotti" w:date="2015-05-27T15:44:00Z"/>
          <w:rStyle w:val="hps"/>
          <w:lang w:val="en"/>
        </w:rPr>
      </w:pPr>
      <w:ins w:id="557" w:author="Gino Mascotti" w:date="2015-05-27T15:44:00Z">
        <w:r>
          <w:rPr>
            <w:rStyle w:val="hps"/>
            <w:lang w:val="en"/>
          </w:rPr>
          <w:t>(DDB</w:t>
        </w:r>
        <w:r w:rsidRPr="00C10956">
          <w:rPr>
            <w:rStyle w:val="hps"/>
            <w:lang w:val="en"/>
          </w:rPr>
          <w:t xml:space="preserve"> named this StoreProcedure:</w:t>
        </w:r>
        <w:r>
          <w:rPr>
            <w:rFonts w:ascii="Consolas" w:hAnsi="Consolas" w:cs="Consolas"/>
            <w:color w:val="0000FF"/>
            <w:sz w:val="19"/>
            <w:szCs w:val="19"/>
            <w:highlight w:val="white"/>
          </w:rPr>
          <w:t xml:space="preserve"> </w:t>
        </w:r>
      </w:ins>
      <w:ins w:id="558" w:author="Gino Mascotti" w:date="2015-05-27T15:45:00Z">
        <w:r>
          <w:rPr>
            <w:rFonts w:ascii="Consolas" w:hAnsi="Consolas" w:cs="Consolas"/>
            <w:color w:val="0000FF"/>
            <w:sz w:val="19"/>
            <w:szCs w:val="19"/>
            <w:highlight w:val="white"/>
          </w:rPr>
          <w:t>dbo.proc_WBS_GetAttributeCodeListFiltered</w:t>
        </w:r>
      </w:ins>
      <w:ins w:id="559" w:author="Gino Mascotti" w:date="2015-05-27T15:44:00Z">
        <w:r w:rsidRPr="00C10956">
          <w:rPr>
            <w:rStyle w:val="hps"/>
            <w:lang w:val="en"/>
          </w:rPr>
          <w:t>)</w:t>
        </w:r>
      </w:ins>
    </w:p>
    <w:p w:rsidR="00322D68" w:rsidRDefault="00322D68" w:rsidP="00322D68">
      <w:pPr>
        <w:pStyle w:val="Corpotesto"/>
        <w:ind w:left="1418"/>
        <w:jc w:val="both"/>
        <w:rPr>
          <w:ins w:id="560" w:author="Gino Mascotti" w:date="2015-05-27T15:44:00Z"/>
          <w:rFonts w:ascii="Consolas" w:hAnsi="Consolas" w:cs="Consolas"/>
          <w:color w:val="0000FF"/>
          <w:sz w:val="19"/>
          <w:szCs w:val="19"/>
          <w:lang w:val="en"/>
        </w:rPr>
      </w:pPr>
      <w:ins w:id="561" w:author="Gino Mascotti" w:date="2015-05-27T15:24:00Z">
        <w:r>
          <w:rPr>
            <w:rStyle w:val="hps"/>
            <w:lang w:val="en"/>
          </w:rPr>
          <w:t>and not</w:t>
        </w:r>
        <w:r>
          <w:rPr>
            <w:rStyle w:val="shorttext"/>
            <w:lang w:val="en"/>
          </w:rPr>
          <w:t xml:space="preserve"> </w:t>
        </w:r>
        <w:r>
          <w:rPr>
            <w:rStyle w:val="hps"/>
            <w:lang w:val="en"/>
          </w:rPr>
          <w:t>constrained using the</w:t>
        </w:r>
        <w:r>
          <w:rPr>
            <w:rStyle w:val="shorttext"/>
            <w:lang w:val="en"/>
          </w:rPr>
          <w:t xml:space="preserve"> </w:t>
        </w:r>
        <w:r>
          <w:rPr>
            <w:rStyle w:val="hps"/>
            <w:lang w:val="en"/>
          </w:rPr>
          <w:t>StoreProcedure</w:t>
        </w:r>
        <w:r>
          <w:rPr>
            <w:rStyle w:val="shorttext"/>
            <w:lang w:val="en"/>
          </w:rPr>
          <w:t xml:space="preserve">: </w:t>
        </w:r>
        <w:r w:rsidRPr="00543617">
          <w:rPr>
            <w:rFonts w:ascii="Consolas" w:hAnsi="Consolas" w:cs="Consolas"/>
            <w:color w:val="0000FF"/>
            <w:sz w:val="19"/>
            <w:szCs w:val="19"/>
            <w:highlight w:val="white"/>
            <w:lang w:val="en"/>
          </w:rPr>
          <w:t>GetAttributeCodelistNOConstrain</w:t>
        </w:r>
        <w:r>
          <w:rPr>
            <w:rFonts w:ascii="Consolas" w:hAnsi="Consolas" w:cs="Consolas"/>
            <w:color w:val="0000FF"/>
            <w:sz w:val="19"/>
            <w:szCs w:val="19"/>
            <w:lang w:val="en"/>
          </w:rPr>
          <w:t>.</w:t>
        </w:r>
      </w:ins>
    </w:p>
    <w:p w:rsidR="00C44DAC" w:rsidRDefault="00C44DAC" w:rsidP="00C44DAC">
      <w:pPr>
        <w:pStyle w:val="Corpotesto"/>
        <w:ind w:left="1429"/>
        <w:jc w:val="both"/>
        <w:rPr>
          <w:ins w:id="562" w:author="Gino Mascotti" w:date="2015-05-27T15:44:00Z"/>
          <w:rStyle w:val="hps"/>
          <w:lang w:val="en"/>
        </w:rPr>
      </w:pPr>
      <w:ins w:id="563" w:author="Gino Mascotti" w:date="2015-05-27T15:44:00Z">
        <w:r>
          <w:rPr>
            <w:rStyle w:val="hps"/>
            <w:lang w:val="en"/>
          </w:rPr>
          <w:t>(DDB</w:t>
        </w:r>
        <w:r w:rsidRPr="00C10956">
          <w:rPr>
            <w:rStyle w:val="hps"/>
            <w:lang w:val="en"/>
          </w:rPr>
          <w:t xml:space="preserve"> named this StoreProcedure:</w:t>
        </w:r>
        <w:r>
          <w:rPr>
            <w:rFonts w:ascii="Consolas" w:hAnsi="Consolas" w:cs="Consolas"/>
            <w:color w:val="0000FF"/>
            <w:sz w:val="19"/>
            <w:szCs w:val="19"/>
            <w:highlight w:val="white"/>
          </w:rPr>
          <w:t xml:space="preserve"> </w:t>
        </w:r>
      </w:ins>
      <w:ins w:id="564" w:author="Gino Mascotti" w:date="2015-05-27T15:45:00Z">
        <w:r>
          <w:rPr>
            <w:rFonts w:ascii="Consolas" w:hAnsi="Consolas" w:cs="Consolas"/>
            <w:color w:val="0000FF"/>
            <w:sz w:val="19"/>
            <w:szCs w:val="19"/>
            <w:highlight w:val="white"/>
          </w:rPr>
          <w:t>dbo.proc_WBS_GetAttributeCodeListNoConstrain</w:t>
        </w:r>
      </w:ins>
      <w:ins w:id="565" w:author="Gino Mascotti" w:date="2015-05-27T15:44:00Z">
        <w:r w:rsidRPr="00C10956">
          <w:rPr>
            <w:rStyle w:val="hps"/>
            <w:lang w:val="en"/>
          </w:rPr>
          <w:t>)</w:t>
        </w:r>
      </w:ins>
    </w:p>
    <w:p w:rsidR="00322D68" w:rsidRPr="00482BA0" w:rsidRDefault="00322D68" w:rsidP="00322D68">
      <w:pPr>
        <w:pStyle w:val="Corpotesto"/>
        <w:ind w:left="1418"/>
        <w:jc w:val="both"/>
        <w:rPr>
          <w:ins w:id="566" w:author="Gino Mascotti" w:date="2015-05-27T15:24:00Z"/>
          <w:rFonts w:ascii="Consolas" w:hAnsi="Consolas" w:cs="Consolas"/>
          <w:color w:val="0000FF"/>
          <w:sz w:val="19"/>
          <w:szCs w:val="19"/>
          <w:lang w:val="en"/>
        </w:rPr>
      </w:pPr>
      <w:ins w:id="567" w:author="Gino Mascotti" w:date="2015-05-27T15:24:00Z">
        <w:r w:rsidRPr="00C44DAC">
          <w:rPr>
            <w:rStyle w:val="hps"/>
            <w:rPrChange w:id="568" w:author="Gino Mascotti" w:date="2015-05-27T15:45:00Z">
              <w:rPr>
                <w:rFonts w:ascii="Consolas" w:hAnsi="Consolas" w:cs="Consolas"/>
                <w:color w:val="0000FF"/>
                <w:sz w:val="19"/>
                <w:szCs w:val="19"/>
                <w:lang w:val="en"/>
              </w:rPr>
            </w:rPrChange>
          </w:rPr>
          <w:t>If the codelist are not available into the database it is possible to get the codelist from the Xml file</w:t>
        </w:r>
        <w:r>
          <w:rPr>
            <w:rStyle w:val="hps"/>
            <w:lang w:val="en"/>
          </w:rPr>
          <w:t>:</w:t>
        </w:r>
        <w:r w:rsidRPr="00482BA0">
          <w:rPr>
            <w:rFonts w:ascii="Consolas" w:hAnsi="Consolas" w:cs="Consolas"/>
            <w:color w:val="0000FF"/>
            <w:sz w:val="19"/>
            <w:szCs w:val="19"/>
            <w:lang w:val="en"/>
          </w:rPr>
          <w:t>ConfigurationXml\</w:t>
        </w:r>
        <w:r w:rsidRPr="00482BA0">
          <w:rPr>
            <w:lang w:val="en"/>
          </w:rPr>
          <w:t xml:space="preserve"> </w:t>
        </w:r>
        <w:r w:rsidRPr="00482BA0">
          <w:rPr>
            <w:rFonts w:ascii="Consolas" w:hAnsi="Consolas" w:cs="Consolas"/>
            <w:color w:val="0000FF"/>
            <w:sz w:val="19"/>
            <w:szCs w:val="19"/>
            <w:lang w:val="en"/>
          </w:rPr>
          <w:t>AttributeConcepts.xml</w:t>
        </w:r>
      </w:ins>
    </w:p>
    <w:p w:rsidR="00322D68" w:rsidRDefault="00322D68" w:rsidP="00322D68">
      <w:pPr>
        <w:pStyle w:val="Corpotesto"/>
        <w:ind w:left="1429"/>
        <w:jc w:val="both"/>
        <w:rPr>
          <w:ins w:id="569" w:author="Gino Mascotti" w:date="2015-05-28T09:59:00Z"/>
          <w:rStyle w:val="hps"/>
          <w:lang w:val="en"/>
        </w:rPr>
      </w:pPr>
      <w:ins w:id="570" w:author="Gino Mascotti" w:date="2015-05-27T15:24:00Z">
        <w:r>
          <w:rPr>
            <w:rStyle w:val="hps"/>
            <w:lang w:val="en"/>
          </w:rPr>
          <w:t>About</w:t>
        </w:r>
        <w:r>
          <w:rPr>
            <w:lang w:val="en"/>
          </w:rPr>
          <w:t xml:space="preserve"> the codelist </w:t>
        </w:r>
        <w:r>
          <w:rPr>
            <w:rStyle w:val="hps"/>
            <w:lang w:val="en"/>
          </w:rPr>
          <w:t>of</w:t>
        </w:r>
        <w:r>
          <w:rPr>
            <w:lang w:val="en"/>
          </w:rPr>
          <w:t xml:space="preserve"> the </w:t>
        </w:r>
        <w:r>
          <w:rPr>
            <w:rStyle w:val="hps"/>
            <w:lang w:val="en"/>
          </w:rPr>
          <w:t xml:space="preserve">frequency dimension (that is mandatory in case of Time Series dataset) if the codelist is not present into the database it can be located into the Xml file: </w:t>
        </w:r>
        <w:r w:rsidRPr="00543617">
          <w:rPr>
            <w:rFonts w:ascii="Consolas" w:hAnsi="Consolas" w:cs="Consolas"/>
            <w:color w:val="0000FF"/>
            <w:sz w:val="19"/>
            <w:szCs w:val="19"/>
            <w:lang w:val="en-US"/>
          </w:rPr>
          <w:t>ConfigurationXml\FrequencyCodelist.xml</w:t>
        </w:r>
        <w:r w:rsidRPr="00FA2DF1">
          <w:rPr>
            <w:rStyle w:val="hps"/>
            <w:rFonts w:ascii="Times New Roman" w:hAnsi="Times New Roman" w:cs="Times New Roman"/>
            <w:sz w:val="22"/>
            <w:lang w:val="en"/>
          </w:rPr>
          <w:t xml:space="preserve">. </w:t>
        </w:r>
        <w:r>
          <w:rPr>
            <w:rStyle w:val="hps"/>
            <w:lang w:val="en"/>
          </w:rPr>
          <w:t>In the case</w:t>
        </w:r>
        <w:r w:rsidRPr="00543617">
          <w:rPr>
            <w:rStyle w:val="hps"/>
            <w:lang w:val="en-US"/>
          </w:rPr>
          <w:t xml:space="preserve"> </w:t>
        </w:r>
        <w:r>
          <w:rPr>
            <w:rStyle w:val="hps"/>
            <w:lang w:val="en"/>
          </w:rPr>
          <w:t xml:space="preserve">the </w:t>
        </w:r>
        <w:r>
          <w:rPr>
            <w:rStyle w:val="hps"/>
            <w:lang w:val="en-US"/>
          </w:rPr>
          <w:t xml:space="preserve"> of availability of </w:t>
        </w:r>
        <w:r>
          <w:rPr>
            <w:rStyle w:val="hps"/>
            <w:lang w:val="en"/>
          </w:rPr>
          <w:t>the</w:t>
        </w:r>
        <w:r w:rsidRPr="00543617">
          <w:rPr>
            <w:rStyle w:val="hps"/>
            <w:lang w:val="en-US"/>
          </w:rPr>
          <w:t xml:space="preserve"> </w:t>
        </w:r>
        <w:r>
          <w:rPr>
            <w:rStyle w:val="hps"/>
            <w:lang w:val="en"/>
          </w:rPr>
          <w:t>codelist</w:t>
        </w:r>
        <w:r w:rsidRPr="00543617">
          <w:rPr>
            <w:rStyle w:val="hps"/>
            <w:lang w:val="en-US"/>
          </w:rPr>
          <w:t xml:space="preserve"> </w:t>
        </w:r>
        <w:r>
          <w:rPr>
            <w:rStyle w:val="hps"/>
            <w:lang w:val="en-US"/>
          </w:rPr>
          <w:t xml:space="preserve">into the database it </w:t>
        </w:r>
        <w:r>
          <w:rPr>
            <w:rStyle w:val="hps"/>
            <w:lang w:val="en"/>
          </w:rPr>
          <w:t>will be</w:t>
        </w:r>
        <w:r w:rsidRPr="00543617">
          <w:rPr>
            <w:rStyle w:val="hps"/>
            <w:lang w:val="en-US"/>
          </w:rPr>
          <w:t xml:space="preserve"> </w:t>
        </w:r>
        <w:r>
          <w:rPr>
            <w:rStyle w:val="hps"/>
            <w:lang w:val="en"/>
          </w:rPr>
          <w:t>taken as</w:t>
        </w:r>
        <w:r w:rsidRPr="00543617">
          <w:rPr>
            <w:rStyle w:val="hps"/>
            <w:lang w:val="en-US"/>
          </w:rPr>
          <w:t xml:space="preserve"> </w:t>
        </w:r>
        <w:r>
          <w:rPr>
            <w:rStyle w:val="hps"/>
            <w:lang w:val="en"/>
          </w:rPr>
          <w:t>any other</w:t>
        </w:r>
        <w:r w:rsidRPr="00543617">
          <w:rPr>
            <w:rStyle w:val="hps"/>
            <w:lang w:val="en-US"/>
          </w:rPr>
          <w:t xml:space="preserve"> </w:t>
        </w:r>
        <w:r>
          <w:rPr>
            <w:rStyle w:val="hps"/>
            <w:lang w:val="en"/>
          </w:rPr>
          <w:t>Dimension.</w:t>
        </w:r>
      </w:ins>
    </w:p>
    <w:p w:rsidR="00BF61DF" w:rsidRDefault="00BF61DF" w:rsidP="00BF61DF">
      <w:pPr>
        <w:pStyle w:val="Corpotesto"/>
        <w:numPr>
          <w:ilvl w:val="0"/>
          <w:numId w:val="33"/>
        </w:numPr>
        <w:jc w:val="both"/>
        <w:rPr>
          <w:ins w:id="571" w:author="Gino Mascotti" w:date="2015-05-28T09:59:00Z"/>
          <w:rStyle w:val="hps"/>
          <w:b/>
          <w:lang w:val="en"/>
        </w:rPr>
      </w:pPr>
      <w:ins w:id="572" w:author="Gino Mascotti" w:date="2015-05-28T09:59:00Z">
        <w:r w:rsidRPr="00632571">
          <w:rPr>
            <w:rStyle w:val="hps"/>
            <w:b/>
            <w:lang w:val="en"/>
          </w:rPr>
          <w:t>Special Codelist</w:t>
        </w:r>
      </w:ins>
    </w:p>
    <w:p w:rsidR="00BF61DF" w:rsidRDefault="00BF61DF" w:rsidP="00322D68">
      <w:pPr>
        <w:pStyle w:val="Corpotesto"/>
        <w:ind w:left="1429"/>
        <w:jc w:val="both"/>
        <w:rPr>
          <w:ins w:id="573" w:author="Gino Mascotti" w:date="2015-05-28T12:59:00Z"/>
          <w:rStyle w:val="hps"/>
          <w:lang w:val="en"/>
        </w:rPr>
      </w:pPr>
      <w:ins w:id="574" w:author="Gino Mascotti" w:date="2015-05-28T10:00:00Z">
        <w:r>
          <w:rPr>
            <w:rStyle w:val="hps"/>
            <w:lang w:val="en"/>
          </w:rPr>
          <w:t>T</w:t>
        </w:r>
      </w:ins>
      <w:ins w:id="575" w:author="Gino Mascotti" w:date="2015-05-28T09:59:00Z">
        <w:r>
          <w:rPr>
            <w:rStyle w:val="hps"/>
            <w:lang w:val="en"/>
          </w:rPr>
          <w:t>his metadata</w:t>
        </w:r>
        <w:r>
          <w:rPr>
            <w:lang w:val="en"/>
          </w:rPr>
          <w:t xml:space="preserve"> </w:t>
        </w:r>
        <w:r>
          <w:rPr>
            <w:rStyle w:val="hps"/>
            <w:lang w:val="en"/>
          </w:rPr>
          <w:t>will be retrieved</w:t>
        </w:r>
        <w:r>
          <w:rPr>
            <w:lang w:val="en"/>
          </w:rPr>
          <w:t xml:space="preserve"> </w:t>
        </w:r>
        <w:r>
          <w:rPr>
            <w:rStyle w:val="hps"/>
            <w:lang w:val="en"/>
          </w:rPr>
          <w:t>in the same</w:t>
        </w:r>
        <w:r>
          <w:rPr>
            <w:lang w:val="en"/>
          </w:rPr>
          <w:t xml:space="preserve"> </w:t>
        </w:r>
        <w:r>
          <w:rPr>
            <w:rStyle w:val="hps"/>
            <w:lang w:val="en"/>
          </w:rPr>
          <w:t>way as the</w:t>
        </w:r>
        <w:r>
          <w:rPr>
            <w:lang w:val="en"/>
          </w:rPr>
          <w:t xml:space="preserve"> </w:t>
        </w:r>
        <w:r>
          <w:rPr>
            <w:rStyle w:val="hps"/>
            <w:lang w:val="en"/>
          </w:rPr>
          <w:t>OnTheFly</w:t>
        </w:r>
        <w:r w:rsidRPr="006E1F55">
          <w:rPr>
            <w:lang w:val="en"/>
          </w:rPr>
          <w:t xml:space="preserve"> </w:t>
        </w:r>
        <w:r>
          <w:rPr>
            <w:rStyle w:val="hps"/>
            <w:lang w:val="en"/>
          </w:rPr>
          <w:t>1.0</w:t>
        </w:r>
        <w:r>
          <w:rPr>
            <w:lang w:val="en"/>
          </w:rPr>
          <w:t xml:space="preserve"> </w:t>
        </w:r>
        <w:r>
          <w:rPr>
            <w:rStyle w:val="hps"/>
            <w:lang w:val="en"/>
          </w:rPr>
          <w:t>version</w:t>
        </w:r>
      </w:ins>
    </w:p>
    <w:p w:rsidR="00616C9C" w:rsidRDefault="00616C9C" w:rsidP="00322D68">
      <w:pPr>
        <w:pStyle w:val="Corpotesto"/>
        <w:ind w:left="1429"/>
        <w:jc w:val="both"/>
        <w:rPr>
          <w:ins w:id="576" w:author="Gino Mascotti" w:date="2015-05-28T12:59:00Z"/>
          <w:rStyle w:val="hps"/>
          <w:lang w:val="en"/>
        </w:rPr>
      </w:pPr>
    </w:p>
    <w:p w:rsidR="00616C9C" w:rsidRDefault="00616C9C" w:rsidP="00322D68">
      <w:pPr>
        <w:pStyle w:val="Corpotesto"/>
        <w:ind w:left="1429"/>
        <w:jc w:val="both"/>
        <w:rPr>
          <w:ins w:id="577" w:author="Gino Mascotti" w:date="2015-05-27T15:24:00Z"/>
          <w:rStyle w:val="hps"/>
          <w:lang w:val="en"/>
        </w:rPr>
      </w:pPr>
    </w:p>
    <w:p w:rsidR="00735E05" w:rsidRPr="0059564C" w:rsidRDefault="00735E05" w:rsidP="005C6F31">
      <w:pPr>
        <w:pStyle w:val="Corpotesto"/>
        <w:ind w:left="1429"/>
        <w:rPr>
          <w:rStyle w:val="hps"/>
          <w:lang w:val="en"/>
        </w:rPr>
      </w:pPr>
    </w:p>
    <w:p w:rsidR="0059564C" w:rsidRPr="00543617" w:rsidRDefault="0059564C" w:rsidP="0033298C">
      <w:pPr>
        <w:pStyle w:val="Titolo3"/>
        <w:rPr>
          <w:lang w:val="en-US"/>
        </w:rPr>
      </w:pPr>
      <w:bookmarkStart w:id="578" w:name="_Toc422216211"/>
      <w:r w:rsidRPr="00543617">
        <w:rPr>
          <w:lang w:val="en-US"/>
        </w:rPr>
        <w:lastRenderedPageBreak/>
        <w:t>2.</w:t>
      </w:r>
      <w:del w:id="579" w:author="Gino Mascotti" w:date="2015-05-26T15:49:00Z">
        <w:r w:rsidRPr="00543617" w:rsidDel="00C16D1A">
          <w:rPr>
            <w:lang w:val="en-US"/>
          </w:rPr>
          <w:delText xml:space="preserve">2 </w:delText>
        </w:r>
      </w:del>
      <w:ins w:id="580" w:author="Gino Mascotti" w:date="2015-05-26T15:49:00Z">
        <w:r w:rsidR="00C16D1A">
          <w:rPr>
            <w:lang w:val="en-US"/>
          </w:rPr>
          <w:t>3</w:t>
        </w:r>
        <w:r w:rsidR="00C16D1A" w:rsidRPr="00543617">
          <w:rPr>
            <w:lang w:val="en-US"/>
          </w:rPr>
          <w:t xml:space="preserve"> </w:t>
        </w:r>
      </w:ins>
      <w:r w:rsidRPr="00543617">
        <w:rPr>
          <w:lang w:val="en-US"/>
        </w:rPr>
        <w:t>OnTheFly 2.0</w:t>
      </w:r>
      <w:bookmarkEnd w:id="578"/>
    </w:p>
    <w:p w:rsidR="0059564C" w:rsidRPr="00543617" w:rsidRDefault="006E1F55" w:rsidP="0059564C">
      <w:pPr>
        <w:pStyle w:val="Corpotesto"/>
        <w:ind w:left="709"/>
        <w:rPr>
          <w:rFonts w:asciiTheme="majorHAnsi" w:hAnsiTheme="majorHAnsi" w:cstheme="majorHAnsi"/>
          <w:b/>
          <w:sz w:val="24"/>
          <w:lang w:val="en-US"/>
        </w:rPr>
      </w:pPr>
      <w:r>
        <w:rPr>
          <w:rStyle w:val="hps"/>
          <w:lang w:val="en"/>
        </w:rPr>
        <w:t>In this version</w:t>
      </w:r>
      <w:r>
        <w:rPr>
          <w:lang w:val="en"/>
        </w:rPr>
        <w:t xml:space="preserve"> </w:t>
      </w:r>
      <w:ins w:id="581" w:author="Dario Camol" w:date="2015-01-12T17:54:00Z">
        <w:r w:rsidR="00642CBC">
          <w:rPr>
            <w:lang w:val="en"/>
          </w:rPr>
          <w:t xml:space="preserve">on database </w:t>
        </w:r>
      </w:ins>
      <w:r>
        <w:rPr>
          <w:rStyle w:val="hps"/>
          <w:lang w:val="en"/>
        </w:rPr>
        <w:t>is used</w:t>
      </w:r>
      <w:r>
        <w:rPr>
          <w:lang w:val="en"/>
        </w:rPr>
        <w:t xml:space="preserve"> </w:t>
      </w:r>
      <w:del w:id="582" w:author="Dario Camol" w:date="2015-01-12T17:54:00Z">
        <w:r w:rsidDel="00642CBC">
          <w:rPr>
            <w:rStyle w:val="hps"/>
            <w:lang w:val="en"/>
          </w:rPr>
          <w:delText>database</w:delText>
        </w:r>
        <w:r w:rsidDel="00642CBC">
          <w:rPr>
            <w:lang w:val="en"/>
          </w:rPr>
          <w:delText xml:space="preserve"> </w:delText>
        </w:r>
      </w:del>
      <w:r>
        <w:rPr>
          <w:rStyle w:val="hps"/>
          <w:lang w:val="en"/>
        </w:rPr>
        <w:t>for data and</w:t>
      </w:r>
      <w:r>
        <w:rPr>
          <w:lang w:val="en"/>
        </w:rPr>
        <w:t xml:space="preserve"> </w:t>
      </w:r>
      <w:r>
        <w:rPr>
          <w:rStyle w:val="hps"/>
          <w:lang w:val="en"/>
        </w:rPr>
        <w:t xml:space="preserve">another </w:t>
      </w:r>
      <w:ins w:id="583" w:author="Dario Camol" w:date="2015-01-12T17:54:00Z">
        <w:r w:rsidR="00642CBC">
          <w:rPr>
            <w:rStyle w:val="hps"/>
            <w:lang w:val="en"/>
          </w:rPr>
          <w:t xml:space="preserve">one </w:t>
        </w:r>
      </w:ins>
      <w:r>
        <w:rPr>
          <w:rStyle w:val="hps"/>
          <w:lang w:val="en"/>
        </w:rPr>
        <w:t>for</w:t>
      </w:r>
      <w:r>
        <w:rPr>
          <w:lang w:val="en"/>
        </w:rPr>
        <w:t xml:space="preserve"> </w:t>
      </w:r>
      <w:r>
        <w:rPr>
          <w:rStyle w:val="hps"/>
          <w:lang w:val="en"/>
        </w:rPr>
        <w:t>Metadata</w:t>
      </w:r>
      <w:r>
        <w:rPr>
          <w:lang w:val="en"/>
        </w:rPr>
        <w:t xml:space="preserve"> </w:t>
      </w:r>
      <w:ins w:id="584" w:author="Dario Camol" w:date="2015-01-12T17:54:00Z">
        <w:r w:rsidR="00642CBC">
          <w:rPr>
            <w:lang w:val="en"/>
          </w:rPr>
          <w:t>(</w:t>
        </w:r>
      </w:ins>
      <w:del w:id="585" w:author="Gino Mascotti" w:date="2015-05-27T15:51:00Z">
        <w:r w:rsidDel="00BD7D4E">
          <w:rPr>
            <w:rStyle w:val="hps"/>
            <w:lang w:val="en"/>
          </w:rPr>
          <w:delText>with</w:delText>
        </w:r>
        <w:r w:rsidDel="00BD7D4E">
          <w:rPr>
            <w:lang w:val="en"/>
          </w:rPr>
          <w:delText xml:space="preserve"> </w:delText>
        </w:r>
        <w:r w:rsidDel="00BD7D4E">
          <w:rPr>
            <w:rStyle w:val="hps"/>
            <w:lang w:val="en"/>
          </w:rPr>
          <w:delText>the exception</w:delText>
        </w:r>
        <w:r w:rsidDel="00BD7D4E">
          <w:rPr>
            <w:lang w:val="en"/>
          </w:rPr>
          <w:delText xml:space="preserve"> </w:delText>
        </w:r>
        <w:r w:rsidDel="00BD7D4E">
          <w:rPr>
            <w:rStyle w:val="hps"/>
            <w:lang w:val="en"/>
          </w:rPr>
          <w:delText xml:space="preserve">that </w:delText>
        </w:r>
      </w:del>
      <w:ins w:id="586" w:author="Dario Camol" w:date="2015-01-12T17:54:00Z">
        <w:del w:id="587" w:author="Gino Mascotti" w:date="2015-05-27T15:51:00Z">
          <w:r w:rsidR="00642CBC" w:rsidDel="00BD7D4E">
            <w:rPr>
              <w:rStyle w:val="hps"/>
              <w:lang w:val="en"/>
            </w:rPr>
            <w:delText>will be</w:delText>
          </w:r>
        </w:del>
      </w:ins>
      <w:del w:id="588" w:author="Gino Mascotti" w:date="2015-05-27T15:51:00Z">
        <w:r w:rsidDel="00BD7D4E">
          <w:rPr>
            <w:rStyle w:val="hps"/>
            <w:lang w:val="en"/>
          </w:rPr>
          <w:delText>I report</w:delText>
        </w:r>
      </w:del>
      <w:ins w:id="589" w:author="Dario Camol" w:date="2015-01-12T17:54:00Z">
        <w:del w:id="590" w:author="Gino Mascotti" w:date="2015-05-27T15:51:00Z">
          <w:r w:rsidR="00642CBC" w:rsidDel="00BD7D4E">
            <w:rPr>
              <w:rStyle w:val="hps"/>
              <w:lang w:val="en"/>
            </w:rPr>
            <w:delText>ed</w:delText>
          </w:r>
        </w:del>
      </w:ins>
      <w:del w:id="591" w:author="Gino Mascotti" w:date="2015-05-27T15:51:00Z">
        <w:r w:rsidDel="00BD7D4E">
          <w:rPr>
            <w:lang w:val="en"/>
          </w:rPr>
          <w:delText xml:space="preserve"> </w:delText>
        </w:r>
        <w:r w:rsidDel="00BD7D4E">
          <w:rPr>
            <w:rStyle w:val="hps"/>
            <w:lang w:val="en"/>
          </w:rPr>
          <w:delText>later</w:delText>
        </w:r>
      </w:del>
      <w:ins w:id="592" w:author="Gino Mascotti" w:date="2015-05-27T15:51:00Z">
        <w:r w:rsidR="00BD7D4E">
          <w:rPr>
            <w:rStyle w:val="hps"/>
            <w:lang w:val="en"/>
          </w:rPr>
          <w:t>called Mastore</w:t>
        </w:r>
      </w:ins>
      <w:ins w:id="593" w:author="Dario Camol" w:date="2015-01-12T17:54:00Z">
        <w:r w:rsidR="00642CBC">
          <w:rPr>
            <w:rStyle w:val="hps"/>
            <w:lang w:val="en"/>
          </w:rPr>
          <w:t>)</w:t>
        </w:r>
      </w:ins>
      <w:r>
        <w:rPr>
          <w:lang w:val="en"/>
        </w:rPr>
        <w:t xml:space="preserve">. </w:t>
      </w:r>
      <w:r>
        <w:rPr>
          <w:rStyle w:val="hps"/>
          <w:lang w:val="en"/>
        </w:rPr>
        <w:t>To</w:t>
      </w:r>
      <w:r>
        <w:rPr>
          <w:lang w:val="en"/>
        </w:rPr>
        <w:t xml:space="preserve"> </w:t>
      </w:r>
      <w:r>
        <w:rPr>
          <w:rStyle w:val="hps"/>
          <w:lang w:val="en"/>
        </w:rPr>
        <w:t>upgrade to</w:t>
      </w:r>
      <w:r w:rsidRPr="006E1F55">
        <w:rPr>
          <w:lang w:val="en"/>
        </w:rPr>
        <w:t xml:space="preserve"> </w:t>
      </w:r>
      <w:r>
        <w:rPr>
          <w:rStyle w:val="hps"/>
          <w:lang w:val="en"/>
        </w:rPr>
        <w:t>OnTheFly 2.0</w:t>
      </w:r>
      <w:r w:rsidRPr="006E1F55">
        <w:rPr>
          <w:lang w:val="en"/>
        </w:rPr>
        <w:t xml:space="preserve"> </w:t>
      </w:r>
      <w:r>
        <w:rPr>
          <w:rStyle w:val="hps"/>
          <w:lang w:val="en"/>
        </w:rPr>
        <w:t>version</w:t>
      </w:r>
      <w:r>
        <w:rPr>
          <w:lang w:val="en"/>
        </w:rPr>
        <w:t xml:space="preserve"> </w:t>
      </w:r>
      <w:r>
        <w:rPr>
          <w:rStyle w:val="hps"/>
          <w:lang w:val="en"/>
        </w:rPr>
        <w:t>you must enter the</w:t>
      </w:r>
      <w:r>
        <w:rPr>
          <w:lang w:val="en"/>
        </w:rPr>
        <w:t xml:space="preserve"> </w:t>
      </w:r>
      <w:r>
        <w:rPr>
          <w:rStyle w:val="hps"/>
          <w:lang w:val="en"/>
        </w:rPr>
        <w:t>connectionstring</w:t>
      </w:r>
      <w:r>
        <w:rPr>
          <w:lang w:val="en"/>
        </w:rPr>
        <w:t xml:space="preserve"> </w:t>
      </w:r>
      <w:del w:id="594" w:author="Gino Mascotti" w:date="2015-05-27T15:51:00Z">
        <w:r w:rsidDel="00BD7D4E">
          <w:rPr>
            <w:rStyle w:val="hps"/>
            <w:lang w:val="en"/>
          </w:rPr>
          <w:delText>in</w:delText>
        </w:r>
        <w:r w:rsidDel="00BD7D4E">
          <w:rPr>
            <w:lang w:val="en"/>
          </w:rPr>
          <w:delText xml:space="preserve"> </w:delText>
        </w:r>
        <w:r w:rsidDel="00BD7D4E">
          <w:rPr>
            <w:rStyle w:val="hps"/>
            <w:lang w:val="en"/>
          </w:rPr>
          <w:delText>the second</w:delText>
        </w:r>
      </w:del>
      <w:ins w:id="595" w:author="Gino Mascotti" w:date="2015-05-27T15:51:00Z">
        <w:r w:rsidR="00BD7D4E">
          <w:rPr>
            <w:rStyle w:val="hps"/>
            <w:lang w:val="en"/>
          </w:rPr>
          <w:t>for Mastore</w:t>
        </w:r>
      </w:ins>
      <w:r>
        <w:rPr>
          <w:lang w:val="en"/>
        </w:rPr>
        <w:t xml:space="preserve"> </w:t>
      </w:r>
      <w:r>
        <w:rPr>
          <w:rStyle w:val="hps"/>
          <w:lang w:val="en"/>
        </w:rPr>
        <w:t>database</w:t>
      </w:r>
      <w:ins w:id="596" w:author="Gino Mascotti" w:date="2015-05-27T15:51:00Z">
        <w:r w:rsidR="00BD7D4E">
          <w:rPr>
            <w:rStyle w:val="hps"/>
            <w:lang w:val="en"/>
          </w:rPr>
          <w:t xml:space="preserve"> in</w:t>
        </w:r>
      </w:ins>
      <w:r>
        <w:rPr>
          <w:lang w:val="en"/>
        </w:rPr>
        <w:t xml:space="preserve"> </w:t>
      </w:r>
      <w:r>
        <w:rPr>
          <w:rStyle w:val="hps"/>
          <w:lang w:val="en"/>
        </w:rPr>
        <w:t>configuration parameter</w:t>
      </w:r>
      <w:r w:rsidR="00C450BD">
        <w:rPr>
          <w:rStyle w:val="hps"/>
          <w:lang w:val="en"/>
        </w:rPr>
        <w:t xml:space="preserve"> </w:t>
      </w:r>
      <w:r w:rsidR="00C450BD" w:rsidRPr="00543617">
        <w:rPr>
          <w:rFonts w:ascii="Consolas" w:hAnsi="Consolas" w:cs="Consolas"/>
          <w:color w:val="0000FF"/>
          <w:sz w:val="19"/>
          <w:szCs w:val="19"/>
          <w:highlight w:val="white"/>
          <w:lang w:val="en-US"/>
        </w:rPr>
        <w:t>MsConnectionString</w:t>
      </w:r>
    </w:p>
    <w:p w:rsidR="005C6F31" w:rsidRPr="00735E05" w:rsidRDefault="005C6F31" w:rsidP="005C6F31">
      <w:pPr>
        <w:pStyle w:val="Corpotesto"/>
        <w:numPr>
          <w:ilvl w:val="0"/>
          <w:numId w:val="33"/>
        </w:numPr>
        <w:rPr>
          <w:rStyle w:val="hps"/>
          <w:b/>
          <w:lang w:val="en"/>
        </w:rPr>
      </w:pPr>
      <w:r w:rsidRPr="00735E05">
        <w:rPr>
          <w:rStyle w:val="hps"/>
          <w:b/>
          <w:lang w:val="en"/>
        </w:rPr>
        <w:t xml:space="preserve">Category </w:t>
      </w:r>
      <w:r w:rsidR="00735E05" w:rsidRPr="00735E05">
        <w:rPr>
          <w:rStyle w:val="hps"/>
          <w:b/>
          <w:lang w:val="en"/>
        </w:rPr>
        <w:t>and</w:t>
      </w:r>
      <w:r w:rsidRPr="00735E05">
        <w:rPr>
          <w:rStyle w:val="hps"/>
          <w:b/>
          <w:lang w:val="en"/>
        </w:rPr>
        <w:t xml:space="preserve"> Categorisation</w:t>
      </w:r>
    </w:p>
    <w:p w:rsidR="00C450BD" w:rsidRDefault="006E1F55" w:rsidP="00C450BD">
      <w:pPr>
        <w:pStyle w:val="Corpotesto"/>
        <w:ind w:left="1429"/>
        <w:rPr>
          <w:rStyle w:val="hps"/>
          <w:lang w:val="en"/>
        </w:rPr>
      </w:pPr>
      <w:r>
        <w:rPr>
          <w:rStyle w:val="hps"/>
          <w:lang w:val="en"/>
        </w:rPr>
        <w:t>This metadata</w:t>
      </w:r>
      <w:r>
        <w:rPr>
          <w:lang w:val="en"/>
        </w:rPr>
        <w:t xml:space="preserve"> </w:t>
      </w:r>
      <w:r>
        <w:rPr>
          <w:rStyle w:val="hps"/>
          <w:lang w:val="en"/>
        </w:rPr>
        <w:t>will be retrieved</w:t>
      </w:r>
      <w:r>
        <w:rPr>
          <w:lang w:val="en"/>
        </w:rPr>
        <w:t xml:space="preserve"> </w:t>
      </w:r>
      <w:r>
        <w:rPr>
          <w:rStyle w:val="hps"/>
          <w:lang w:val="en"/>
        </w:rPr>
        <w:t>in the same</w:t>
      </w:r>
      <w:r>
        <w:rPr>
          <w:lang w:val="en"/>
        </w:rPr>
        <w:t xml:space="preserve"> </w:t>
      </w:r>
      <w:r>
        <w:rPr>
          <w:rStyle w:val="hps"/>
          <w:lang w:val="en"/>
        </w:rPr>
        <w:t>way as the</w:t>
      </w:r>
      <w:r>
        <w:rPr>
          <w:lang w:val="en"/>
        </w:rPr>
        <w:t xml:space="preserve"> </w:t>
      </w:r>
      <w:r>
        <w:rPr>
          <w:rStyle w:val="hps"/>
          <w:lang w:val="en"/>
        </w:rPr>
        <w:t>OnTheFly</w:t>
      </w:r>
      <w:r w:rsidRPr="006E1F55">
        <w:rPr>
          <w:lang w:val="en"/>
        </w:rPr>
        <w:t xml:space="preserve"> </w:t>
      </w:r>
      <w:r>
        <w:rPr>
          <w:rStyle w:val="hps"/>
          <w:lang w:val="en"/>
        </w:rPr>
        <w:t>1.</w:t>
      </w:r>
      <w:del w:id="597" w:author="Gino Mascotti" w:date="2015-05-27T15:53:00Z">
        <w:r w:rsidDel="00C93E6D">
          <w:rPr>
            <w:rStyle w:val="hps"/>
            <w:lang w:val="en"/>
          </w:rPr>
          <w:delText>0</w:delText>
        </w:r>
        <w:r w:rsidDel="00C93E6D">
          <w:rPr>
            <w:lang w:val="en"/>
          </w:rPr>
          <w:delText xml:space="preserve"> </w:delText>
        </w:r>
      </w:del>
      <w:ins w:id="598" w:author="Gino Mascotti" w:date="2015-05-27T15:53:00Z">
        <w:r w:rsidR="00C93E6D">
          <w:rPr>
            <w:rStyle w:val="hps"/>
            <w:lang w:val="en"/>
          </w:rPr>
          <w:t>5</w:t>
        </w:r>
        <w:r w:rsidR="00C93E6D">
          <w:rPr>
            <w:lang w:val="en"/>
          </w:rPr>
          <w:t xml:space="preserve"> </w:t>
        </w:r>
      </w:ins>
      <w:r>
        <w:rPr>
          <w:rStyle w:val="hps"/>
          <w:lang w:val="en"/>
        </w:rPr>
        <w:t>version</w:t>
      </w:r>
    </w:p>
    <w:p w:rsidR="005C6F31" w:rsidRPr="00735E05" w:rsidRDefault="005C6F31" w:rsidP="005C6F31">
      <w:pPr>
        <w:pStyle w:val="Corpotesto"/>
        <w:numPr>
          <w:ilvl w:val="0"/>
          <w:numId w:val="33"/>
        </w:numPr>
        <w:rPr>
          <w:rStyle w:val="hps"/>
          <w:b/>
          <w:lang w:val="en"/>
        </w:rPr>
      </w:pPr>
      <w:r w:rsidRPr="00735E05">
        <w:rPr>
          <w:rStyle w:val="hps"/>
          <w:b/>
          <w:lang w:val="en"/>
        </w:rPr>
        <w:t>Dataflow</w:t>
      </w:r>
      <w:r w:rsidR="00735E05">
        <w:rPr>
          <w:rStyle w:val="hps"/>
          <w:b/>
          <w:lang w:val="en"/>
        </w:rPr>
        <w:t>s</w:t>
      </w:r>
    </w:p>
    <w:p w:rsidR="00C450BD" w:rsidRDefault="006E1F55" w:rsidP="00C450BD">
      <w:pPr>
        <w:autoSpaceDE w:val="0"/>
        <w:autoSpaceDN w:val="0"/>
        <w:adjustRightInd w:val="0"/>
        <w:ind w:left="1418"/>
        <w:rPr>
          <w:ins w:id="599" w:author="Gino Mascotti" w:date="2015-05-27T15:46:00Z"/>
          <w:rFonts w:ascii="Consolas" w:hAnsi="Consolas" w:cs="Consolas"/>
          <w:color w:val="0000FF"/>
          <w:sz w:val="19"/>
          <w:szCs w:val="19"/>
          <w:lang w:val="en-US"/>
        </w:rPr>
      </w:pPr>
      <w:r>
        <w:rPr>
          <w:rStyle w:val="hps"/>
          <w:lang w:val="en"/>
        </w:rPr>
        <w:t>The</w:t>
      </w:r>
      <w:r>
        <w:rPr>
          <w:rStyle w:val="shorttext"/>
          <w:lang w:val="en"/>
        </w:rPr>
        <w:t xml:space="preserve"> </w:t>
      </w:r>
      <w:r>
        <w:rPr>
          <w:rStyle w:val="hps"/>
          <w:lang w:val="en"/>
        </w:rPr>
        <w:t>dataflow</w:t>
      </w:r>
      <w:r>
        <w:rPr>
          <w:rStyle w:val="shorttext"/>
          <w:lang w:val="en"/>
        </w:rPr>
        <w:t xml:space="preserve"> </w:t>
      </w:r>
      <w:r>
        <w:rPr>
          <w:rStyle w:val="hps"/>
          <w:lang w:val="en"/>
        </w:rPr>
        <w:t>is retrieved</w:t>
      </w:r>
      <w:r>
        <w:rPr>
          <w:rStyle w:val="shorttext"/>
          <w:lang w:val="en"/>
        </w:rPr>
        <w:t xml:space="preserve"> </w:t>
      </w:r>
      <w:r>
        <w:rPr>
          <w:rStyle w:val="hps"/>
          <w:lang w:val="en"/>
        </w:rPr>
        <w:t>through</w:t>
      </w:r>
      <w:ins w:id="600" w:author="Dario Camol" w:date="2015-01-12T17:55:00Z">
        <w:r w:rsidR="00642CBC">
          <w:rPr>
            <w:rStyle w:val="hps"/>
            <w:lang w:val="en"/>
          </w:rPr>
          <w:t xml:space="preserve"> the</w:t>
        </w:r>
      </w:ins>
      <w:r>
        <w:rPr>
          <w:rStyle w:val="shorttext"/>
          <w:lang w:val="en"/>
        </w:rPr>
        <w:t xml:space="preserve"> </w:t>
      </w:r>
      <w:r>
        <w:rPr>
          <w:rStyle w:val="hps"/>
          <w:lang w:val="en"/>
        </w:rPr>
        <w:t>StoreProcedure</w:t>
      </w:r>
      <w:r>
        <w:rPr>
          <w:rStyle w:val="shorttext"/>
          <w:lang w:val="en"/>
        </w:rPr>
        <w:t xml:space="preserve">: </w:t>
      </w:r>
      <w:r w:rsidR="00C450BD" w:rsidRPr="00543617">
        <w:rPr>
          <w:rFonts w:ascii="Consolas" w:hAnsi="Consolas" w:cs="Consolas"/>
          <w:color w:val="0000FF"/>
          <w:sz w:val="19"/>
          <w:szCs w:val="19"/>
          <w:highlight w:val="white"/>
          <w:lang w:val="en-US"/>
        </w:rPr>
        <w:t>GetDataflows</w:t>
      </w:r>
    </w:p>
    <w:p w:rsidR="00C44DAC" w:rsidRDefault="00C44DAC" w:rsidP="00C44DAC">
      <w:pPr>
        <w:pStyle w:val="Corpotesto"/>
        <w:ind w:left="1429"/>
        <w:jc w:val="both"/>
        <w:rPr>
          <w:ins w:id="601" w:author="Gino Mascotti" w:date="2015-05-27T15:46:00Z"/>
          <w:rStyle w:val="hps"/>
          <w:lang w:val="en"/>
        </w:rPr>
      </w:pPr>
      <w:ins w:id="602" w:author="Gino Mascotti" w:date="2015-05-27T15:46:00Z">
        <w:r>
          <w:rPr>
            <w:rStyle w:val="hps"/>
            <w:lang w:val="en"/>
          </w:rPr>
          <w:t>(DDB</w:t>
        </w:r>
        <w:r w:rsidRPr="00C10956">
          <w:rPr>
            <w:rStyle w:val="hps"/>
            <w:lang w:val="en"/>
          </w:rPr>
          <w:t xml:space="preserve"> named this StoreProcedure:</w:t>
        </w:r>
        <w:r>
          <w:rPr>
            <w:rFonts w:ascii="Consolas" w:hAnsi="Consolas" w:cs="Consolas"/>
            <w:color w:val="0000FF"/>
            <w:sz w:val="19"/>
            <w:szCs w:val="19"/>
            <w:highlight w:val="white"/>
          </w:rPr>
          <w:t xml:space="preserve"> dbo.proc_WBS_GetDataflowList</w:t>
        </w:r>
        <w:r w:rsidRPr="00C10956">
          <w:rPr>
            <w:rStyle w:val="hps"/>
            <w:lang w:val="en"/>
          </w:rPr>
          <w:t>)</w:t>
        </w:r>
      </w:ins>
    </w:p>
    <w:p w:rsidR="00C44DAC" w:rsidRPr="00543617" w:rsidDel="00C44DAC" w:rsidRDefault="00C44DAC" w:rsidP="00C450BD">
      <w:pPr>
        <w:autoSpaceDE w:val="0"/>
        <w:autoSpaceDN w:val="0"/>
        <w:adjustRightInd w:val="0"/>
        <w:ind w:left="1418"/>
        <w:rPr>
          <w:del w:id="603" w:author="Gino Mascotti" w:date="2015-05-27T15:46:00Z"/>
          <w:rFonts w:ascii="Consolas" w:hAnsi="Consolas" w:cs="Consolas"/>
          <w:color w:val="0000FF"/>
          <w:sz w:val="19"/>
          <w:szCs w:val="19"/>
          <w:lang w:val="en-US"/>
        </w:rPr>
      </w:pPr>
    </w:p>
    <w:p w:rsidR="005C6F31" w:rsidRPr="00735E05" w:rsidRDefault="005C6F31" w:rsidP="005C6F31">
      <w:pPr>
        <w:pStyle w:val="Corpotesto"/>
        <w:numPr>
          <w:ilvl w:val="0"/>
          <w:numId w:val="33"/>
        </w:numPr>
        <w:rPr>
          <w:rStyle w:val="hps"/>
          <w:b/>
          <w:lang w:val="en"/>
        </w:rPr>
      </w:pPr>
      <w:r w:rsidRPr="00735E05">
        <w:rPr>
          <w:rStyle w:val="hps"/>
          <w:b/>
          <w:lang w:val="en"/>
        </w:rPr>
        <w:t>DataStructures</w:t>
      </w:r>
    </w:p>
    <w:p w:rsidR="00C450BD" w:rsidRDefault="006E1F55" w:rsidP="00C450BD">
      <w:pPr>
        <w:pStyle w:val="Corpotesto"/>
        <w:ind w:left="1429"/>
        <w:rPr>
          <w:rStyle w:val="hps"/>
          <w:lang w:val="en"/>
        </w:rPr>
      </w:pPr>
      <w:bookmarkStart w:id="604" w:name="_GoBack"/>
      <w:bookmarkEnd w:id="604"/>
      <w:r>
        <w:rPr>
          <w:rStyle w:val="hps"/>
          <w:lang w:val="en"/>
        </w:rPr>
        <w:t>The</w:t>
      </w:r>
      <w:r>
        <w:rPr>
          <w:rStyle w:val="shorttext"/>
          <w:lang w:val="en"/>
        </w:rPr>
        <w:t xml:space="preserve"> </w:t>
      </w:r>
      <w:r>
        <w:rPr>
          <w:rStyle w:val="hps"/>
          <w:lang w:val="en"/>
        </w:rPr>
        <w:t>dsd</w:t>
      </w:r>
      <w:r>
        <w:rPr>
          <w:rStyle w:val="shorttext"/>
          <w:lang w:val="en"/>
        </w:rPr>
        <w:t xml:space="preserve"> </w:t>
      </w:r>
      <w:r>
        <w:rPr>
          <w:rStyle w:val="hps"/>
          <w:lang w:val="en"/>
        </w:rPr>
        <w:t>are recovered</w:t>
      </w:r>
      <w:r>
        <w:rPr>
          <w:rStyle w:val="shorttext"/>
          <w:lang w:val="en"/>
        </w:rPr>
        <w:t xml:space="preserve"> </w:t>
      </w:r>
      <w:del w:id="605" w:author="Gino Mascotti" w:date="2015-05-27T15:51:00Z">
        <w:r w:rsidDel="00BD7D4E">
          <w:rPr>
            <w:rStyle w:val="hps"/>
            <w:lang w:val="en"/>
          </w:rPr>
          <w:delText>through</w:delText>
        </w:r>
        <w:r w:rsidDel="00BD7D4E">
          <w:rPr>
            <w:rStyle w:val="shorttext"/>
            <w:lang w:val="en"/>
          </w:rPr>
          <w:delText xml:space="preserve"> </w:delText>
        </w:r>
      </w:del>
      <w:ins w:id="606" w:author="Dario Camol" w:date="2015-01-12T17:55:00Z">
        <w:del w:id="607" w:author="Gino Mascotti" w:date="2015-05-27T15:51:00Z">
          <w:r w:rsidR="00642CBC" w:rsidDel="00BD7D4E">
            <w:rPr>
              <w:rStyle w:val="shorttext"/>
              <w:lang w:val="en"/>
            </w:rPr>
            <w:delText xml:space="preserve">the </w:delText>
          </w:r>
        </w:del>
      </w:ins>
      <w:del w:id="608" w:author="Gino Mascotti" w:date="2015-05-27T15:51:00Z">
        <w:r w:rsidDel="00BD7D4E">
          <w:rPr>
            <w:rStyle w:val="hps"/>
            <w:lang w:val="en"/>
          </w:rPr>
          <w:delText>StoreProcedure</w:delText>
        </w:r>
        <w:r w:rsidDel="00BD7D4E">
          <w:rPr>
            <w:rStyle w:val="shorttext"/>
            <w:lang w:val="en"/>
          </w:rPr>
          <w:delText xml:space="preserve">: </w:delText>
        </w:r>
        <w:r w:rsidR="00C450BD" w:rsidRPr="00543617" w:rsidDel="00BD7D4E">
          <w:rPr>
            <w:rFonts w:ascii="Consolas" w:hAnsi="Consolas" w:cs="Consolas"/>
            <w:color w:val="0000FF"/>
            <w:sz w:val="19"/>
            <w:szCs w:val="19"/>
            <w:highlight w:val="white"/>
            <w:lang w:val="en-US"/>
          </w:rPr>
          <w:delText>MSGetDSD</w:delText>
        </w:r>
      </w:del>
      <w:ins w:id="609" w:author="Gino Mascotti" w:date="2015-05-27T15:51:00Z">
        <w:r w:rsidR="00BD7D4E">
          <w:rPr>
            <w:rStyle w:val="hps"/>
            <w:lang w:val="en"/>
          </w:rPr>
          <w:t>effettuando delle interrogazioni dirette nel DB Mastore</w:t>
        </w:r>
      </w:ins>
    </w:p>
    <w:p w:rsidR="005C6F31" w:rsidRPr="00735E05" w:rsidRDefault="005C6F31" w:rsidP="005C6F31">
      <w:pPr>
        <w:pStyle w:val="Corpotesto"/>
        <w:numPr>
          <w:ilvl w:val="0"/>
          <w:numId w:val="33"/>
        </w:numPr>
        <w:rPr>
          <w:rStyle w:val="hps"/>
          <w:b/>
          <w:lang w:val="en"/>
        </w:rPr>
      </w:pPr>
      <w:r w:rsidRPr="00735E05">
        <w:rPr>
          <w:rStyle w:val="hps"/>
          <w:b/>
          <w:lang w:val="en"/>
        </w:rPr>
        <w:t>ConceptScheme</w:t>
      </w:r>
    </w:p>
    <w:p w:rsidR="00C450BD" w:rsidRDefault="006E1F55">
      <w:pPr>
        <w:pStyle w:val="Corpotesto"/>
        <w:ind w:left="1429"/>
        <w:rPr>
          <w:rStyle w:val="hps"/>
          <w:lang w:val="en"/>
        </w:rPr>
      </w:pPr>
      <w:r>
        <w:rPr>
          <w:rStyle w:val="hps"/>
          <w:lang w:val="en"/>
        </w:rPr>
        <w:t>The</w:t>
      </w:r>
      <w:r>
        <w:rPr>
          <w:lang w:val="en"/>
        </w:rPr>
        <w:t xml:space="preserve"> </w:t>
      </w:r>
      <w:r>
        <w:rPr>
          <w:rStyle w:val="hps"/>
          <w:lang w:val="en"/>
        </w:rPr>
        <w:t>ConceptScheme</w:t>
      </w:r>
      <w:r>
        <w:rPr>
          <w:lang w:val="en"/>
        </w:rPr>
        <w:t xml:space="preserve"> </w:t>
      </w:r>
      <w:ins w:id="610" w:author="Gino Mascotti" w:date="2015-05-27T15:52:00Z">
        <w:r w:rsidR="00BD7D4E">
          <w:rPr>
            <w:rStyle w:val="hps"/>
            <w:lang w:val="en"/>
          </w:rPr>
          <w:t>are recovered</w:t>
        </w:r>
        <w:r w:rsidR="00BD7D4E">
          <w:rPr>
            <w:rStyle w:val="shorttext"/>
            <w:lang w:val="en"/>
          </w:rPr>
          <w:t xml:space="preserve"> </w:t>
        </w:r>
        <w:r w:rsidR="00BD7D4E">
          <w:rPr>
            <w:rStyle w:val="hps"/>
            <w:lang w:val="en"/>
          </w:rPr>
          <w:t>effettuando delle interrogazioni dirette nel DB Mastore</w:t>
        </w:r>
      </w:ins>
      <w:del w:id="611" w:author="Gino Mascotti" w:date="2015-05-27T15:52:00Z">
        <w:r w:rsidDel="00BD7D4E">
          <w:rPr>
            <w:rStyle w:val="hps"/>
            <w:lang w:val="en"/>
          </w:rPr>
          <w:delText>are recovered</w:delText>
        </w:r>
        <w:r w:rsidDel="00BD7D4E">
          <w:rPr>
            <w:lang w:val="en"/>
          </w:rPr>
          <w:delText xml:space="preserve"> </w:delText>
        </w:r>
        <w:r w:rsidDel="00BD7D4E">
          <w:rPr>
            <w:rStyle w:val="hps"/>
            <w:lang w:val="en"/>
          </w:rPr>
          <w:delText>through</w:delText>
        </w:r>
        <w:r w:rsidDel="00BD7D4E">
          <w:rPr>
            <w:lang w:val="en"/>
          </w:rPr>
          <w:delText xml:space="preserve"> </w:delText>
        </w:r>
      </w:del>
      <w:ins w:id="612" w:author="Dario Camol" w:date="2015-01-12T17:55:00Z">
        <w:del w:id="613" w:author="Gino Mascotti" w:date="2015-05-27T15:52:00Z">
          <w:r w:rsidR="00642CBC" w:rsidDel="00BD7D4E">
            <w:rPr>
              <w:lang w:val="en"/>
            </w:rPr>
            <w:delText xml:space="preserve">the </w:delText>
          </w:r>
        </w:del>
      </w:ins>
      <w:del w:id="614" w:author="Gino Mascotti" w:date="2015-05-27T15:52:00Z">
        <w:r w:rsidDel="00BD7D4E">
          <w:rPr>
            <w:rStyle w:val="hps"/>
            <w:lang w:val="en"/>
          </w:rPr>
          <w:delText>StoreProcedure</w:delText>
        </w:r>
        <w:r w:rsidDel="00BD7D4E">
          <w:rPr>
            <w:lang w:val="en"/>
          </w:rPr>
          <w:delText xml:space="preserve">: </w:delText>
        </w:r>
        <w:r w:rsidR="00C450BD" w:rsidRPr="00543617" w:rsidDel="00BD7D4E">
          <w:rPr>
            <w:rFonts w:ascii="Consolas" w:hAnsi="Consolas" w:cs="Consolas"/>
            <w:color w:val="0000FF"/>
            <w:sz w:val="19"/>
            <w:szCs w:val="19"/>
            <w:highlight w:val="white"/>
            <w:lang w:val="en-US"/>
          </w:rPr>
          <w:delText>MSGetConceptScheme</w:delText>
        </w:r>
      </w:del>
    </w:p>
    <w:p w:rsidR="005C6F31" w:rsidRPr="00735E05" w:rsidRDefault="005C6F31" w:rsidP="005C6F31">
      <w:pPr>
        <w:pStyle w:val="Corpotesto"/>
        <w:numPr>
          <w:ilvl w:val="0"/>
          <w:numId w:val="33"/>
        </w:numPr>
        <w:rPr>
          <w:rStyle w:val="hps"/>
          <w:b/>
          <w:lang w:val="en"/>
        </w:rPr>
      </w:pPr>
      <w:r w:rsidRPr="00735E05">
        <w:rPr>
          <w:rStyle w:val="hps"/>
          <w:b/>
          <w:lang w:val="en"/>
        </w:rPr>
        <w:t>Codelist</w:t>
      </w:r>
    </w:p>
    <w:p w:rsidR="006E1F55" w:rsidDel="00C93E6D" w:rsidRDefault="006E1F55" w:rsidP="00C450BD">
      <w:pPr>
        <w:pStyle w:val="Corpotesto"/>
        <w:ind w:left="1429"/>
        <w:rPr>
          <w:del w:id="615" w:author="Gino Mascotti" w:date="2015-05-27T15:52:00Z"/>
          <w:lang w:val="en"/>
        </w:rPr>
      </w:pPr>
      <w:del w:id="616" w:author="Gino Mascotti" w:date="2015-05-27T15:52:00Z">
        <w:r w:rsidDel="00C93E6D">
          <w:rPr>
            <w:rStyle w:val="hps"/>
            <w:lang w:val="en"/>
          </w:rPr>
          <w:delText>The</w:delText>
        </w:r>
        <w:r w:rsidDel="00C93E6D">
          <w:rPr>
            <w:lang w:val="en"/>
          </w:rPr>
          <w:delText xml:space="preserve"> </w:delText>
        </w:r>
      </w:del>
      <w:ins w:id="617" w:author="Dario Camol" w:date="2015-01-12T17:55:00Z">
        <w:del w:id="618" w:author="Gino Mascotti" w:date="2015-05-27T15:52:00Z">
          <w:r w:rsidR="00642CBC" w:rsidDel="00C93E6D">
            <w:rPr>
              <w:lang w:val="en"/>
            </w:rPr>
            <w:delText xml:space="preserve">not constrained </w:delText>
          </w:r>
        </w:del>
      </w:ins>
      <w:del w:id="619" w:author="Gino Mascotti" w:date="2015-05-27T15:52:00Z">
        <w:r w:rsidDel="00C93E6D">
          <w:rPr>
            <w:rStyle w:val="hps"/>
            <w:lang w:val="en"/>
          </w:rPr>
          <w:delText>codelist</w:delText>
        </w:r>
        <w:r w:rsidDel="00C93E6D">
          <w:rPr>
            <w:lang w:val="en"/>
          </w:rPr>
          <w:delText xml:space="preserve"> </w:delText>
        </w:r>
        <w:r w:rsidDel="00C93E6D">
          <w:rPr>
            <w:rStyle w:val="hps"/>
            <w:lang w:val="en"/>
          </w:rPr>
          <w:delText>not</w:delText>
        </w:r>
        <w:r w:rsidDel="00C93E6D">
          <w:rPr>
            <w:lang w:val="en"/>
          </w:rPr>
          <w:delText xml:space="preserve"> </w:delText>
        </w:r>
        <w:r w:rsidDel="00C93E6D">
          <w:rPr>
            <w:rStyle w:val="hps"/>
            <w:lang w:val="en"/>
          </w:rPr>
          <w:delText>constrinate</w:delText>
        </w:r>
        <w:r w:rsidDel="00C93E6D">
          <w:rPr>
            <w:lang w:val="en"/>
          </w:rPr>
          <w:delText xml:space="preserve"> </w:delText>
        </w:r>
        <w:r w:rsidDel="00C93E6D">
          <w:rPr>
            <w:rStyle w:val="hps"/>
            <w:lang w:val="en"/>
          </w:rPr>
          <w:delText>are recovered</w:delText>
        </w:r>
        <w:r w:rsidDel="00C93E6D">
          <w:rPr>
            <w:lang w:val="en"/>
          </w:rPr>
          <w:delText xml:space="preserve"> </w:delText>
        </w:r>
        <w:r w:rsidDel="00C93E6D">
          <w:rPr>
            <w:rStyle w:val="hps"/>
            <w:lang w:val="en"/>
          </w:rPr>
          <w:delText>through</w:delText>
        </w:r>
        <w:r w:rsidDel="00C93E6D">
          <w:rPr>
            <w:lang w:val="en"/>
          </w:rPr>
          <w:delText xml:space="preserve"> </w:delText>
        </w:r>
      </w:del>
      <w:ins w:id="620" w:author="Dario Camol" w:date="2015-01-12T17:55:00Z">
        <w:del w:id="621" w:author="Gino Mascotti" w:date="2015-05-27T15:52:00Z">
          <w:r w:rsidR="00642CBC" w:rsidDel="00C93E6D">
            <w:rPr>
              <w:lang w:val="en"/>
            </w:rPr>
            <w:delText xml:space="preserve">the </w:delText>
          </w:r>
        </w:del>
      </w:ins>
      <w:del w:id="622" w:author="Gino Mascotti" w:date="2015-05-27T15:52:00Z">
        <w:r w:rsidDel="00C93E6D">
          <w:rPr>
            <w:rStyle w:val="hps"/>
            <w:lang w:val="en"/>
          </w:rPr>
          <w:delText>StoreProcedure</w:delText>
        </w:r>
        <w:r w:rsidDel="00C93E6D">
          <w:rPr>
            <w:lang w:val="en"/>
          </w:rPr>
          <w:delText xml:space="preserve">: </w:delText>
        </w:r>
      </w:del>
    </w:p>
    <w:p w:rsidR="006E1F55" w:rsidDel="00C93E6D" w:rsidRDefault="006E1F55" w:rsidP="00C450BD">
      <w:pPr>
        <w:pStyle w:val="Corpotesto"/>
        <w:ind w:left="1429"/>
        <w:rPr>
          <w:del w:id="623" w:author="Gino Mascotti" w:date="2015-05-27T15:52:00Z"/>
          <w:rStyle w:val="hps"/>
          <w:lang w:val="en"/>
        </w:rPr>
      </w:pPr>
      <w:del w:id="624" w:author="Gino Mascotti" w:date="2015-05-27T15:52:00Z">
        <w:r w:rsidRPr="00543617" w:rsidDel="00C93E6D">
          <w:rPr>
            <w:rFonts w:ascii="Consolas" w:hAnsi="Consolas" w:cs="Consolas"/>
            <w:color w:val="0000FF"/>
            <w:sz w:val="19"/>
            <w:szCs w:val="19"/>
            <w:highlight w:val="white"/>
            <w:lang w:val="en-US"/>
          </w:rPr>
          <w:delText>MSGetCodelist</w:delText>
        </w:r>
        <w:r w:rsidDel="00C93E6D">
          <w:rPr>
            <w:rStyle w:val="hps"/>
            <w:lang w:val="en"/>
          </w:rPr>
          <w:delText xml:space="preserve"> </w:delText>
        </w:r>
      </w:del>
    </w:p>
    <w:p w:rsidR="006E1F55" w:rsidDel="00BF61DF" w:rsidRDefault="006E1F55">
      <w:pPr>
        <w:ind w:left="1418"/>
        <w:rPr>
          <w:del w:id="625" w:author="Gino Mascotti" w:date="2015-05-27T15:55:00Z"/>
          <w:rStyle w:val="hps"/>
          <w:lang w:val="en"/>
        </w:rPr>
        <w:pPrChange w:id="626" w:author="Gino Mascotti" w:date="2015-05-27T15:55:00Z">
          <w:pPr/>
        </w:pPrChange>
      </w:pPr>
      <w:del w:id="627" w:author="Gino Mascotti" w:date="2015-05-27T15:52:00Z">
        <w:r w:rsidDel="00C93E6D">
          <w:rPr>
            <w:rStyle w:val="hps"/>
            <w:lang w:val="en"/>
          </w:rPr>
          <w:delText>For</w:delText>
        </w:r>
        <w:r w:rsidDel="00C93E6D">
          <w:rPr>
            <w:lang w:val="en"/>
          </w:rPr>
          <w:delText xml:space="preserve"> </w:delText>
        </w:r>
      </w:del>
      <w:ins w:id="628" w:author="Dario Camol" w:date="2015-01-12T17:56:00Z">
        <w:del w:id="629" w:author="Gino Mascotti" w:date="2015-05-27T15:52:00Z">
          <w:r w:rsidR="00642CBC" w:rsidDel="00C93E6D">
            <w:rPr>
              <w:lang w:val="en"/>
            </w:rPr>
            <w:delText xml:space="preserve">constrained </w:delText>
          </w:r>
        </w:del>
      </w:ins>
      <w:del w:id="630" w:author="Gino Mascotti" w:date="2015-05-27T15:52:00Z">
        <w:r w:rsidDel="00C93E6D">
          <w:rPr>
            <w:rStyle w:val="hps"/>
            <w:lang w:val="en"/>
          </w:rPr>
          <w:delText>codelist</w:delText>
        </w:r>
        <w:r w:rsidDel="00C93E6D">
          <w:rPr>
            <w:lang w:val="en"/>
          </w:rPr>
          <w:delText xml:space="preserve"> </w:delText>
        </w:r>
        <w:r w:rsidDel="00C93E6D">
          <w:rPr>
            <w:rStyle w:val="hps"/>
            <w:lang w:val="en"/>
          </w:rPr>
          <w:delText>constrainate</w:delText>
        </w:r>
      </w:del>
      <w:ins w:id="631" w:author="Dario Camol" w:date="2015-01-12T17:56:00Z">
        <w:del w:id="632" w:author="Gino Mascotti" w:date="2015-05-27T15:52:00Z">
          <w:r w:rsidR="00642CBC" w:rsidDel="00C93E6D">
            <w:rPr>
              <w:rStyle w:val="hps"/>
              <w:lang w:val="en"/>
            </w:rPr>
            <w:delText>,</w:delText>
          </w:r>
        </w:del>
      </w:ins>
      <w:del w:id="633" w:author="Gino Mascotti" w:date="2015-05-27T15:52:00Z">
        <w:r w:rsidDel="00C93E6D">
          <w:rPr>
            <w:lang w:val="en"/>
          </w:rPr>
          <w:delText xml:space="preserve"> </w:delText>
        </w:r>
        <w:r w:rsidDel="00C93E6D">
          <w:rPr>
            <w:rStyle w:val="hps"/>
            <w:lang w:val="en"/>
          </w:rPr>
          <w:delText>instead</w:delText>
        </w:r>
      </w:del>
      <w:ins w:id="634" w:author="Dario Camol" w:date="2015-01-12T17:56:00Z">
        <w:del w:id="635" w:author="Gino Mascotti" w:date="2015-05-27T15:52:00Z">
          <w:r w:rsidR="00642CBC" w:rsidDel="00C93E6D">
            <w:rPr>
              <w:rStyle w:val="hps"/>
              <w:lang w:val="en"/>
            </w:rPr>
            <w:delText>,</w:delText>
          </w:r>
        </w:del>
      </w:ins>
      <w:del w:id="636" w:author="Gino Mascotti" w:date="2015-05-27T15:52:00Z">
        <w:r w:rsidDel="00C93E6D">
          <w:rPr>
            <w:lang w:val="en"/>
          </w:rPr>
          <w:delText xml:space="preserve"> </w:delText>
        </w:r>
        <w:r w:rsidDel="00C93E6D">
          <w:rPr>
            <w:rStyle w:val="hps"/>
            <w:lang w:val="en"/>
          </w:rPr>
          <w:delText>it</w:delText>
        </w:r>
        <w:r w:rsidDel="00C93E6D">
          <w:rPr>
            <w:lang w:val="en"/>
          </w:rPr>
          <w:delText xml:space="preserve"> </w:delText>
        </w:r>
        <w:r w:rsidDel="00C93E6D">
          <w:rPr>
            <w:rStyle w:val="hps"/>
            <w:lang w:val="en"/>
          </w:rPr>
          <w:delText xml:space="preserve">all </w:delText>
        </w:r>
      </w:del>
      <w:ins w:id="637" w:author="Dario Camol" w:date="2015-01-12T17:56:00Z">
        <w:del w:id="638" w:author="Gino Mascotti" w:date="2015-05-27T15:52:00Z">
          <w:r w:rsidR="00642CBC" w:rsidDel="00C93E6D">
            <w:rPr>
              <w:rStyle w:val="hps"/>
              <w:lang w:val="en"/>
            </w:rPr>
            <w:delText xml:space="preserve">the application </w:delText>
          </w:r>
        </w:del>
      </w:ins>
      <w:del w:id="639" w:author="Gino Mascotti" w:date="2015-05-27T15:52:00Z">
        <w:r w:rsidDel="00C93E6D">
          <w:rPr>
            <w:rStyle w:val="hps"/>
            <w:lang w:val="en"/>
          </w:rPr>
          <w:delText>use</w:delText>
        </w:r>
      </w:del>
      <w:ins w:id="640" w:author="Dario Camol" w:date="2015-01-12T17:56:00Z">
        <w:del w:id="641" w:author="Gino Mascotti" w:date="2015-05-27T15:52:00Z">
          <w:r w:rsidR="00642CBC" w:rsidDel="00C93E6D">
            <w:rPr>
              <w:rStyle w:val="hps"/>
              <w:lang w:val="en"/>
            </w:rPr>
            <w:delText>s</w:delText>
          </w:r>
        </w:del>
      </w:ins>
      <w:del w:id="642" w:author="Gino Mascotti" w:date="2015-05-27T15:52:00Z">
        <w:r w:rsidDel="00C93E6D">
          <w:rPr>
            <w:lang w:val="en"/>
          </w:rPr>
          <w:delText xml:space="preserve"> </w:delText>
        </w:r>
        <w:r w:rsidDel="00C93E6D">
          <w:rPr>
            <w:rStyle w:val="hps"/>
            <w:lang w:val="en"/>
          </w:rPr>
          <w:delText>the</w:delText>
        </w:r>
        <w:r w:rsidDel="00C93E6D">
          <w:rPr>
            <w:lang w:val="en"/>
          </w:rPr>
          <w:delText xml:space="preserve"> </w:delText>
        </w:r>
        <w:r w:rsidDel="00C93E6D">
          <w:rPr>
            <w:rStyle w:val="hps"/>
            <w:lang w:val="en"/>
          </w:rPr>
          <w:delText>same methods and</w:delText>
        </w:r>
        <w:r w:rsidDel="00C93E6D">
          <w:rPr>
            <w:lang w:val="en"/>
          </w:rPr>
          <w:delText xml:space="preserve"> </w:delText>
        </w:r>
        <w:r w:rsidDel="00C93E6D">
          <w:rPr>
            <w:rStyle w:val="hps"/>
            <w:lang w:val="en"/>
          </w:rPr>
          <w:delText>mechanisms used</w:delText>
        </w:r>
        <w:r w:rsidDel="00C93E6D">
          <w:rPr>
            <w:lang w:val="en"/>
          </w:rPr>
          <w:delText xml:space="preserve"> </w:delText>
        </w:r>
        <w:r w:rsidDel="00C93E6D">
          <w:rPr>
            <w:rStyle w:val="hps"/>
            <w:lang w:val="en"/>
          </w:rPr>
          <w:delText>in version</w:delText>
        </w:r>
        <w:r w:rsidDel="00C93E6D">
          <w:rPr>
            <w:lang w:val="en"/>
          </w:rPr>
          <w:delText xml:space="preserve"> </w:delText>
        </w:r>
        <w:r w:rsidDel="00C93E6D">
          <w:rPr>
            <w:rStyle w:val="hps"/>
            <w:lang w:val="en"/>
          </w:rPr>
          <w:delText>1.0</w:delText>
        </w:r>
        <w:r w:rsidDel="00C93E6D">
          <w:rPr>
            <w:lang w:val="en"/>
          </w:rPr>
          <w:delText xml:space="preserve"> </w:delText>
        </w:r>
        <w:r w:rsidDel="00C93E6D">
          <w:rPr>
            <w:rStyle w:val="hps"/>
            <w:lang w:val="en"/>
          </w:rPr>
          <w:delText>OnTheFly</w:delText>
        </w:r>
      </w:del>
      <w:ins w:id="643" w:author="Gino Mascotti" w:date="2015-05-27T15:53:00Z">
        <w:r w:rsidR="00C93E6D">
          <w:rPr>
            <w:rStyle w:val="hps"/>
            <w:lang w:val="en"/>
          </w:rPr>
          <w:t>Le C</w:t>
        </w:r>
      </w:ins>
      <w:ins w:id="644" w:author="Gino Mascotti" w:date="2015-05-27T15:52:00Z">
        <w:r w:rsidR="00C93E6D">
          <w:rPr>
            <w:rStyle w:val="hps"/>
            <w:lang w:val="en"/>
          </w:rPr>
          <w:t xml:space="preserve">odelist non Constrainate </w:t>
        </w:r>
      </w:ins>
      <w:ins w:id="645" w:author="Gino Mascotti" w:date="2015-05-27T15:53:00Z">
        <w:r w:rsidR="00C93E6D">
          <w:rPr>
            <w:rStyle w:val="hps"/>
            <w:lang w:val="en"/>
          </w:rPr>
          <w:t>verranno</w:t>
        </w:r>
      </w:ins>
      <w:ins w:id="646" w:author="Gino Mascotti" w:date="2015-05-27T15:52:00Z">
        <w:r w:rsidR="00C93E6D">
          <w:rPr>
            <w:rStyle w:val="shorttext"/>
            <w:lang w:val="en"/>
          </w:rPr>
          <w:t xml:space="preserve"> </w:t>
        </w:r>
      </w:ins>
      <w:ins w:id="647" w:author="Gino Mascotti" w:date="2015-05-27T15:53:00Z">
        <w:r w:rsidR="00C93E6D">
          <w:rPr>
            <w:rStyle w:val="shorttext"/>
            <w:lang w:val="en"/>
          </w:rPr>
          <w:t xml:space="preserve">prese </w:t>
        </w:r>
      </w:ins>
      <w:ins w:id="648" w:author="Gino Mascotti" w:date="2015-05-27T15:52:00Z">
        <w:r w:rsidR="00C93E6D">
          <w:rPr>
            <w:rStyle w:val="hps"/>
            <w:lang w:val="en"/>
          </w:rPr>
          <w:t>effettuando delle interrogazioni dirette nel DB Mastore</w:t>
        </w:r>
      </w:ins>
      <w:ins w:id="649" w:author="Gino Mascotti" w:date="2015-05-27T15:53:00Z">
        <w:r w:rsidR="00C93E6D">
          <w:rPr>
            <w:rStyle w:val="hps"/>
            <w:lang w:val="en"/>
          </w:rPr>
          <w:t xml:space="preserve">. </w:t>
        </w:r>
      </w:ins>
      <w:ins w:id="650" w:author="Gino Mascotti" w:date="2015-05-27T15:54:00Z">
        <w:r w:rsidR="00C93E6D">
          <w:rPr>
            <w:rStyle w:val="hps"/>
            <w:lang w:val="en"/>
          </w:rPr>
          <w:t>The</w:t>
        </w:r>
      </w:ins>
      <w:ins w:id="651" w:author="Gino Mascotti" w:date="2015-05-27T15:53:00Z">
        <w:r w:rsidR="00C93E6D">
          <w:rPr>
            <w:rStyle w:val="hps"/>
            <w:lang w:val="en"/>
          </w:rPr>
          <w:t xml:space="preserve"> </w:t>
        </w:r>
      </w:ins>
      <w:ins w:id="652" w:author="Gino Mascotti" w:date="2015-05-27T15:54:00Z">
        <w:r w:rsidR="00C93E6D">
          <w:rPr>
            <w:rStyle w:val="hps"/>
            <w:lang w:val="en"/>
          </w:rPr>
          <w:t xml:space="preserve">Constrain </w:t>
        </w:r>
      </w:ins>
      <w:ins w:id="653" w:author="Gino Mascotti" w:date="2015-05-27T15:53:00Z">
        <w:r w:rsidR="00C93E6D">
          <w:rPr>
            <w:rStyle w:val="hps"/>
            <w:lang w:val="en"/>
          </w:rPr>
          <w:t>Codelist will be retrieved</w:t>
        </w:r>
        <w:r w:rsidR="00C93E6D">
          <w:rPr>
            <w:lang w:val="en"/>
          </w:rPr>
          <w:t xml:space="preserve"> </w:t>
        </w:r>
        <w:r w:rsidR="00C93E6D">
          <w:rPr>
            <w:rStyle w:val="hps"/>
            <w:lang w:val="en"/>
          </w:rPr>
          <w:t>in the same</w:t>
        </w:r>
        <w:r w:rsidR="00C93E6D">
          <w:rPr>
            <w:lang w:val="en"/>
          </w:rPr>
          <w:t xml:space="preserve"> </w:t>
        </w:r>
        <w:r w:rsidR="00C93E6D">
          <w:rPr>
            <w:rStyle w:val="hps"/>
            <w:lang w:val="en"/>
          </w:rPr>
          <w:t>way as the</w:t>
        </w:r>
        <w:r w:rsidR="00C93E6D">
          <w:rPr>
            <w:lang w:val="en"/>
          </w:rPr>
          <w:t xml:space="preserve"> </w:t>
        </w:r>
        <w:r w:rsidR="00C93E6D">
          <w:rPr>
            <w:rStyle w:val="hps"/>
            <w:lang w:val="en"/>
          </w:rPr>
          <w:t>OnTheFly</w:t>
        </w:r>
        <w:r w:rsidR="00C93E6D" w:rsidRPr="006E1F55">
          <w:rPr>
            <w:lang w:val="en"/>
          </w:rPr>
          <w:t xml:space="preserve"> </w:t>
        </w:r>
        <w:r w:rsidR="00C93E6D">
          <w:rPr>
            <w:rStyle w:val="hps"/>
            <w:lang w:val="en"/>
          </w:rPr>
          <w:t>1.5</w:t>
        </w:r>
        <w:r w:rsidR="00C93E6D">
          <w:rPr>
            <w:lang w:val="en"/>
          </w:rPr>
          <w:t xml:space="preserve"> </w:t>
        </w:r>
        <w:r w:rsidR="00C93E6D">
          <w:rPr>
            <w:rStyle w:val="hps"/>
            <w:lang w:val="en"/>
          </w:rPr>
          <w:t>version</w:t>
        </w:r>
      </w:ins>
    </w:p>
    <w:p w:rsidR="00BF61DF" w:rsidRDefault="00BF61DF" w:rsidP="00C93E6D">
      <w:pPr>
        <w:pStyle w:val="Corpotesto"/>
        <w:ind w:left="1418"/>
        <w:rPr>
          <w:ins w:id="654" w:author="Gino Mascotti" w:date="2015-05-28T10:00:00Z"/>
          <w:rStyle w:val="hps"/>
          <w:lang w:val="en"/>
        </w:rPr>
      </w:pPr>
    </w:p>
    <w:p w:rsidR="00BF61DF" w:rsidRDefault="00BF61DF" w:rsidP="00BF61DF">
      <w:pPr>
        <w:pStyle w:val="Corpotesto"/>
        <w:numPr>
          <w:ilvl w:val="0"/>
          <w:numId w:val="33"/>
        </w:numPr>
        <w:jc w:val="both"/>
        <w:rPr>
          <w:ins w:id="655" w:author="Gino Mascotti" w:date="2015-05-28T10:01:00Z"/>
          <w:rStyle w:val="hps"/>
          <w:b/>
          <w:lang w:val="en"/>
        </w:rPr>
      </w:pPr>
      <w:ins w:id="656" w:author="Gino Mascotti" w:date="2015-05-28T10:01:00Z">
        <w:r w:rsidRPr="00632571">
          <w:rPr>
            <w:rStyle w:val="hps"/>
            <w:b/>
            <w:lang w:val="en"/>
          </w:rPr>
          <w:t>Special Codelist</w:t>
        </w:r>
      </w:ins>
    </w:p>
    <w:p w:rsidR="00BF61DF" w:rsidRDefault="00BF61DF" w:rsidP="00BF61DF">
      <w:pPr>
        <w:pStyle w:val="Corpotesto"/>
        <w:ind w:left="1429"/>
        <w:jc w:val="both"/>
        <w:rPr>
          <w:ins w:id="657" w:author="Gino Mascotti" w:date="2015-05-28T10:01:00Z"/>
          <w:rStyle w:val="hps"/>
          <w:lang w:val="en"/>
        </w:rPr>
      </w:pPr>
      <w:ins w:id="658" w:author="Gino Mascotti" w:date="2015-05-28T10:01:00Z">
        <w:r>
          <w:rPr>
            <w:rStyle w:val="hps"/>
            <w:lang w:val="en"/>
          </w:rPr>
          <w:t>This metadata</w:t>
        </w:r>
        <w:r>
          <w:rPr>
            <w:lang w:val="en"/>
          </w:rPr>
          <w:t xml:space="preserve"> </w:t>
        </w:r>
        <w:r>
          <w:rPr>
            <w:rStyle w:val="hps"/>
            <w:lang w:val="en"/>
          </w:rPr>
          <w:t>will be retrieved</w:t>
        </w:r>
        <w:r>
          <w:rPr>
            <w:lang w:val="en"/>
          </w:rPr>
          <w:t xml:space="preserve"> </w:t>
        </w:r>
        <w:r>
          <w:rPr>
            <w:rStyle w:val="hps"/>
            <w:lang w:val="en"/>
          </w:rPr>
          <w:t>in the same</w:t>
        </w:r>
        <w:r>
          <w:rPr>
            <w:lang w:val="en"/>
          </w:rPr>
          <w:t xml:space="preserve"> </w:t>
        </w:r>
        <w:r>
          <w:rPr>
            <w:rStyle w:val="hps"/>
            <w:lang w:val="en"/>
          </w:rPr>
          <w:t>way as the</w:t>
        </w:r>
        <w:r>
          <w:rPr>
            <w:lang w:val="en"/>
          </w:rPr>
          <w:t xml:space="preserve"> </w:t>
        </w:r>
        <w:r>
          <w:rPr>
            <w:rStyle w:val="hps"/>
            <w:lang w:val="en"/>
          </w:rPr>
          <w:t>OnTheFly</w:t>
        </w:r>
        <w:r w:rsidRPr="006E1F55">
          <w:rPr>
            <w:lang w:val="en"/>
          </w:rPr>
          <w:t xml:space="preserve"> </w:t>
        </w:r>
        <w:r>
          <w:rPr>
            <w:rStyle w:val="hps"/>
            <w:lang w:val="en"/>
          </w:rPr>
          <w:t>1.5</w:t>
        </w:r>
        <w:r>
          <w:rPr>
            <w:lang w:val="en"/>
          </w:rPr>
          <w:t xml:space="preserve"> </w:t>
        </w:r>
        <w:r>
          <w:rPr>
            <w:rStyle w:val="hps"/>
            <w:lang w:val="en"/>
          </w:rPr>
          <w:t>version</w:t>
        </w:r>
      </w:ins>
    </w:p>
    <w:p w:rsidR="00BF61DF" w:rsidRPr="0059564C" w:rsidRDefault="00BF61DF" w:rsidP="00C93E6D">
      <w:pPr>
        <w:pStyle w:val="Corpotesto"/>
        <w:ind w:left="1418"/>
        <w:rPr>
          <w:ins w:id="659" w:author="Gino Mascotti" w:date="2015-05-28T10:00:00Z"/>
          <w:rStyle w:val="hps"/>
          <w:lang w:val="en"/>
        </w:rPr>
      </w:pPr>
    </w:p>
    <w:p w:rsidR="003C11EB" w:rsidRPr="00543617" w:rsidRDefault="00C93E6D">
      <w:pPr>
        <w:ind w:left="1418"/>
        <w:rPr>
          <w:rFonts w:asciiTheme="majorHAnsi" w:hAnsiTheme="majorHAnsi" w:cstheme="majorHAnsi"/>
          <w:b/>
          <w:sz w:val="24"/>
          <w:lang w:val="en-US"/>
        </w:rPr>
        <w:pPrChange w:id="660" w:author="Gino Mascotti" w:date="2015-05-27T15:55:00Z">
          <w:pPr/>
        </w:pPrChange>
      </w:pPr>
      <w:ins w:id="661" w:author="Gino Mascotti" w:date="2015-05-27T15:55:00Z">
        <w:r>
          <w:rPr>
            <w:rFonts w:asciiTheme="majorHAnsi" w:hAnsiTheme="majorHAnsi" w:cstheme="majorHAnsi"/>
            <w:b/>
            <w:sz w:val="24"/>
            <w:lang w:val="en-US"/>
          </w:rPr>
          <w:br w:type="page"/>
        </w:r>
      </w:ins>
      <w:del w:id="662" w:author="Gino Mascotti" w:date="2015-05-27T15:55:00Z">
        <w:r w:rsidR="003C11EB" w:rsidRPr="00543617" w:rsidDel="00C93E6D">
          <w:rPr>
            <w:rFonts w:asciiTheme="majorHAnsi" w:hAnsiTheme="majorHAnsi" w:cstheme="majorHAnsi"/>
            <w:b/>
            <w:sz w:val="24"/>
            <w:lang w:val="en-US"/>
          </w:rPr>
          <w:br w:type="page"/>
        </w:r>
      </w:del>
    </w:p>
    <w:p w:rsidR="0059564C" w:rsidRPr="00543617" w:rsidRDefault="006E1F55" w:rsidP="0033298C">
      <w:pPr>
        <w:pStyle w:val="Titolo2"/>
        <w:rPr>
          <w:lang w:val="en-US"/>
        </w:rPr>
      </w:pPr>
      <w:bookmarkStart w:id="663" w:name="_Toc422216212"/>
      <w:r w:rsidRPr="00543617">
        <w:rPr>
          <w:rStyle w:val="Titolo2Carattere"/>
          <w:caps/>
          <w:shd w:val="clear" w:color="auto" w:fill="auto"/>
          <w:lang w:val="en-US"/>
        </w:rPr>
        <w:lastRenderedPageBreak/>
        <w:t>Presentation</w:t>
      </w:r>
      <w:bookmarkEnd w:id="663"/>
    </w:p>
    <w:p w:rsidR="00735E05" w:rsidRDefault="006E1F55" w:rsidP="0059564C">
      <w:pPr>
        <w:pStyle w:val="Corpotesto"/>
        <w:rPr>
          <w:lang w:val="en"/>
        </w:rPr>
      </w:pPr>
      <w:r>
        <w:rPr>
          <w:rStyle w:val="hps"/>
          <w:lang w:val="en"/>
        </w:rPr>
        <w:t>Browsing to</w:t>
      </w:r>
      <w:r>
        <w:rPr>
          <w:lang w:val="en"/>
        </w:rPr>
        <w:t xml:space="preserve"> </w:t>
      </w:r>
      <w:r>
        <w:rPr>
          <w:rStyle w:val="hps"/>
          <w:lang w:val="en"/>
        </w:rPr>
        <w:t>where</w:t>
      </w:r>
      <w:r>
        <w:rPr>
          <w:lang w:val="en"/>
        </w:rPr>
        <w:t xml:space="preserve"> </w:t>
      </w:r>
      <w:r>
        <w:rPr>
          <w:rStyle w:val="hps"/>
          <w:lang w:val="en"/>
        </w:rPr>
        <w:t xml:space="preserve">you </w:t>
      </w:r>
      <w:del w:id="664" w:author="Dario Camol" w:date="2015-01-12T17:56:00Z">
        <w:r w:rsidDel="00642CBC">
          <w:rPr>
            <w:rStyle w:val="hps"/>
            <w:lang w:val="en"/>
          </w:rPr>
          <w:delText>installed</w:delText>
        </w:r>
        <w:r w:rsidDel="00642CBC">
          <w:rPr>
            <w:lang w:val="en"/>
          </w:rPr>
          <w:delText xml:space="preserve"> </w:delText>
        </w:r>
      </w:del>
      <w:ins w:id="665" w:author="Dario Camol" w:date="2015-01-12T17:56:00Z">
        <w:r w:rsidR="00642CBC">
          <w:rPr>
            <w:rStyle w:val="hps"/>
            <w:lang w:val="en"/>
          </w:rPr>
          <w:t xml:space="preserve">located </w:t>
        </w:r>
      </w:ins>
      <w:r>
        <w:rPr>
          <w:rStyle w:val="hps"/>
          <w:lang w:val="en"/>
        </w:rPr>
        <w:t xml:space="preserve">the </w:t>
      </w:r>
      <w:ins w:id="666" w:author="Dario Camol" w:date="2015-01-12T17:56:00Z">
        <w:r w:rsidR="00642CBC">
          <w:rPr>
            <w:rStyle w:val="hps"/>
            <w:lang w:val="en"/>
          </w:rPr>
          <w:t xml:space="preserve">web </w:t>
        </w:r>
      </w:ins>
      <w:r>
        <w:rPr>
          <w:rStyle w:val="hps"/>
          <w:lang w:val="en"/>
        </w:rPr>
        <w:t>service</w:t>
      </w:r>
      <w:r>
        <w:rPr>
          <w:lang w:val="en"/>
        </w:rPr>
        <w:t xml:space="preserve"> </w:t>
      </w:r>
      <w:ins w:id="667" w:author="Dario Camol" w:date="2015-01-12T17:57:00Z">
        <w:r w:rsidR="00642CBC">
          <w:rPr>
            <w:lang w:val="en"/>
          </w:rPr>
          <w:t xml:space="preserve">it </w:t>
        </w:r>
      </w:ins>
      <w:r>
        <w:rPr>
          <w:rStyle w:val="hps"/>
          <w:lang w:val="en"/>
        </w:rPr>
        <w:t>will display the</w:t>
      </w:r>
      <w:r>
        <w:rPr>
          <w:lang w:val="en"/>
        </w:rPr>
        <w:t xml:space="preserve"> </w:t>
      </w:r>
      <w:r>
        <w:rPr>
          <w:rStyle w:val="hps"/>
          <w:lang w:val="en"/>
        </w:rPr>
        <w:t>welcome page</w:t>
      </w:r>
      <w:r>
        <w:rPr>
          <w:lang w:val="en"/>
        </w:rPr>
        <w:t>:</w:t>
      </w:r>
    </w:p>
    <w:p w:rsidR="0059564C" w:rsidRDefault="00C450BD" w:rsidP="0059564C">
      <w:pPr>
        <w:pStyle w:val="Corpotesto"/>
        <w:rPr>
          <w:rFonts w:asciiTheme="majorHAnsi" w:hAnsiTheme="majorHAnsi" w:cstheme="majorHAnsi"/>
          <w:b/>
          <w:sz w:val="24"/>
        </w:rPr>
      </w:pPr>
      <w:r w:rsidRPr="009329CE">
        <w:rPr>
          <w:rFonts w:asciiTheme="majorHAnsi" w:hAnsiTheme="majorHAnsi" w:cstheme="majorHAnsi"/>
          <w:noProof/>
          <w:lang w:eastAsia="it-IT"/>
        </w:rPr>
        <w:drawing>
          <wp:inline distT="0" distB="0" distL="0" distR="0">
            <wp:extent cx="6124575" cy="2898111"/>
            <wp:effectExtent l="19050" t="19050" r="9525" b="171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6147386" cy="2908905"/>
                    </a:xfrm>
                    <a:prstGeom prst="rect">
                      <a:avLst/>
                    </a:prstGeom>
                    <a:solidFill>
                      <a:srgbClr val="FFFFFF">
                        <a:shade val="85000"/>
                      </a:srgbClr>
                    </a:solidFill>
                    <a:ln w="9525" cap="sq">
                      <a:solidFill>
                        <a:schemeClr val="bg1">
                          <a:lumMod val="50000"/>
                        </a:schemeClr>
                      </a:solidFill>
                      <a:miter lim="800000"/>
                    </a:ln>
                    <a:effectLst/>
                    <a:extLst>
                      <a:ext uri="{53640926-AAD7-44D8-BBD7-CCE9431645EC}">
                        <a14:shadowObscured xmlns:a14="http://schemas.microsoft.com/office/drawing/2010/main"/>
                      </a:ext>
                    </a:extLst>
                  </pic:spPr>
                </pic:pic>
              </a:graphicData>
            </a:graphic>
          </wp:inline>
        </w:drawing>
      </w:r>
    </w:p>
    <w:p w:rsidR="00735E05" w:rsidRDefault="00735E05" w:rsidP="0059564C">
      <w:pPr>
        <w:pStyle w:val="Corpotesto"/>
        <w:rPr>
          <w:rFonts w:asciiTheme="majorHAnsi" w:hAnsiTheme="majorHAnsi" w:cstheme="majorHAnsi"/>
          <w:b/>
          <w:sz w:val="24"/>
        </w:rPr>
      </w:pPr>
    </w:p>
    <w:p w:rsidR="0059564C" w:rsidRPr="00543617" w:rsidRDefault="006E1F55" w:rsidP="0059564C">
      <w:pPr>
        <w:rPr>
          <w:lang w:val="en-US"/>
        </w:rPr>
      </w:pPr>
      <w:r>
        <w:rPr>
          <w:rStyle w:val="hps"/>
          <w:lang w:val="en"/>
        </w:rPr>
        <w:t>On this page</w:t>
      </w:r>
      <w:r>
        <w:rPr>
          <w:lang w:val="en"/>
        </w:rPr>
        <w:t xml:space="preserve"> </w:t>
      </w:r>
      <w:r>
        <w:rPr>
          <w:rStyle w:val="hps"/>
          <w:lang w:val="en"/>
        </w:rPr>
        <w:t>you can view</w:t>
      </w:r>
      <w:r>
        <w:rPr>
          <w:lang w:val="en"/>
        </w:rPr>
        <w:t xml:space="preserve"> </w:t>
      </w:r>
      <w:r>
        <w:rPr>
          <w:rStyle w:val="hps"/>
          <w:lang w:val="en"/>
        </w:rPr>
        <w:t>the addresses</w:t>
      </w:r>
      <w:r>
        <w:rPr>
          <w:lang w:val="en"/>
        </w:rPr>
        <w:t xml:space="preserve"> </w:t>
      </w:r>
      <w:r>
        <w:rPr>
          <w:rStyle w:val="hps"/>
          <w:lang w:val="en"/>
        </w:rPr>
        <w:t>of the application</w:t>
      </w:r>
      <w:r>
        <w:rPr>
          <w:lang w:val="en"/>
        </w:rPr>
        <w:t xml:space="preserve"> </w:t>
      </w:r>
      <w:r>
        <w:rPr>
          <w:rStyle w:val="hps"/>
          <w:lang w:val="en"/>
        </w:rPr>
        <w:t>and download the</w:t>
      </w:r>
      <w:r>
        <w:rPr>
          <w:lang w:val="en"/>
        </w:rPr>
        <w:t xml:space="preserve"> </w:t>
      </w:r>
      <w:r>
        <w:rPr>
          <w:rStyle w:val="hps"/>
          <w:lang w:val="en"/>
        </w:rPr>
        <w:t>test</w:t>
      </w:r>
      <w:r>
        <w:rPr>
          <w:lang w:val="en"/>
        </w:rPr>
        <w:t xml:space="preserve"> </w:t>
      </w:r>
      <w:r>
        <w:rPr>
          <w:rStyle w:val="hps"/>
          <w:lang w:val="en"/>
        </w:rPr>
        <w:t>client</w:t>
      </w:r>
      <w:r>
        <w:rPr>
          <w:lang w:val="en"/>
        </w:rPr>
        <w:t xml:space="preserve"> </w:t>
      </w:r>
      <w:r>
        <w:rPr>
          <w:rStyle w:val="hps"/>
          <w:lang w:val="en"/>
        </w:rPr>
        <w:t>and manuals</w:t>
      </w:r>
    </w:p>
    <w:p w:rsidR="0059564C" w:rsidRPr="00543617" w:rsidRDefault="0059564C" w:rsidP="0059564C">
      <w:pPr>
        <w:rPr>
          <w:lang w:val="en-US"/>
        </w:rPr>
      </w:pPr>
    </w:p>
    <w:p w:rsidR="0059564C" w:rsidRPr="00543617" w:rsidRDefault="0059564C" w:rsidP="0059564C">
      <w:pPr>
        <w:rPr>
          <w:lang w:val="en-US"/>
        </w:rPr>
      </w:pPr>
    </w:p>
    <w:p w:rsidR="00681679" w:rsidRPr="00543617" w:rsidRDefault="0059564C" w:rsidP="0059564C">
      <w:pPr>
        <w:rPr>
          <w:rFonts w:asciiTheme="majorHAnsi" w:hAnsiTheme="majorHAnsi" w:cstheme="majorHAnsi"/>
          <w:b/>
          <w:sz w:val="32"/>
          <w:szCs w:val="32"/>
          <w:lang w:val="en-US"/>
        </w:rPr>
      </w:pPr>
      <w:r w:rsidRPr="00543617">
        <w:rPr>
          <w:rFonts w:asciiTheme="majorHAnsi" w:hAnsiTheme="majorHAnsi" w:cstheme="majorHAnsi"/>
          <w:b/>
          <w:sz w:val="32"/>
          <w:szCs w:val="32"/>
          <w:lang w:val="en-US"/>
        </w:rPr>
        <w:t xml:space="preserve"> </w:t>
      </w:r>
      <w:r w:rsidR="00681679" w:rsidRPr="00543617">
        <w:rPr>
          <w:rFonts w:asciiTheme="majorHAnsi" w:hAnsiTheme="majorHAnsi" w:cstheme="majorHAnsi"/>
          <w:b/>
          <w:sz w:val="32"/>
          <w:szCs w:val="32"/>
          <w:lang w:val="en-US"/>
        </w:rPr>
        <w:br w:type="page"/>
      </w:r>
    </w:p>
    <w:p w:rsidR="00CF5A1E" w:rsidRPr="00543617" w:rsidRDefault="00C54C43" w:rsidP="00CB7335">
      <w:pPr>
        <w:pStyle w:val="Titolo1"/>
        <w:rPr>
          <w:b/>
          <w:lang w:val="en-US"/>
        </w:rPr>
      </w:pPr>
      <w:bookmarkStart w:id="668" w:name="_Toc422216213"/>
      <w:r w:rsidRPr="00543617">
        <w:rPr>
          <w:b/>
          <w:lang w:val="en-US"/>
        </w:rPr>
        <w:lastRenderedPageBreak/>
        <w:t>Configuration File</w:t>
      </w:r>
      <w:bookmarkEnd w:id="668"/>
    </w:p>
    <w:p w:rsidR="00BE0E1B" w:rsidRDefault="00BE0E1B" w:rsidP="00EC26BC">
      <w:pPr>
        <w:pStyle w:val="Corpotesto"/>
        <w:rPr>
          <w:rStyle w:val="hps"/>
          <w:lang w:val="en"/>
        </w:rPr>
      </w:pPr>
      <w:r>
        <w:rPr>
          <w:rStyle w:val="hps"/>
          <w:lang w:val="en"/>
        </w:rPr>
        <w:t>The configuration file</w:t>
      </w:r>
      <w:r>
        <w:rPr>
          <w:lang w:val="en"/>
        </w:rPr>
        <w:t xml:space="preserve"> </w:t>
      </w:r>
      <w:r>
        <w:rPr>
          <w:rStyle w:val="hps"/>
          <w:lang w:val="en"/>
        </w:rPr>
        <w:t>of the project</w:t>
      </w:r>
      <w:r>
        <w:rPr>
          <w:lang w:val="en"/>
        </w:rPr>
        <w:t xml:space="preserve"> </w:t>
      </w:r>
      <w:r>
        <w:rPr>
          <w:rStyle w:val="hps"/>
          <w:lang w:val="en"/>
        </w:rPr>
        <w:t>OnTheFly</w:t>
      </w:r>
      <w:r>
        <w:rPr>
          <w:lang w:val="en"/>
        </w:rPr>
        <w:t xml:space="preserve"> </w:t>
      </w:r>
      <w:r>
        <w:rPr>
          <w:rStyle w:val="hps"/>
          <w:lang w:val="en"/>
        </w:rPr>
        <w:t>WebServices</w:t>
      </w:r>
      <w:ins w:id="669" w:author="Dario Camol" w:date="2015-01-12T17:58:00Z">
        <w:r w:rsidR="005D6FEE">
          <w:rPr>
            <w:rStyle w:val="hps"/>
            <w:lang w:val="en"/>
          </w:rPr>
          <w:t>:</w:t>
        </w:r>
      </w:ins>
    </w:p>
    <w:p w:rsidR="00C54C43" w:rsidRPr="00543617" w:rsidRDefault="00C54C43">
      <w:pPr>
        <w:pStyle w:val="Corpotesto"/>
        <w:ind w:left="1418"/>
        <w:rPr>
          <w:rFonts w:asciiTheme="majorHAnsi" w:hAnsiTheme="majorHAnsi" w:cstheme="majorHAnsi"/>
          <w:b/>
          <w:color w:val="17365D" w:themeColor="text2" w:themeShade="BF"/>
          <w:lang w:val="en-US"/>
        </w:rPr>
        <w:pPrChange w:id="670" w:author="Dario Camol" w:date="2015-01-12T17:58:00Z">
          <w:pPr>
            <w:pStyle w:val="Corpotesto"/>
          </w:pPr>
        </w:pPrChange>
      </w:pPr>
      <w:r w:rsidRPr="00543617">
        <w:rPr>
          <w:rFonts w:asciiTheme="majorHAnsi" w:hAnsiTheme="majorHAnsi" w:cstheme="majorHAnsi"/>
          <w:b/>
          <w:color w:val="17365D" w:themeColor="text2" w:themeShade="BF"/>
          <w:lang w:val="en-US"/>
        </w:rPr>
        <w:t>bin\ServiceConfiguration.xml</w:t>
      </w:r>
    </w:p>
    <w:p w:rsidR="00BE0E1B" w:rsidRPr="00543617" w:rsidRDefault="00BE0E1B" w:rsidP="00BE0E1B">
      <w:pPr>
        <w:pStyle w:val="Corpotesto"/>
        <w:rPr>
          <w:rStyle w:val="hps"/>
          <w:rFonts w:asciiTheme="majorHAnsi" w:hAnsiTheme="majorHAnsi" w:cstheme="majorHAnsi"/>
          <w:b/>
          <w:color w:val="17365D" w:themeColor="text2" w:themeShade="BF"/>
          <w:lang w:val="en-US"/>
        </w:rPr>
      </w:pPr>
      <w:r>
        <w:rPr>
          <w:rStyle w:val="hps"/>
          <w:lang w:val="en"/>
        </w:rPr>
        <w:t>This file</w:t>
      </w:r>
      <w:r>
        <w:rPr>
          <w:rStyle w:val="shorttext"/>
          <w:lang w:val="en"/>
        </w:rPr>
        <w:t xml:space="preserve"> </w:t>
      </w:r>
      <w:r>
        <w:rPr>
          <w:rStyle w:val="hps"/>
          <w:lang w:val="en"/>
        </w:rPr>
        <w:t>is composed of</w:t>
      </w:r>
      <w:r>
        <w:rPr>
          <w:rStyle w:val="shorttext"/>
          <w:lang w:val="en"/>
        </w:rPr>
        <w:t xml:space="preserve"> </w:t>
      </w:r>
      <w:r>
        <w:rPr>
          <w:rStyle w:val="hps"/>
          <w:lang w:val="en"/>
        </w:rPr>
        <w:t>two</w:t>
      </w:r>
      <w:r>
        <w:rPr>
          <w:rStyle w:val="shorttext"/>
          <w:lang w:val="en"/>
        </w:rPr>
        <w:t xml:space="preserve"> </w:t>
      </w:r>
      <w:r>
        <w:rPr>
          <w:rStyle w:val="hps"/>
          <w:lang w:val="en"/>
        </w:rPr>
        <w:t>sections</w:t>
      </w:r>
    </w:p>
    <w:p w:rsidR="00A3179F" w:rsidRDefault="00A3179F" w:rsidP="00A3179F">
      <w:pPr>
        <w:pStyle w:val="Corpotesto"/>
        <w:numPr>
          <w:ilvl w:val="0"/>
          <w:numId w:val="29"/>
        </w:numPr>
        <w:rPr>
          <w:rFonts w:asciiTheme="majorHAnsi" w:hAnsiTheme="majorHAnsi" w:cstheme="majorHAnsi"/>
          <w:b/>
          <w:color w:val="17365D" w:themeColor="text2" w:themeShade="BF"/>
        </w:rPr>
      </w:pPr>
      <w:r>
        <w:rPr>
          <w:rFonts w:asciiTheme="majorHAnsi" w:hAnsiTheme="majorHAnsi" w:cstheme="majorHAnsi"/>
          <w:b/>
          <w:color w:val="17365D" w:themeColor="text2" w:themeShade="BF"/>
        </w:rPr>
        <w:t>Global Setting</w:t>
      </w:r>
    </w:p>
    <w:p w:rsidR="00A3179F" w:rsidRDefault="00A3179F" w:rsidP="00A3179F">
      <w:pPr>
        <w:pStyle w:val="Corpotesto"/>
        <w:numPr>
          <w:ilvl w:val="0"/>
          <w:numId w:val="29"/>
        </w:numPr>
        <w:rPr>
          <w:rFonts w:asciiTheme="majorHAnsi" w:hAnsiTheme="majorHAnsi" w:cstheme="majorHAnsi"/>
          <w:b/>
          <w:color w:val="17365D" w:themeColor="text2" w:themeShade="BF"/>
        </w:rPr>
      </w:pPr>
      <w:r>
        <w:rPr>
          <w:rFonts w:asciiTheme="majorHAnsi" w:hAnsiTheme="majorHAnsi" w:cstheme="majorHAnsi"/>
          <w:b/>
          <w:color w:val="17365D" w:themeColor="text2" w:themeShade="BF"/>
        </w:rPr>
        <w:t>Mapping Settings</w:t>
      </w:r>
    </w:p>
    <w:p w:rsidR="00A3179F" w:rsidRDefault="00A3179F" w:rsidP="009D3DEB">
      <w:pPr>
        <w:pStyle w:val="Corpotesto"/>
        <w:ind w:left="426"/>
        <w:rPr>
          <w:rFonts w:asciiTheme="majorHAnsi" w:hAnsiTheme="majorHAnsi" w:cstheme="majorHAnsi"/>
          <w:b/>
          <w:color w:val="17365D" w:themeColor="text2" w:themeShade="BF"/>
        </w:rPr>
      </w:pPr>
    </w:p>
    <w:p w:rsidR="00A3179F" w:rsidRDefault="00A3179F" w:rsidP="0033298C">
      <w:pPr>
        <w:pStyle w:val="Titolo2"/>
      </w:pPr>
      <w:bookmarkStart w:id="671" w:name="_Toc422216214"/>
      <w:r w:rsidRPr="00A3179F">
        <w:t>Global Settings</w:t>
      </w:r>
      <w:bookmarkEnd w:id="671"/>
    </w:p>
    <w:p w:rsidR="00BE0E1B" w:rsidRPr="00543617" w:rsidRDefault="00BE0E1B" w:rsidP="00735E05">
      <w:pPr>
        <w:pStyle w:val="Corpotesto"/>
        <w:rPr>
          <w:rFonts w:cstheme="minorHAnsi"/>
          <w:szCs w:val="22"/>
          <w:lang w:val="en-US"/>
        </w:rPr>
      </w:pPr>
      <w:r w:rsidRPr="00543617">
        <w:rPr>
          <w:rFonts w:cstheme="minorHAnsi"/>
          <w:szCs w:val="22"/>
          <w:lang w:val="en-US"/>
        </w:rPr>
        <w:t xml:space="preserve">In this section you will find all the configuration parameters required and used in all versions </w:t>
      </w:r>
      <w:del w:id="672" w:author="Dario Camol" w:date="2015-01-12T17:59:00Z">
        <w:r w:rsidRPr="00543617" w:rsidDel="005D6FEE">
          <w:rPr>
            <w:rFonts w:cstheme="minorHAnsi"/>
            <w:szCs w:val="22"/>
            <w:lang w:val="en-US"/>
          </w:rPr>
          <w:delText>dell'OnTheFly</w:delText>
        </w:r>
      </w:del>
      <w:ins w:id="673" w:author="Dario Camol" w:date="2015-01-12T17:59:00Z">
        <w:r w:rsidR="005D6FEE">
          <w:rPr>
            <w:rFonts w:cstheme="minorHAnsi"/>
            <w:szCs w:val="22"/>
            <w:lang w:val="en-US"/>
          </w:rPr>
          <w:t xml:space="preserve">of the </w:t>
        </w:r>
        <w:r w:rsidR="005D6FEE" w:rsidRPr="00543617">
          <w:rPr>
            <w:rFonts w:cstheme="minorHAnsi"/>
            <w:szCs w:val="22"/>
            <w:lang w:val="en-US"/>
          </w:rPr>
          <w:t>OnTheFly</w:t>
        </w:r>
      </w:ins>
      <w:r w:rsidRPr="00543617">
        <w:rPr>
          <w:rFonts w:cstheme="minorHAnsi"/>
          <w:szCs w:val="22"/>
          <w:lang w:val="en-US"/>
        </w:rPr>
        <w:br/>
        <w:t>The parameters are composed of</w:t>
      </w:r>
    </w:p>
    <w:p w:rsidR="00E174C0" w:rsidRPr="00543617" w:rsidRDefault="00E174C0" w:rsidP="00735E05">
      <w:pPr>
        <w:pStyle w:val="Corpotesto"/>
        <w:rPr>
          <w:rFonts w:ascii="Consolas" w:hAnsi="Consolas" w:cs="Consolas"/>
          <w:color w:val="0000FF"/>
          <w:sz w:val="19"/>
          <w:szCs w:val="19"/>
          <w:lang w:val="en-US"/>
        </w:rPr>
      </w:pPr>
      <w:r w:rsidRPr="00543617">
        <w:rPr>
          <w:rFonts w:ascii="Consolas" w:hAnsi="Consolas" w:cs="Consolas"/>
          <w:color w:val="0000FF"/>
          <w:sz w:val="19"/>
          <w:szCs w:val="19"/>
          <w:highlight w:val="white"/>
          <w:lang w:val="en-US"/>
        </w:rPr>
        <w:t>&lt;</w:t>
      </w:r>
      <w:r w:rsidRPr="00543617">
        <w:rPr>
          <w:rFonts w:ascii="Consolas" w:hAnsi="Consolas" w:cs="Consolas"/>
          <w:color w:val="A31515"/>
          <w:sz w:val="19"/>
          <w:szCs w:val="19"/>
          <w:highlight w:val="white"/>
          <w:lang w:val="en-US"/>
        </w:rPr>
        <w:t>add</w:t>
      </w:r>
      <w:r w:rsidRPr="00543617">
        <w:rPr>
          <w:rFonts w:ascii="Consolas" w:hAnsi="Consolas" w:cs="Consolas"/>
          <w:color w:val="0000FF"/>
          <w:sz w:val="19"/>
          <w:szCs w:val="19"/>
          <w:highlight w:val="white"/>
          <w:lang w:val="en-US"/>
        </w:rPr>
        <w:t xml:space="preserve"> </w:t>
      </w:r>
      <w:r w:rsidRPr="00543617">
        <w:rPr>
          <w:rFonts w:ascii="Consolas" w:hAnsi="Consolas" w:cs="Consolas"/>
          <w:color w:val="FF0000"/>
          <w:sz w:val="19"/>
          <w:szCs w:val="19"/>
          <w:highlight w:val="white"/>
          <w:lang w:val="en-US"/>
        </w:rPr>
        <w:t>key</w:t>
      </w:r>
      <w:r w:rsidRPr="00543617">
        <w:rPr>
          <w:rFonts w:ascii="Consolas" w:hAnsi="Consolas" w:cs="Consolas"/>
          <w:color w:val="0000FF"/>
          <w:sz w:val="19"/>
          <w:szCs w:val="19"/>
          <w:highlight w:val="white"/>
          <w:lang w:val="en-US"/>
        </w:rPr>
        <w: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[key]</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 xml:space="preserve"> </w:t>
      </w:r>
      <w:r w:rsidRPr="00543617">
        <w:rPr>
          <w:rFonts w:ascii="Consolas" w:hAnsi="Consolas" w:cs="Consolas"/>
          <w:color w:val="FF0000"/>
          <w:sz w:val="19"/>
          <w:szCs w:val="19"/>
          <w:highlight w:val="white"/>
          <w:lang w:val="en-US"/>
        </w:rPr>
        <w:t>value</w:t>
      </w:r>
      <w:r w:rsidRPr="00543617">
        <w:rPr>
          <w:rFonts w:ascii="Consolas" w:hAnsi="Consolas" w:cs="Consolas"/>
          <w:color w:val="0000FF"/>
          <w:sz w:val="19"/>
          <w:szCs w:val="19"/>
          <w:highlight w:val="white"/>
          <w:lang w:val="en-US"/>
        </w:rPr>
        <w: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[value]</w:t>
      </w:r>
      <w:r w:rsidRPr="00543617">
        <w:rPr>
          <w:rFonts w:ascii="Consolas" w:hAnsi="Consolas" w:cs="Consolas"/>
          <w:color w:val="000000"/>
          <w:sz w:val="19"/>
          <w:szCs w:val="19"/>
          <w:highlight w:val="white"/>
          <w:lang w:val="en-US"/>
        </w:rPr>
        <w:t xml:space="preserve">" </w:t>
      </w:r>
      <w:r w:rsidRPr="00543617">
        <w:rPr>
          <w:rFonts w:ascii="Consolas" w:hAnsi="Consolas" w:cs="Consolas"/>
          <w:color w:val="0000FF"/>
          <w:sz w:val="19"/>
          <w:szCs w:val="19"/>
          <w:highlight w:val="white"/>
          <w:lang w:val="en-US"/>
        </w:rPr>
        <w:t>/&gt;</w:t>
      </w:r>
    </w:p>
    <w:p w:rsidR="00735E05" w:rsidRPr="00543617" w:rsidRDefault="00735E05" w:rsidP="009D3DEB">
      <w:pPr>
        <w:pStyle w:val="Corpotesto"/>
        <w:ind w:left="426"/>
        <w:rPr>
          <w:rFonts w:cstheme="minorHAnsi"/>
          <w:szCs w:val="22"/>
          <w:lang w:val="en-US"/>
        </w:rPr>
      </w:pPr>
    </w:p>
    <w:tbl>
      <w:tblPr>
        <w:tblStyle w:val="Sfondochiaro-Colore1"/>
        <w:tblW w:w="9889" w:type="dxa"/>
        <w:tblLook w:val="04A0" w:firstRow="1" w:lastRow="0" w:firstColumn="1" w:lastColumn="0" w:noHBand="0" w:noVBand="1"/>
      </w:tblPr>
      <w:tblGrid>
        <w:gridCol w:w="3119"/>
        <w:gridCol w:w="6770"/>
      </w:tblGrid>
      <w:tr w:rsidR="00E174C0" w:rsidRPr="009329CE" w:rsidTr="00656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shd w:val="clear" w:color="auto" w:fill="548DD4" w:themeFill="text2" w:themeFillTint="99"/>
          </w:tcPr>
          <w:p w:rsidR="00E174C0" w:rsidRPr="009329CE" w:rsidRDefault="00E174C0" w:rsidP="009D3DEB">
            <w:pPr>
              <w:autoSpaceDE w:val="0"/>
              <w:autoSpaceDN w:val="0"/>
              <w:adjustRightInd w:val="0"/>
              <w:ind w:left="426"/>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Key</w:t>
            </w:r>
          </w:p>
        </w:tc>
        <w:tc>
          <w:tcPr>
            <w:tcW w:w="6770" w:type="dxa"/>
            <w:tcBorders>
              <w:left w:val="single" w:sz="4" w:space="0" w:color="auto"/>
            </w:tcBorders>
            <w:shd w:val="clear" w:color="auto" w:fill="548DD4" w:themeFill="text2" w:themeFillTint="99"/>
          </w:tcPr>
          <w:p w:rsidR="00E174C0" w:rsidRPr="009329CE" w:rsidRDefault="0065677D" w:rsidP="009D3DEB">
            <w:pPr>
              <w:autoSpaceDE w:val="0"/>
              <w:autoSpaceDN w:val="0"/>
              <w:adjustRightInd w:val="0"/>
              <w:ind w:left="426"/>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Description</w:t>
            </w:r>
          </w:p>
        </w:tc>
      </w:tr>
      <w:tr w:rsidR="00E174C0" w:rsidRPr="00E258BC" w:rsidTr="00656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9D3DEB">
            <w:pPr>
              <w:autoSpaceDE w:val="0"/>
              <w:autoSpaceDN w:val="0"/>
              <w:adjustRightInd w:val="0"/>
              <w:ind w:left="426"/>
              <w:rPr>
                <w:rFonts w:ascii="Consolas" w:hAnsi="Consolas" w:cs="Consolas"/>
                <w:color w:val="auto"/>
                <w:sz w:val="19"/>
                <w:szCs w:val="19"/>
              </w:rPr>
            </w:pPr>
          </w:p>
          <w:p w:rsidR="00E174C0" w:rsidRPr="00E174C0" w:rsidRDefault="00E174C0" w:rsidP="009D3DEB">
            <w:pPr>
              <w:autoSpaceDE w:val="0"/>
              <w:autoSpaceDN w:val="0"/>
              <w:adjustRightInd w:val="0"/>
              <w:ind w:left="426"/>
              <w:rPr>
                <w:rFonts w:ascii="Consolas" w:hAnsi="Consolas" w:cs="Consolas"/>
                <w:color w:val="auto"/>
                <w:sz w:val="19"/>
                <w:szCs w:val="19"/>
              </w:rPr>
            </w:pPr>
            <w:r w:rsidRPr="00E174C0">
              <w:rPr>
                <w:rFonts w:ascii="Consolas" w:hAnsi="Consolas" w:cs="Consolas"/>
                <w:color w:val="auto"/>
                <w:sz w:val="19"/>
                <w:szCs w:val="19"/>
              </w:rPr>
              <w:t>MainAgencyId</w:t>
            </w:r>
          </w:p>
        </w:tc>
        <w:tc>
          <w:tcPr>
            <w:tcW w:w="6770" w:type="dxa"/>
            <w:tcBorders>
              <w:left w:val="single" w:sz="4" w:space="0" w:color="auto"/>
            </w:tcBorders>
          </w:tcPr>
          <w:p w:rsidR="00DD1A22" w:rsidRPr="00543617" w:rsidRDefault="00DD1A22" w:rsidP="009D3DEB">
            <w:pPr>
              <w:pStyle w:val="Corpotes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p w:rsidR="0065677D" w:rsidRPr="00543617" w:rsidRDefault="0065677D"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AgencyScheme Structure and descriptions</w:t>
            </w:r>
          </w:p>
          <w:p w:rsidR="0065677D" w:rsidRPr="00543617" w:rsidRDefault="005D6FEE"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ins w:id="674" w:author="Dario Camol" w:date="2015-01-12T17:59:00Z">
              <w:r>
                <w:rPr>
                  <w:rFonts w:ascii="Consolas" w:hAnsi="Consolas" w:cs="Consolas"/>
                  <w:color w:val="000000"/>
                  <w:sz w:val="19"/>
                  <w:szCs w:val="19"/>
                  <w:lang w:val="en-US"/>
                </w:rPr>
                <w:t xml:space="preserve">It </w:t>
              </w:r>
            </w:ins>
            <w:del w:id="675" w:author="Dario Camol" w:date="2015-01-12T17:59:00Z">
              <w:r w:rsidR="0065677D" w:rsidRPr="00543617" w:rsidDel="005D6FEE">
                <w:rPr>
                  <w:rFonts w:ascii="Consolas" w:hAnsi="Consolas" w:cs="Consolas"/>
                  <w:color w:val="000000"/>
                  <w:sz w:val="19"/>
                  <w:szCs w:val="19"/>
                  <w:lang w:val="en-US"/>
                </w:rPr>
                <w:delText>I</w:delText>
              </w:r>
            </w:del>
            <w:ins w:id="676" w:author="Dario Camol" w:date="2015-01-12T17:59:00Z">
              <w:r>
                <w:rPr>
                  <w:rFonts w:ascii="Consolas" w:hAnsi="Consolas" w:cs="Consolas"/>
                  <w:color w:val="000000"/>
                  <w:sz w:val="19"/>
                  <w:szCs w:val="19"/>
                  <w:lang w:val="en-US"/>
                </w:rPr>
                <w:t>i</w:t>
              </w:r>
            </w:ins>
            <w:r w:rsidR="0065677D" w:rsidRPr="00543617">
              <w:rPr>
                <w:rFonts w:ascii="Consolas" w:hAnsi="Consolas" w:cs="Consolas"/>
                <w:color w:val="000000"/>
                <w:sz w:val="19"/>
                <w:szCs w:val="19"/>
                <w:lang w:val="en-US"/>
              </w:rPr>
              <w:t>s pos</w:t>
            </w:r>
            <w:ins w:id="677" w:author="Dario Camol" w:date="2015-01-12T17:59:00Z">
              <w:r>
                <w:rPr>
                  <w:rFonts w:ascii="Consolas" w:hAnsi="Consolas" w:cs="Consolas"/>
                  <w:color w:val="000000"/>
                  <w:sz w:val="19"/>
                  <w:szCs w:val="19"/>
                  <w:lang w:val="en-US"/>
                </w:rPr>
                <w:t>s</w:t>
              </w:r>
            </w:ins>
            <w:r w:rsidR="0065677D" w:rsidRPr="00543617">
              <w:rPr>
                <w:rFonts w:ascii="Consolas" w:hAnsi="Consolas" w:cs="Consolas"/>
                <w:color w:val="000000"/>
                <w:sz w:val="19"/>
                <w:szCs w:val="19"/>
                <w:lang w:val="en-US"/>
              </w:rPr>
              <w:t>ible insert in this</w:t>
            </w:r>
            <w:r w:rsidR="00DD1A22" w:rsidRPr="00543617">
              <w:rPr>
                <w:rFonts w:ascii="Consolas" w:hAnsi="Consolas" w:cs="Consolas"/>
                <w:color w:val="000000"/>
                <w:sz w:val="19"/>
                <w:szCs w:val="19"/>
                <w:lang w:val="en-US"/>
              </w:rPr>
              <w:t xml:space="preserve"> tag one or more name with this </w:t>
            </w:r>
            <w:del w:id="678" w:author="Dario Camol" w:date="2015-01-12T17:59:00Z">
              <w:r w:rsidR="0065677D" w:rsidRPr="00543617" w:rsidDel="00002206">
                <w:rPr>
                  <w:rFonts w:ascii="Consolas" w:hAnsi="Consolas" w:cs="Consolas"/>
                  <w:color w:val="000000"/>
                  <w:sz w:val="19"/>
                  <w:szCs w:val="19"/>
                  <w:lang w:val="en-US"/>
                </w:rPr>
                <w:delText>sintax</w:delText>
              </w:r>
            </w:del>
            <w:ins w:id="679" w:author="Dario Camol" w:date="2015-01-12T17:59:00Z">
              <w:r w:rsidR="00002206" w:rsidRPr="00543617">
                <w:rPr>
                  <w:rFonts w:ascii="Consolas" w:hAnsi="Consolas" w:cs="Consolas"/>
                  <w:color w:val="000000"/>
                  <w:sz w:val="19"/>
                  <w:szCs w:val="19"/>
                  <w:lang w:val="en-US"/>
                </w:rPr>
                <w:t>syntax</w:t>
              </w:r>
            </w:ins>
            <w:r w:rsidR="0065677D" w:rsidRPr="00543617">
              <w:rPr>
                <w:rFonts w:ascii="Consolas" w:hAnsi="Consolas" w:cs="Consolas"/>
                <w:color w:val="000000"/>
                <w:sz w:val="19"/>
                <w:szCs w:val="19"/>
                <w:lang w:val="en-US"/>
              </w:rPr>
              <w:t>:</w:t>
            </w:r>
          </w:p>
          <w:p w:rsidR="00E174C0" w:rsidRPr="00543617" w:rsidRDefault="0065677D"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lang w:val="en-US"/>
              </w:rPr>
            </w:pPr>
            <w:r w:rsidRPr="00543617">
              <w:rPr>
                <w:rFonts w:ascii="Consolas" w:hAnsi="Consolas" w:cs="Consolas"/>
                <w:color w:val="0000FF"/>
                <w:sz w:val="19"/>
                <w:szCs w:val="19"/>
                <w:lang w:val="en-US"/>
              </w:rPr>
              <w:t>&lt;</w:t>
            </w:r>
            <w:r w:rsidRPr="00543617">
              <w:rPr>
                <w:rFonts w:ascii="Consolas" w:hAnsi="Consolas" w:cs="Consolas"/>
                <w:color w:val="A31515"/>
                <w:sz w:val="19"/>
                <w:szCs w:val="19"/>
                <w:lang w:val="en-US"/>
              </w:rPr>
              <w:t>Name</w:t>
            </w:r>
            <w:r w:rsidRPr="00543617">
              <w:rPr>
                <w:rFonts w:ascii="Consolas" w:hAnsi="Consolas" w:cs="Consolas"/>
                <w:color w:val="0000FF"/>
                <w:sz w:val="19"/>
                <w:szCs w:val="19"/>
                <w:lang w:val="en-US"/>
              </w:rPr>
              <w:t xml:space="preserve"> </w:t>
            </w:r>
            <w:r w:rsidRPr="00543617">
              <w:rPr>
                <w:rFonts w:ascii="Consolas" w:hAnsi="Consolas" w:cs="Consolas"/>
                <w:color w:val="FF0000"/>
                <w:sz w:val="19"/>
                <w:szCs w:val="19"/>
                <w:lang w:val="en-US"/>
              </w:rPr>
              <w:t>LocaleIsoCode</w:t>
            </w:r>
            <w:r w:rsidRPr="00543617">
              <w:rPr>
                <w:rFonts w:ascii="Consolas" w:hAnsi="Consolas" w:cs="Consolas"/>
                <w:color w:val="0000FF"/>
                <w:sz w:val="19"/>
                <w:szCs w:val="19"/>
                <w:lang w:val="en-US"/>
              </w:rPr>
              <w:t>=</w:t>
            </w:r>
            <w:r w:rsidRPr="00543617">
              <w:rPr>
                <w:rFonts w:ascii="Consolas" w:hAnsi="Consolas" w:cs="Consolas"/>
                <w:color w:val="000000"/>
                <w:sz w:val="19"/>
                <w:szCs w:val="19"/>
                <w:lang w:val="en-US"/>
              </w:rPr>
              <w:t>"</w:t>
            </w:r>
            <w:r w:rsidRPr="00543617">
              <w:rPr>
                <w:rFonts w:ascii="Consolas" w:hAnsi="Consolas" w:cs="Consolas"/>
                <w:color w:val="0000FF"/>
                <w:sz w:val="19"/>
                <w:szCs w:val="19"/>
                <w:lang w:val="en-US"/>
              </w:rPr>
              <w:t>en</w:t>
            </w:r>
            <w:r w:rsidRPr="00543617">
              <w:rPr>
                <w:rFonts w:ascii="Consolas" w:hAnsi="Consolas" w:cs="Consolas"/>
                <w:color w:val="000000"/>
                <w:sz w:val="19"/>
                <w:szCs w:val="19"/>
                <w:lang w:val="en-US"/>
              </w:rPr>
              <w:t>"</w:t>
            </w:r>
            <w:r w:rsidRPr="00543617">
              <w:rPr>
                <w:rFonts w:ascii="Consolas" w:hAnsi="Consolas" w:cs="Consolas"/>
                <w:color w:val="0000FF"/>
                <w:sz w:val="19"/>
                <w:szCs w:val="19"/>
                <w:lang w:val="en-US"/>
              </w:rPr>
              <w:t>&gt;&lt;![CDATA[</w:t>
            </w:r>
            <w:r w:rsidRPr="00543617">
              <w:rPr>
                <w:rFonts w:ascii="Consolas" w:hAnsi="Consolas" w:cs="Consolas"/>
                <w:color w:val="808080"/>
                <w:sz w:val="19"/>
                <w:szCs w:val="19"/>
                <w:lang w:val="en-US"/>
              </w:rPr>
              <w:t>Agency Name</w:t>
            </w:r>
            <w:r w:rsidRPr="00543617">
              <w:rPr>
                <w:rFonts w:ascii="Consolas" w:hAnsi="Consolas" w:cs="Consolas"/>
                <w:color w:val="0000FF"/>
                <w:sz w:val="19"/>
                <w:szCs w:val="19"/>
                <w:lang w:val="en-US"/>
              </w:rPr>
              <w:t>]]&gt;&lt;/</w:t>
            </w:r>
            <w:r w:rsidRPr="00543617">
              <w:rPr>
                <w:rFonts w:ascii="Consolas" w:hAnsi="Consolas" w:cs="Consolas"/>
                <w:color w:val="A31515"/>
                <w:sz w:val="19"/>
                <w:szCs w:val="19"/>
                <w:lang w:val="en-US"/>
              </w:rPr>
              <w:t>Name</w:t>
            </w:r>
            <w:r w:rsidRPr="00543617">
              <w:rPr>
                <w:rFonts w:ascii="Consolas" w:hAnsi="Consolas" w:cs="Consolas"/>
                <w:color w:val="0000FF"/>
                <w:sz w:val="19"/>
                <w:szCs w:val="19"/>
                <w:lang w:val="en-US"/>
              </w:rPr>
              <w:t>&gt;</w:t>
            </w:r>
          </w:p>
          <w:p w:rsidR="00DD1A22" w:rsidRPr="00543617" w:rsidRDefault="00DD1A22"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lang w:val="en-US"/>
              </w:rPr>
            </w:pPr>
          </w:p>
        </w:tc>
      </w:tr>
      <w:tr w:rsidR="00E174C0" w:rsidRPr="00E258BC" w:rsidTr="0065677D">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Pr="00543617" w:rsidRDefault="00DD1A22" w:rsidP="009D3DEB">
            <w:pPr>
              <w:autoSpaceDE w:val="0"/>
              <w:autoSpaceDN w:val="0"/>
              <w:adjustRightInd w:val="0"/>
              <w:ind w:left="426"/>
              <w:rPr>
                <w:rFonts w:ascii="Consolas" w:hAnsi="Consolas" w:cs="Consolas"/>
                <w:color w:val="auto"/>
                <w:sz w:val="19"/>
                <w:szCs w:val="19"/>
                <w:lang w:val="en-US"/>
              </w:rPr>
            </w:pPr>
          </w:p>
          <w:p w:rsidR="00E174C0" w:rsidRPr="00E174C0" w:rsidRDefault="00E174C0" w:rsidP="009D3DEB">
            <w:pPr>
              <w:autoSpaceDE w:val="0"/>
              <w:autoSpaceDN w:val="0"/>
              <w:adjustRightInd w:val="0"/>
              <w:ind w:left="426"/>
              <w:rPr>
                <w:rFonts w:ascii="Consolas" w:hAnsi="Consolas" w:cs="Consolas"/>
                <w:color w:val="auto"/>
                <w:sz w:val="19"/>
                <w:szCs w:val="19"/>
              </w:rPr>
            </w:pPr>
            <w:r w:rsidRPr="00E174C0">
              <w:rPr>
                <w:rFonts w:ascii="Consolas" w:hAnsi="Consolas" w:cs="Consolas"/>
                <w:color w:val="auto"/>
                <w:sz w:val="19"/>
                <w:szCs w:val="19"/>
              </w:rPr>
              <w:t>OrganisationScheme</w:t>
            </w:r>
          </w:p>
        </w:tc>
        <w:tc>
          <w:tcPr>
            <w:tcW w:w="6770" w:type="dxa"/>
            <w:tcBorders>
              <w:left w:val="single" w:sz="4" w:space="0" w:color="auto"/>
            </w:tcBorders>
          </w:tcPr>
          <w:p w:rsidR="00DD1A22" w:rsidRPr="00543617" w:rsidRDefault="00DD1A2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p>
          <w:p w:rsidR="00E174C0" w:rsidRPr="00543617" w:rsidRDefault="0065677D"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OrganisationScheme Structure and descriptions</w:t>
            </w:r>
          </w:p>
          <w:p w:rsidR="00DD1A22" w:rsidRPr="00543617" w:rsidRDefault="00002206" w:rsidP="009D3DEB">
            <w:pPr>
              <w:pStyle w:val="Corpotesto"/>
              <w:spacing w:after="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ins w:id="680" w:author="Dario Camol" w:date="2015-01-12T18:00:00Z">
              <w:r>
                <w:rPr>
                  <w:rFonts w:ascii="Consolas" w:hAnsi="Consolas" w:cs="Consolas"/>
                  <w:color w:val="000000"/>
                  <w:sz w:val="19"/>
                  <w:szCs w:val="19"/>
                  <w:lang w:val="en-US"/>
                </w:rPr>
                <w:t>It i</w:t>
              </w:r>
              <w:r w:rsidRPr="00543617">
                <w:rPr>
                  <w:rFonts w:ascii="Consolas" w:hAnsi="Consolas" w:cs="Consolas"/>
                  <w:color w:val="000000"/>
                  <w:sz w:val="19"/>
                  <w:szCs w:val="19"/>
                  <w:lang w:val="en-US"/>
                </w:rPr>
                <w:t>s pos</w:t>
              </w:r>
              <w:r>
                <w:rPr>
                  <w:rFonts w:ascii="Consolas" w:hAnsi="Consolas" w:cs="Consolas"/>
                  <w:color w:val="000000"/>
                  <w:sz w:val="19"/>
                  <w:szCs w:val="19"/>
                  <w:lang w:val="en-US"/>
                </w:rPr>
                <w:t>s</w:t>
              </w:r>
              <w:r w:rsidRPr="00543617">
                <w:rPr>
                  <w:rFonts w:ascii="Consolas" w:hAnsi="Consolas" w:cs="Consolas"/>
                  <w:color w:val="000000"/>
                  <w:sz w:val="19"/>
                  <w:szCs w:val="19"/>
                  <w:lang w:val="en-US"/>
                </w:rPr>
                <w:t xml:space="preserve">ible </w:t>
              </w:r>
            </w:ins>
            <w:del w:id="681" w:author="Dario Camol" w:date="2015-01-12T18:00:00Z">
              <w:r w:rsidR="00DD1A22" w:rsidRPr="00543617" w:rsidDel="00002206">
                <w:rPr>
                  <w:rFonts w:ascii="Consolas" w:hAnsi="Consolas" w:cs="Consolas"/>
                  <w:color w:val="000000"/>
                  <w:sz w:val="19"/>
                  <w:szCs w:val="19"/>
                  <w:lang w:val="en-US"/>
                </w:rPr>
                <w:delText xml:space="preserve">Is posible </w:delText>
              </w:r>
            </w:del>
            <w:r w:rsidR="00DD1A22" w:rsidRPr="00543617">
              <w:rPr>
                <w:rFonts w:ascii="Consolas" w:hAnsi="Consolas" w:cs="Consolas"/>
                <w:color w:val="000000"/>
                <w:sz w:val="19"/>
                <w:szCs w:val="19"/>
                <w:lang w:val="en-US"/>
              </w:rPr>
              <w:t xml:space="preserve">insert in this tag one or more name with this </w:t>
            </w:r>
            <w:del w:id="682" w:author="Dario Camol" w:date="2015-01-12T18:00:00Z">
              <w:r w:rsidR="00DD1A22" w:rsidRPr="00543617" w:rsidDel="00002206">
                <w:rPr>
                  <w:rFonts w:ascii="Consolas" w:hAnsi="Consolas" w:cs="Consolas"/>
                  <w:color w:val="000000"/>
                  <w:sz w:val="19"/>
                  <w:szCs w:val="19"/>
                  <w:lang w:val="en-US"/>
                </w:rPr>
                <w:delText>sintax</w:delText>
              </w:r>
            </w:del>
            <w:ins w:id="683" w:author="Dario Camol" w:date="2015-01-12T18:00:00Z">
              <w:r w:rsidRPr="00543617">
                <w:rPr>
                  <w:rFonts w:ascii="Consolas" w:hAnsi="Consolas" w:cs="Consolas"/>
                  <w:color w:val="000000"/>
                  <w:sz w:val="19"/>
                  <w:szCs w:val="19"/>
                  <w:lang w:val="en-US"/>
                </w:rPr>
                <w:t>syntax</w:t>
              </w:r>
            </w:ins>
            <w:r w:rsidR="00DD1A22" w:rsidRPr="00543617">
              <w:rPr>
                <w:rFonts w:ascii="Consolas" w:hAnsi="Consolas" w:cs="Consolas"/>
                <w:color w:val="000000"/>
                <w:sz w:val="19"/>
                <w:szCs w:val="19"/>
                <w:lang w:val="en-US"/>
              </w:rPr>
              <w:t>:</w:t>
            </w:r>
          </w:p>
          <w:p w:rsidR="0065677D" w:rsidRPr="00543617" w:rsidRDefault="0065677D"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en-US"/>
              </w:rPr>
            </w:pPr>
            <w:r w:rsidRPr="00543617">
              <w:rPr>
                <w:rFonts w:ascii="Consolas" w:hAnsi="Consolas" w:cs="Consolas"/>
                <w:color w:val="0000FF"/>
                <w:sz w:val="19"/>
                <w:szCs w:val="19"/>
                <w:highlight w:val="white"/>
                <w:lang w:val="en-US"/>
              </w:rPr>
              <w:t>&lt;</w:t>
            </w:r>
            <w:r w:rsidRPr="00543617">
              <w:rPr>
                <w:rFonts w:ascii="Consolas" w:hAnsi="Consolas" w:cs="Consolas"/>
                <w:color w:val="A31515"/>
                <w:sz w:val="19"/>
                <w:szCs w:val="19"/>
                <w:highlight w:val="white"/>
                <w:lang w:val="en-US"/>
              </w:rPr>
              <w:t>Name</w:t>
            </w:r>
            <w:r w:rsidRPr="00543617">
              <w:rPr>
                <w:rFonts w:ascii="Consolas" w:hAnsi="Consolas" w:cs="Consolas"/>
                <w:color w:val="0000FF"/>
                <w:sz w:val="19"/>
                <w:szCs w:val="19"/>
                <w:highlight w:val="white"/>
                <w:lang w:val="en-US"/>
              </w:rPr>
              <w:t xml:space="preserve"> </w:t>
            </w:r>
            <w:r w:rsidRPr="00543617">
              <w:rPr>
                <w:rFonts w:ascii="Consolas" w:hAnsi="Consolas" w:cs="Consolas"/>
                <w:color w:val="FF0000"/>
                <w:sz w:val="19"/>
                <w:szCs w:val="19"/>
                <w:highlight w:val="white"/>
                <w:lang w:val="en-US"/>
              </w:rPr>
              <w:t>LocaleIsoCode</w:t>
            </w:r>
            <w:r w:rsidRPr="00543617">
              <w:rPr>
                <w:rFonts w:ascii="Consolas" w:hAnsi="Consolas" w:cs="Consolas"/>
                <w:color w:val="0000FF"/>
                <w:sz w:val="19"/>
                <w:szCs w:val="19"/>
                <w:highlight w:val="white"/>
                <w:lang w:val="en-US"/>
              </w:rPr>
              <w: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en</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&gt;&lt;![CDATA[</w:t>
            </w:r>
            <w:r w:rsidRPr="00543617">
              <w:rPr>
                <w:rFonts w:ascii="Consolas" w:hAnsi="Consolas" w:cs="Consolas"/>
                <w:color w:val="808080"/>
                <w:sz w:val="19"/>
                <w:szCs w:val="19"/>
                <w:highlight w:val="white"/>
                <w:lang w:val="en-US"/>
              </w:rPr>
              <w:t>ISTAT AGENCIES</w:t>
            </w:r>
            <w:r w:rsidRPr="00543617">
              <w:rPr>
                <w:rFonts w:ascii="Consolas" w:hAnsi="Consolas" w:cs="Consolas"/>
                <w:color w:val="0000FF"/>
                <w:sz w:val="19"/>
                <w:szCs w:val="19"/>
                <w:highlight w:val="white"/>
                <w:lang w:val="en-US"/>
              </w:rPr>
              <w:t>]]&gt;&lt;/</w:t>
            </w:r>
            <w:r w:rsidRPr="00543617">
              <w:rPr>
                <w:rFonts w:ascii="Consolas" w:hAnsi="Consolas" w:cs="Consolas"/>
                <w:color w:val="A31515"/>
                <w:sz w:val="19"/>
                <w:szCs w:val="19"/>
                <w:highlight w:val="white"/>
                <w:lang w:val="en-US"/>
              </w:rPr>
              <w:t>Name</w:t>
            </w:r>
            <w:r w:rsidRPr="00543617">
              <w:rPr>
                <w:rFonts w:ascii="Consolas" w:hAnsi="Consolas" w:cs="Consolas"/>
                <w:color w:val="0000FF"/>
                <w:sz w:val="19"/>
                <w:szCs w:val="19"/>
                <w:highlight w:val="white"/>
                <w:lang w:val="en-US"/>
              </w:rPr>
              <w:t>&gt;</w:t>
            </w:r>
          </w:p>
          <w:p w:rsidR="00DD1A22" w:rsidRPr="00543617" w:rsidRDefault="00DD1A2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lang w:val="en-US"/>
              </w:rPr>
            </w:pPr>
          </w:p>
        </w:tc>
      </w:tr>
      <w:tr w:rsidR="00E174C0" w:rsidRPr="009329CE" w:rsidTr="00656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Pr="00543617" w:rsidRDefault="00DD1A22" w:rsidP="009D3DEB">
            <w:pPr>
              <w:autoSpaceDE w:val="0"/>
              <w:autoSpaceDN w:val="0"/>
              <w:adjustRightInd w:val="0"/>
              <w:ind w:left="426"/>
              <w:rPr>
                <w:rFonts w:ascii="Consolas" w:hAnsi="Consolas" w:cs="Consolas"/>
                <w:bCs w:val="0"/>
                <w:color w:val="000000"/>
                <w:sz w:val="19"/>
                <w:szCs w:val="19"/>
                <w:lang w:val="en-US"/>
              </w:rPr>
            </w:pPr>
          </w:p>
          <w:p w:rsidR="00E174C0" w:rsidRPr="0065677D" w:rsidRDefault="00E174C0" w:rsidP="009D3DEB">
            <w:pPr>
              <w:autoSpaceDE w:val="0"/>
              <w:autoSpaceDN w:val="0"/>
              <w:adjustRightInd w:val="0"/>
              <w:ind w:left="426"/>
              <w:rPr>
                <w:rFonts w:ascii="Consolas" w:hAnsi="Consolas" w:cs="Consolas"/>
                <w:bCs w:val="0"/>
                <w:color w:val="000000"/>
                <w:sz w:val="19"/>
                <w:szCs w:val="19"/>
              </w:rPr>
            </w:pPr>
            <w:r w:rsidRPr="0065677D">
              <w:rPr>
                <w:rFonts w:ascii="Consolas" w:hAnsi="Consolas" w:cs="Consolas"/>
                <w:bCs w:val="0"/>
                <w:color w:val="000000"/>
                <w:sz w:val="19"/>
                <w:szCs w:val="19"/>
              </w:rPr>
              <w:t>Version</w:t>
            </w:r>
          </w:p>
        </w:tc>
        <w:tc>
          <w:tcPr>
            <w:tcW w:w="6770" w:type="dxa"/>
            <w:tcBorders>
              <w:left w:val="single" w:sz="4" w:space="0" w:color="auto"/>
            </w:tcBorders>
          </w:tcPr>
          <w:p w:rsidR="00DD1A22" w:rsidRDefault="00DD1A2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E174C0" w:rsidRDefault="0065677D"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65677D">
              <w:rPr>
                <w:rFonts w:ascii="Consolas" w:hAnsi="Consolas" w:cs="Consolas"/>
                <w:color w:val="000000"/>
                <w:sz w:val="19"/>
                <w:szCs w:val="19"/>
              </w:rPr>
              <w:t>Default Version of artefacts</w:t>
            </w:r>
          </w:p>
          <w:p w:rsidR="00DD1A22" w:rsidRPr="0065677D" w:rsidRDefault="00DD1A2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tc>
      </w:tr>
      <w:tr w:rsidR="00E174C0" w:rsidRPr="00002206" w:rsidTr="0065677D">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9D3DEB">
            <w:pPr>
              <w:autoSpaceDE w:val="0"/>
              <w:autoSpaceDN w:val="0"/>
              <w:adjustRightInd w:val="0"/>
              <w:ind w:left="426"/>
              <w:rPr>
                <w:rFonts w:ascii="Consolas" w:hAnsi="Consolas" w:cs="Consolas"/>
                <w:color w:val="auto"/>
                <w:sz w:val="19"/>
                <w:szCs w:val="19"/>
              </w:rPr>
            </w:pPr>
          </w:p>
          <w:p w:rsidR="00E174C0" w:rsidRPr="00E174C0" w:rsidRDefault="00E174C0" w:rsidP="009D3DEB">
            <w:pPr>
              <w:autoSpaceDE w:val="0"/>
              <w:autoSpaceDN w:val="0"/>
              <w:adjustRightInd w:val="0"/>
              <w:ind w:left="426"/>
              <w:rPr>
                <w:rFonts w:ascii="Consolas" w:hAnsi="Consolas" w:cs="Consolas"/>
                <w:color w:val="auto"/>
                <w:sz w:val="19"/>
                <w:szCs w:val="19"/>
              </w:rPr>
            </w:pPr>
            <w:r w:rsidRPr="00E174C0">
              <w:rPr>
                <w:rFonts w:ascii="Consolas" w:hAnsi="Consolas" w:cs="Consolas"/>
                <w:color w:val="auto"/>
                <w:sz w:val="19"/>
                <w:szCs w:val="19"/>
              </w:rPr>
              <w:t>DatasetTitle</w:t>
            </w:r>
          </w:p>
        </w:tc>
        <w:tc>
          <w:tcPr>
            <w:tcW w:w="6770" w:type="dxa"/>
            <w:tcBorders>
              <w:left w:val="single" w:sz="4" w:space="0" w:color="auto"/>
            </w:tcBorders>
          </w:tcPr>
          <w:p w:rsidR="00DD1A22" w:rsidRPr="00543617" w:rsidRDefault="00DD1A22" w:rsidP="009D3DEB">
            <w:pPr>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p>
          <w:p w:rsidR="0065677D" w:rsidRPr="00002206" w:rsidRDefault="00002206">
            <w:pPr>
              <w:ind w:left="426"/>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Change w:id="684" w:author="Dario Camol" w:date="2015-01-12T18:00:00Z">
                  <w:rPr>
                    <w:rFonts w:ascii="Consolas" w:hAnsi="Consolas" w:cs="Consolas"/>
                    <w:color w:val="000000"/>
                    <w:sz w:val="19"/>
                    <w:szCs w:val="19"/>
                  </w:rPr>
                </w:rPrChange>
              </w:rPr>
              <w:pPrChange w:id="685" w:author="Dario Camol" w:date="2015-01-12T18:01:00Z">
                <w:pPr>
                  <w:ind w:left="426"/>
                  <w:cnfStyle w:val="000000000000" w:firstRow="0" w:lastRow="0" w:firstColumn="0" w:lastColumn="0" w:oddVBand="0" w:evenVBand="0" w:oddHBand="0" w:evenHBand="0" w:firstRowFirstColumn="0" w:firstRowLastColumn="0" w:lastRowFirstColumn="0" w:lastRowLastColumn="0"/>
                </w:pPr>
              </w:pPrChange>
            </w:pPr>
            <w:ins w:id="686" w:author="Dario Camol" w:date="2015-01-12T18:00:00Z">
              <w:r>
                <w:rPr>
                  <w:rFonts w:ascii="Consolas" w:hAnsi="Consolas" w:cs="Consolas"/>
                  <w:color w:val="000000"/>
                  <w:sz w:val="19"/>
                  <w:szCs w:val="19"/>
                  <w:lang w:val="en-US"/>
                </w:rPr>
                <w:t xml:space="preserve">It can be </w:t>
              </w:r>
            </w:ins>
            <w:del w:id="687" w:author="Dario Camol" w:date="2015-01-12T18:00:00Z">
              <w:r w:rsidR="0065677D" w:rsidRPr="00543617" w:rsidDel="00002206">
                <w:rPr>
                  <w:rFonts w:ascii="Consolas" w:hAnsi="Consolas" w:cs="Consolas"/>
                  <w:color w:val="000000"/>
                  <w:sz w:val="19"/>
                  <w:szCs w:val="19"/>
                  <w:lang w:val="en-US"/>
                </w:rPr>
                <w:delText xml:space="preserve">Is a </w:delText>
              </w:r>
            </w:del>
            <w:ins w:id="688" w:author="Dario Camol" w:date="2015-01-12T18:00:00Z">
              <w:r>
                <w:rPr>
                  <w:rFonts w:ascii="Consolas" w:hAnsi="Consolas" w:cs="Consolas"/>
                  <w:color w:val="000000"/>
                  <w:sz w:val="19"/>
                  <w:szCs w:val="19"/>
                  <w:lang w:val="en-US"/>
                </w:rPr>
                <w:t xml:space="preserve">set to </w:t>
              </w:r>
            </w:ins>
            <w:r w:rsidR="0065677D" w:rsidRPr="00543617">
              <w:rPr>
                <w:rFonts w:ascii="Consolas" w:hAnsi="Consolas" w:cs="Consolas"/>
                <w:color w:val="0000FF"/>
                <w:sz w:val="19"/>
                <w:szCs w:val="19"/>
                <w:highlight w:val="white"/>
                <w:lang w:val="en-US"/>
              </w:rPr>
              <w:t>true</w:t>
            </w:r>
            <w:r w:rsidR="0065677D" w:rsidRPr="00543617">
              <w:rPr>
                <w:rFonts w:ascii="Consolas" w:hAnsi="Consolas" w:cs="Consolas"/>
                <w:color w:val="0000FF"/>
                <w:sz w:val="19"/>
                <w:szCs w:val="19"/>
                <w:lang w:val="en-US"/>
              </w:rPr>
              <w:t>/false</w:t>
            </w:r>
            <w:r w:rsidR="0065677D" w:rsidRPr="00543617">
              <w:rPr>
                <w:rFonts w:ascii="Consolas" w:hAnsi="Consolas" w:cs="Consolas"/>
                <w:color w:val="000000"/>
                <w:sz w:val="19"/>
                <w:szCs w:val="19"/>
                <w:lang w:val="en-US"/>
              </w:rPr>
              <w:t xml:space="preserve"> value and determinate</w:t>
            </w:r>
            <w:ins w:id="689" w:author="Dario Camol" w:date="2015-01-12T18:00:00Z">
              <w:r>
                <w:rPr>
                  <w:rFonts w:ascii="Consolas" w:hAnsi="Consolas" w:cs="Consolas"/>
                  <w:color w:val="000000"/>
                  <w:sz w:val="19"/>
                  <w:szCs w:val="19"/>
                  <w:lang w:val="en-US"/>
                </w:rPr>
                <w:t>s</w:t>
              </w:r>
            </w:ins>
            <w:r w:rsidR="0065677D" w:rsidRPr="00543617">
              <w:rPr>
                <w:rFonts w:ascii="Consolas" w:hAnsi="Consolas" w:cs="Consolas"/>
                <w:color w:val="000000"/>
                <w:sz w:val="19"/>
                <w:szCs w:val="19"/>
                <w:lang w:val="en-US"/>
              </w:rPr>
              <w:t xml:space="preserve"> if you want </w:t>
            </w:r>
            <w:ins w:id="690" w:author="Dario Camol" w:date="2015-01-12T18:00:00Z">
              <w:r>
                <w:rPr>
                  <w:rFonts w:ascii="Consolas" w:hAnsi="Consolas" w:cs="Consolas"/>
                  <w:color w:val="000000"/>
                  <w:sz w:val="19"/>
                  <w:szCs w:val="19"/>
                  <w:lang w:val="en-US"/>
                </w:rPr>
                <w:t xml:space="preserve">to </w:t>
              </w:r>
            </w:ins>
            <w:r w:rsidR="0065677D" w:rsidRPr="00543617">
              <w:rPr>
                <w:rFonts w:ascii="Consolas" w:hAnsi="Consolas" w:cs="Consolas"/>
                <w:color w:val="000000"/>
                <w:sz w:val="19"/>
                <w:szCs w:val="19"/>
                <w:lang w:val="en-US"/>
              </w:rPr>
              <w:t xml:space="preserve">show a Dataset Title in data query result at Dataset Level. </w:t>
            </w:r>
            <w:r w:rsidR="0065677D" w:rsidRPr="00002206">
              <w:rPr>
                <w:rFonts w:ascii="Consolas" w:hAnsi="Consolas" w:cs="Consolas"/>
                <w:color w:val="000000"/>
                <w:sz w:val="19"/>
                <w:szCs w:val="19"/>
                <w:lang w:val="en-US"/>
                <w:rPrChange w:id="691" w:author="Dario Camol" w:date="2015-01-12T18:00:00Z">
                  <w:rPr>
                    <w:rFonts w:ascii="Consolas" w:hAnsi="Consolas" w:cs="Consolas"/>
                    <w:color w:val="000000"/>
                    <w:sz w:val="19"/>
                    <w:szCs w:val="19"/>
                  </w:rPr>
                </w:rPrChange>
              </w:rPr>
              <w:t>It will take</w:t>
            </w:r>
            <w:del w:id="692" w:author="Dario Camol" w:date="2015-01-12T18:00:00Z">
              <w:r w:rsidR="0065677D" w:rsidRPr="00002206" w:rsidDel="00002206">
                <w:rPr>
                  <w:rFonts w:ascii="Consolas" w:hAnsi="Consolas" w:cs="Consolas"/>
                  <w:color w:val="000000"/>
                  <w:sz w:val="19"/>
                  <w:szCs w:val="19"/>
                  <w:lang w:val="en-US"/>
                  <w:rPrChange w:id="693" w:author="Dario Camol" w:date="2015-01-12T18:00:00Z">
                    <w:rPr>
                      <w:rFonts w:ascii="Consolas" w:hAnsi="Consolas" w:cs="Consolas"/>
                      <w:color w:val="000000"/>
                      <w:sz w:val="19"/>
                      <w:szCs w:val="19"/>
                    </w:rPr>
                  </w:rPrChange>
                </w:rPr>
                <w:delText>n</w:delText>
              </w:r>
            </w:del>
            <w:r w:rsidR="0065677D" w:rsidRPr="00002206">
              <w:rPr>
                <w:rFonts w:ascii="Consolas" w:hAnsi="Consolas" w:cs="Consolas"/>
                <w:color w:val="000000"/>
                <w:sz w:val="19"/>
                <w:szCs w:val="19"/>
                <w:lang w:val="en-US"/>
                <w:rPrChange w:id="694" w:author="Dario Camol" w:date="2015-01-12T18:00:00Z">
                  <w:rPr>
                    <w:rFonts w:ascii="Consolas" w:hAnsi="Consolas" w:cs="Consolas"/>
                    <w:color w:val="000000"/>
                    <w:sz w:val="19"/>
                    <w:szCs w:val="19"/>
                  </w:rPr>
                </w:rPrChange>
              </w:rPr>
              <w:t xml:space="preserve"> the first description available</w:t>
            </w:r>
          </w:p>
          <w:p w:rsidR="00735E05" w:rsidRPr="009329CE" w:rsidRDefault="00735E05" w:rsidP="00735E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p>
        </w:tc>
      </w:tr>
      <w:tr w:rsidR="00E174C0" w:rsidRPr="00E258BC" w:rsidTr="00656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Pr="00002206" w:rsidRDefault="00DD1A22" w:rsidP="009D3DEB">
            <w:pPr>
              <w:autoSpaceDE w:val="0"/>
              <w:autoSpaceDN w:val="0"/>
              <w:adjustRightInd w:val="0"/>
              <w:ind w:left="426"/>
              <w:rPr>
                <w:rFonts w:ascii="Consolas" w:hAnsi="Consolas" w:cs="Consolas"/>
                <w:color w:val="auto"/>
                <w:sz w:val="19"/>
                <w:szCs w:val="19"/>
                <w:lang w:val="en-US"/>
                <w:rPrChange w:id="695" w:author="Dario Camol" w:date="2015-01-12T18:00:00Z">
                  <w:rPr>
                    <w:rFonts w:ascii="Consolas" w:hAnsi="Consolas" w:cs="Consolas"/>
                    <w:color w:val="auto"/>
                    <w:sz w:val="19"/>
                    <w:szCs w:val="19"/>
                  </w:rPr>
                </w:rPrChange>
              </w:rPr>
            </w:pPr>
          </w:p>
          <w:p w:rsidR="00E174C0" w:rsidRPr="00E174C0" w:rsidRDefault="00E174C0" w:rsidP="009D3DEB">
            <w:pPr>
              <w:autoSpaceDE w:val="0"/>
              <w:autoSpaceDN w:val="0"/>
              <w:adjustRightInd w:val="0"/>
              <w:ind w:left="426"/>
              <w:rPr>
                <w:rFonts w:ascii="Consolas" w:hAnsi="Consolas" w:cs="Consolas"/>
                <w:color w:val="auto"/>
                <w:sz w:val="19"/>
                <w:szCs w:val="19"/>
              </w:rPr>
            </w:pPr>
            <w:r w:rsidRPr="00E174C0">
              <w:rPr>
                <w:rFonts w:ascii="Consolas" w:hAnsi="Consolas" w:cs="Consolas"/>
                <w:color w:val="auto"/>
                <w:sz w:val="19"/>
                <w:szCs w:val="19"/>
              </w:rPr>
              <w:t>UserName</w:t>
            </w:r>
          </w:p>
        </w:tc>
        <w:tc>
          <w:tcPr>
            <w:tcW w:w="6770" w:type="dxa"/>
            <w:tcBorders>
              <w:left w:val="single" w:sz="4" w:space="0" w:color="auto"/>
            </w:tcBorders>
          </w:tcPr>
          <w:p w:rsidR="00DD1A22" w:rsidRPr="00543617" w:rsidRDefault="00DD1A22" w:rsidP="009D3DEB">
            <w:pPr>
              <w:pStyle w:val="Corpotes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p w:rsidR="0065677D" w:rsidRPr="00543617" w:rsidRDefault="0065677D" w:rsidP="009D3DEB">
            <w:pPr>
              <w:pStyle w:val="Corpotes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 xml:space="preserve">This parameter is required by some Store procedure </w:t>
            </w:r>
          </w:p>
          <w:p w:rsidR="00E174C0" w:rsidRPr="009329CE" w:rsidRDefault="00E174C0"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p>
        </w:tc>
      </w:tr>
      <w:tr w:rsidR="00E174C0" w:rsidRPr="00E258BC" w:rsidTr="0065677D">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Pr="00543617" w:rsidRDefault="00DD1A22" w:rsidP="009D3DEB">
            <w:pPr>
              <w:autoSpaceDE w:val="0"/>
              <w:autoSpaceDN w:val="0"/>
              <w:adjustRightInd w:val="0"/>
              <w:ind w:left="426"/>
              <w:rPr>
                <w:rFonts w:ascii="Consolas" w:hAnsi="Consolas" w:cs="Consolas"/>
                <w:color w:val="auto"/>
                <w:sz w:val="19"/>
                <w:szCs w:val="19"/>
                <w:lang w:val="en-US"/>
              </w:rPr>
            </w:pPr>
          </w:p>
          <w:p w:rsidR="00E174C0" w:rsidRPr="00E174C0" w:rsidRDefault="00E174C0" w:rsidP="009D3DEB">
            <w:pPr>
              <w:autoSpaceDE w:val="0"/>
              <w:autoSpaceDN w:val="0"/>
              <w:adjustRightInd w:val="0"/>
              <w:ind w:left="426"/>
              <w:rPr>
                <w:rFonts w:ascii="Consolas" w:hAnsi="Consolas" w:cs="Consolas"/>
                <w:color w:val="auto"/>
                <w:sz w:val="19"/>
                <w:szCs w:val="19"/>
              </w:rPr>
            </w:pPr>
            <w:r w:rsidRPr="00E174C0">
              <w:rPr>
                <w:rFonts w:ascii="Consolas" w:hAnsi="Consolas" w:cs="Consolas"/>
                <w:color w:val="auto"/>
                <w:sz w:val="19"/>
                <w:szCs w:val="19"/>
              </w:rPr>
              <w:t>Domain</w:t>
            </w:r>
          </w:p>
        </w:tc>
        <w:tc>
          <w:tcPr>
            <w:tcW w:w="6770" w:type="dxa"/>
            <w:tcBorders>
              <w:left w:val="single" w:sz="4" w:space="0" w:color="auto"/>
            </w:tcBorders>
          </w:tcPr>
          <w:p w:rsidR="00DD1A22" w:rsidRPr="00543617" w:rsidRDefault="00DD1A22" w:rsidP="009D3DEB">
            <w:pPr>
              <w:pStyle w:val="Corpotes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p>
          <w:p w:rsidR="0065677D" w:rsidRPr="00543617" w:rsidRDefault="0065677D" w:rsidP="009D3DEB">
            <w:pPr>
              <w:pStyle w:val="Corpotes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 xml:space="preserve">This parameter is required by some Store procedure </w:t>
            </w:r>
          </w:p>
          <w:p w:rsidR="00E174C0" w:rsidRPr="009329CE" w:rsidRDefault="00E174C0"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p>
        </w:tc>
      </w:tr>
      <w:tr w:rsidR="00E174C0" w:rsidRPr="00E258BC" w:rsidTr="00656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65677D" w:rsidRPr="00543617" w:rsidRDefault="0065677D" w:rsidP="009D3DEB">
            <w:pPr>
              <w:autoSpaceDE w:val="0"/>
              <w:autoSpaceDN w:val="0"/>
              <w:adjustRightInd w:val="0"/>
              <w:ind w:left="426"/>
              <w:rPr>
                <w:rFonts w:ascii="Consolas" w:hAnsi="Consolas" w:cs="Consolas"/>
                <w:color w:val="auto"/>
                <w:sz w:val="19"/>
                <w:szCs w:val="19"/>
                <w:lang w:val="en-US"/>
              </w:rPr>
            </w:pPr>
          </w:p>
          <w:p w:rsidR="00E174C0" w:rsidRPr="00E174C0" w:rsidRDefault="00E174C0" w:rsidP="009D3DEB">
            <w:pPr>
              <w:autoSpaceDE w:val="0"/>
              <w:autoSpaceDN w:val="0"/>
              <w:adjustRightInd w:val="0"/>
              <w:ind w:left="426"/>
              <w:rPr>
                <w:rFonts w:ascii="Consolas" w:hAnsi="Consolas" w:cs="Consolas"/>
                <w:color w:val="auto"/>
                <w:sz w:val="19"/>
                <w:szCs w:val="19"/>
              </w:rPr>
            </w:pPr>
            <w:r w:rsidRPr="00E174C0">
              <w:rPr>
                <w:rFonts w:ascii="Consolas" w:hAnsi="Consolas" w:cs="Consolas"/>
                <w:color w:val="auto"/>
                <w:sz w:val="19"/>
                <w:szCs w:val="19"/>
              </w:rPr>
              <w:t>LogLocation</w:t>
            </w:r>
          </w:p>
        </w:tc>
        <w:tc>
          <w:tcPr>
            <w:tcW w:w="6770" w:type="dxa"/>
            <w:tcBorders>
              <w:left w:val="single" w:sz="4" w:space="0" w:color="auto"/>
            </w:tcBorders>
          </w:tcPr>
          <w:p w:rsidR="0065677D" w:rsidRPr="00543617" w:rsidRDefault="0065677D"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lang w:val="en-US"/>
              </w:rPr>
            </w:pPr>
          </w:p>
          <w:p w:rsidR="0065677D" w:rsidRPr="00543617" w:rsidRDefault="00002206"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auto"/>
                <w:sz w:val="19"/>
                <w:szCs w:val="19"/>
                <w:lang w:val="en-US"/>
              </w:rPr>
            </w:pPr>
            <w:ins w:id="696" w:author="Dario Camol" w:date="2015-01-12T18:01:00Z">
              <w:r>
                <w:rPr>
                  <w:rFonts w:ascii="Consolas" w:hAnsi="Consolas" w:cs="Consolas"/>
                  <w:color w:val="000000"/>
                  <w:sz w:val="19"/>
                  <w:szCs w:val="19"/>
                  <w:lang w:val="en-US"/>
                </w:rPr>
                <w:t xml:space="preserve">It </w:t>
              </w:r>
            </w:ins>
            <w:del w:id="697" w:author="Dario Camol" w:date="2015-01-12T18:01:00Z">
              <w:r w:rsidR="0065677D" w:rsidRPr="00543617" w:rsidDel="00002206">
                <w:rPr>
                  <w:rFonts w:ascii="Consolas" w:hAnsi="Consolas" w:cs="Consolas"/>
                  <w:color w:val="000000"/>
                  <w:sz w:val="19"/>
                  <w:szCs w:val="19"/>
                  <w:lang w:val="en-US"/>
                </w:rPr>
                <w:delText>D</w:delText>
              </w:r>
            </w:del>
            <w:ins w:id="698" w:author="Dario Camol" w:date="2015-01-12T18:01:00Z">
              <w:r>
                <w:rPr>
                  <w:rFonts w:ascii="Consolas" w:hAnsi="Consolas" w:cs="Consolas"/>
                  <w:color w:val="000000"/>
                  <w:sz w:val="19"/>
                  <w:szCs w:val="19"/>
                  <w:lang w:val="en-US"/>
                </w:rPr>
                <w:t>d</w:t>
              </w:r>
            </w:ins>
            <w:r w:rsidR="0065677D" w:rsidRPr="00543617">
              <w:rPr>
                <w:rFonts w:ascii="Consolas" w:hAnsi="Consolas" w:cs="Consolas"/>
                <w:color w:val="000000"/>
                <w:sz w:val="19"/>
                <w:szCs w:val="19"/>
                <w:lang w:val="en-US"/>
              </w:rPr>
              <w:t>eterminate</w:t>
            </w:r>
            <w:ins w:id="699" w:author="Dario Camol" w:date="2015-01-12T18:01:00Z">
              <w:r>
                <w:rPr>
                  <w:rFonts w:ascii="Consolas" w:hAnsi="Consolas" w:cs="Consolas"/>
                  <w:color w:val="000000"/>
                  <w:sz w:val="19"/>
                  <w:szCs w:val="19"/>
                  <w:lang w:val="en-US"/>
                </w:rPr>
                <w:t>s</w:t>
              </w:r>
            </w:ins>
            <w:r w:rsidR="0065677D" w:rsidRPr="00543617">
              <w:rPr>
                <w:rFonts w:ascii="Consolas" w:hAnsi="Consolas" w:cs="Consolas"/>
                <w:color w:val="000000"/>
                <w:sz w:val="19"/>
                <w:szCs w:val="19"/>
                <w:lang w:val="en-US"/>
              </w:rPr>
              <w:t xml:space="preserve"> a location of application Log. </w:t>
            </w:r>
            <w:ins w:id="700" w:author="Dario Camol" w:date="2015-01-12T18:01:00Z">
              <w:r>
                <w:rPr>
                  <w:rFonts w:ascii="Consolas" w:hAnsi="Consolas" w:cs="Consolas"/>
                  <w:color w:val="000000"/>
                  <w:sz w:val="19"/>
                  <w:szCs w:val="19"/>
                  <w:lang w:val="en-US"/>
                </w:rPr>
                <w:t xml:space="preserve">It </w:t>
              </w:r>
            </w:ins>
            <w:del w:id="701" w:author="Dario Camol" w:date="2015-01-12T18:01:00Z">
              <w:r w:rsidR="0065677D" w:rsidRPr="00543617" w:rsidDel="00002206">
                <w:rPr>
                  <w:rFonts w:ascii="Consolas" w:hAnsi="Consolas" w:cs="Consolas"/>
                  <w:color w:val="000000"/>
                  <w:sz w:val="19"/>
                  <w:szCs w:val="19"/>
                  <w:lang w:val="en-US"/>
                </w:rPr>
                <w:delText>I</w:delText>
              </w:r>
            </w:del>
            <w:ins w:id="702" w:author="Dario Camol" w:date="2015-01-12T18:01:00Z">
              <w:r>
                <w:rPr>
                  <w:rFonts w:ascii="Consolas" w:hAnsi="Consolas" w:cs="Consolas"/>
                  <w:color w:val="000000"/>
                  <w:sz w:val="19"/>
                  <w:szCs w:val="19"/>
                  <w:lang w:val="en-US"/>
                </w:rPr>
                <w:t>i</w:t>
              </w:r>
            </w:ins>
            <w:r w:rsidR="0065677D" w:rsidRPr="00543617">
              <w:rPr>
                <w:rFonts w:ascii="Consolas" w:hAnsi="Consolas" w:cs="Consolas"/>
                <w:color w:val="000000"/>
                <w:sz w:val="19"/>
                <w:szCs w:val="19"/>
                <w:lang w:val="en-US"/>
              </w:rPr>
              <w:t xml:space="preserve">s possible </w:t>
            </w:r>
            <w:ins w:id="703" w:author="Dario Camol" w:date="2015-01-12T18:01:00Z">
              <w:r>
                <w:rPr>
                  <w:rFonts w:ascii="Consolas" w:hAnsi="Consolas" w:cs="Consolas"/>
                  <w:color w:val="000000"/>
                  <w:sz w:val="19"/>
                  <w:szCs w:val="19"/>
                  <w:lang w:val="en-US"/>
                </w:rPr>
                <w:t xml:space="preserve">to </w:t>
              </w:r>
            </w:ins>
            <w:r w:rsidR="0065677D" w:rsidRPr="00543617">
              <w:rPr>
                <w:rFonts w:ascii="Consolas" w:hAnsi="Consolas" w:cs="Consolas"/>
                <w:color w:val="000000"/>
                <w:sz w:val="19"/>
                <w:szCs w:val="19"/>
                <w:lang w:val="en-US"/>
              </w:rPr>
              <w:t xml:space="preserve">use a special Word as </w:t>
            </w:r>
            <w:r w:rsidR="0065677D" w:rsidRPr="00543617">
              <w:rPr>
                <w:rFonts w:ascii="Consolas" w:hAnsi="Consolas" w:cs="Consolas"/>
                <w:color w:val="0000FF"/>
                <w:sz w:val="19"/>
                <w:szCs w:val="19"/>
                <w:lang w:val="en-US"/>
              </w:rPr>
              <w:t xml:space="preserve">%Temp% </w:t>
            </w:r>
            <w:del w:id="704" w:author="Dario Camol" w:date="2015-01-12T18:01:00Z">
              <w:r w:rsidR="0065677D" w:rsidRPr="00543617" w:rsidDel="00002206">
                <w:rPr>
                  <w:rFonts w:ascii="Consolas" w:hAnsi="Consolas" w:cs="Consolas"/>
                  <w:color w:val="auto"/>
                  <w:sz w:val="19"/>
                  <w:szCs w:val="19"/>
                  <w:lang w:val="en-US"/>
                </w:rPr>
                <w:delText xml:space="preserve">for </w:delText>
              </w:r>
            </w:del>
            <w:ins w:id="705" w:author="Dario Camol" w:date="2015-01-12T18:01:00Z">
              <w:r>
                <w:rPr>
                  <w:rFonts w:ascii="Consolas" w:hAnsi="Consolas" w:cs="Consolas"/>
                  <w:color w:val="auto"/>
                  <w:sz w:val="19"/>
                  <w:szCs w:val="19"/>
                  <w:lang w:val="en-US"/>
                </w:rPr>
                <w:t>to</w:t>
              </w:r>
              <w:r w:rsidRPr="00543617">
                <w:rPr>
                  <w:rFonts w:ascii="Consolas" w:hAnsi="Consolas" w:cs="Consolas"/>
                  <w:color w:val="auto"/>
                  <w:sz w:val="19"/>
                  <w:szCs w:val="19"/>
                  <w:lang w:val="en-US"/>
                </w:rPr>
                <w:t xml:space="preserve"> </w:t>
              </w:r>
            </w:ins>
            <w:r w:rsidR="0065677D" w:rsidRPr="00543617">
              <w:rPr>
                <w:rFonts w:ascii="Consolas" w:hAnsi="Consolas" w:cs="Consolas"/>
                <w:color w:val="auto"/>
                <w:sz w:val="19"/>
                <w:szCs w:val="19"/>
                <w:lang w:val="en-US"/>
              </w:rPr>
              <w:t>identify a temporary Path</w:t>
            </w:r>
          </w:p>
          <w:p w:rsidR="00E174C0" w:rsidRPr="009329CE" w:rsidRDefault="00E174C0"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p>
        </w:tc>
      </w:tr>
      <w:tr w:rsidR="00E174C0" w:rsidRPr="009329CE" w:rsidTr="0065677D">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65677D" w:rsidRPr="00543617" w:rsidRDefault="0065677D" w:rsidP="009D3DEB">
            <w:pPr>
              <w:autoSpaceDE w:val="0"/>
              <w:autoSpaceDN w:val="0"/>
              <w:adjustRightInd w:val="0"/>
              <w:ind w:left="426"/>
              <w:rPr>
                <w:rFonts w:ascii="Consolas" w:hAnsi="Consolas" w:cs="Consolas"/>
                <w:color w:val="auto"/>
                <w:sz w:val="19"/>
                <w:szCs w:val="19"/>
                <w:lang w:val="en-US"/>
              </w:rPr>
            </w:pPr>
          </w:p>
          <w:p w:rsidR="00E174C0" w:rsidRDefault="00E174C0" w:rsidP="009D3DEB">
            <w:pPr>
              <w:autoSpaceDE w:val="0"/>
              <w:autoSpaceDN w:val="0"/>
              <w:adjustRightInd w:val="0"/>
              <w:ind w:left="426"/>
              <w:rPr>
                <w:rFonts w:ascii="Consolas" w:hAnsi="Consolas" w:cs="Consolas"/>
                <w:color w:val="0000FF"/>
                <w:sz w:val="19"/>
                <w:szCs w:val="19"/>
                <w:highlight w:val="white"/>
              </w:rPr>
            </w:pPr>
            <w:r w:rsidRPr="00E174C0">
              <w:rPr>
                <w:rFonts w:ascii="Consolas" w:hAnsi="Consolas" w:cs="Consolas"/>
                <w:color w:val="auto"/>
                <w:sz w:val="19"/>
                <w:szCs w:val="19"/>
              </w:rPr>
              <w:t>LogLevel</w:t>
            </w:r>
          </w:p>
        </w:tc>
        <w:tc>
          <w:tcPr>
            <w:tcW w:w="6770" w:type="dxa"/>
            <w:tcBorders>
              <w:left w:val="single" w:sz="4" w:space="0" w:color="auto"/>
            </w:tcBorders>
          </w:tcPr>
          <w:p w:rsidR="0065677D" w:rsidRPr="00543617" w:rsidRDefault="0065677D"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p>
          <w:p w:rsidR="00E174C0" w:rsidRPr="00543617" w:rsidRDefault="0065677D"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Possible value:</w:t>
            </w:r>
          </w:p>
          <w:p w:rsidR="0065677D" w:rsidRPr="00543617" w:rsidRDefault="0065677D" w:rsidP="009D3DEB">
            <w:pPr>
              <w:tabs>
                <w:tab w:val="left" w:pos="1168"/>
              </w:tabs>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
                <w:color w:val="000000"/>
                <w:sz w:val="19"/>
                <w:szCs w:val="19"/>
                <w:lang w:val="en-US"/>
              </w:rPr>
              <w:t>"None"</w:t>
            </w:r>
            <w:r w:rsidRPr="00543617">
              <w:rPr>
                <w:rFonts w:ascii="Consolas" w:hAnsi="Consolas" w:cs="Consolas"/>
                <w:color w:val="000000"/>
                <w:sz w:val="19"/>
                <w:szCs w:val="19"/>
                <w:highlight w:val="white"/>
                <w:lang w:val="en-US"/>
              </w:rPr>
              <w:tab/>
            </w:r>
            <w:r w:rsidRPr="00543617">
              <w:rPr>
                <w:rFonts w:ascii="Consolas" w:hAnsi="Consolas" w:cs="Consolas"/>
                <w:color w:val="000000"/>
                <w:sz w:val="19"/>
                <w:szCs w:val="19"/>
                <w:lang w:val="en-US"/>
              </w:rPr>
              <w:t>-&gt; No log</w:t>
            </w:r>
          </w:p>
          <w:p w:rsidR="0065677D" w:rsidRPr="00543617" w:rsidRDefault="0065677D" w:rsidP="009D3DEB">
            <w:pPr>
              <w:tabs>
                <w:tab w:val="left" w:pos="1168"/>
              </w:tabs>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
                <w:color w:val="000000"/>
                <w:sz w:val="19"/>
                <w:szCs w:val="19"/>
                <w:lang w:val="en-US"/>
              </w:rPr>
              <w:t>"All"</w:t>
            </w:r>
            <w:r w:rsidRPr="00543617">
              <w:rPr>
                <w:rFonts w:ascii="Consolas" w:hAnsi="Consolas" w:cs="Consolas"/>
                <w:color w:val="000000"/>
                <w:sz w:val="19"/>
                <w:szCs w:val="19"/>
                <w:highlight w:val="white"/>
                <w:lang w:val="en-US"/>
              </w:rPr>
              <w:tab/>
            </w:r>
            <w:r w:rsidRPr="00543617">
              <w:rPr>
                <w:rFonts w:ascii="Consolas" w:hAnsi="Consolas" w:cs="Consolas"/>
                <w:color w:val="000000"/>
                <w:sz w:val="19"/>
                <w:szCs w:val="19"/>
                <w:lang w:val="en-US"/>
              </w:rPr>
              <w:t>-&gt; All log (Debug Mode)</w:t>
            </w:r>
          </w:p>
          <w:p w:rsidR="0065677D" w:rsidRPr="00543617" w:rsidRDefault="0065677D" w:rsidP="009D3DEB">
            <w:pPr>
              <w:tabs>
                <w:tab w:val="left" w:pos="1168"/>
              </w:tabs>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
                <w:color w:val="000000"/>
                <w:sz w:val="19"/>
                <w:szCs w:val="19"/>
                <w:lang w:val="en-US"/>
              </w:rPr>
              <w:t>"Warning</w:t>
            </w:r>
            <w:r w:rsidRPr="00543617">
              <w:rPr>
                <w:rFonts w:ascii="Consolas" w:hAnsi="Consolas" w:cs="Consolas"/>
                <w:color w:val="000000"/>
                <w:sz w:val="19"/>
                <w:szCs w:val="19"/>
                <w:lang w:val="en-US"/>
              </w:rPr>
              <w:t>"</w:t>
            </w:r>
            <w:r w:rsidRPr="00543617">
              <w:rPr>
                <w:rFonts w:ascii="Consolas" w:hAnsi="Consolas" w:cs="Consolas"/>
                <w:color w:val="000000"/>
                <w:sz w:val="19"/>
                <w:szCs w:val="19"/>
                <w:highlight w:val="white"/>
                <w:lang w:val="en-US"/>
              </w:rPr>
              <w:tab/>
            </w:r>
            <w:r w:rsidRPr="00543617">
              <w:rPr>
                <w:rFonts w:ascii="Consolas" w:hAnsi="Consolas" w:cs="Consolas"/>
                <w:color w:val="000000"/>
                <w:sz w:val="19"/>
                <w:szCs w:val="19"/>
                <w:lang w:val="en-US"/>
              </w:rPr>
              <w:t>-&gt; Only Warning and Error Log</w:t>
            </w:r>
          </w:p>
          <w:p w:rsidR="0065677D" w:rsidRDefault="0065677D" w:rsidP="00DE5EE2">
            <w:pPr>
              <w:tabs>
                <w:tab w:val="left" w:pos="1168"/>
              </w:tabs>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65677D">
              <w:rPr>
                <w:rFonts w:ascii="Consolas" w:hAnsi="Consolas" w:cs="Consolas"/>
                <w:b/>
                <w:color w:val="000000"/>
                <w:sz w:val="19"/>
                <w:szCs w:val="19"/>
              </w:rPr>
              <w:t>"Error"</w:t>
            </w:r>
            <w:r>
              <w:rPr>
                <w:rFonts w:ascii="Consolas" w:hAnsi="Consolas" w:cs="Consolas"/>
                <w:color w:val="000000"/>
                <w:sz w:val="19"/>
                <w:szCs w:val="19"/>
                <w:highlight w:val="white"/>
              </w:rPr>
              <w:tab/>
            </w:r>
            <w:r w:rsidRPr="0065677D">
              <w:rPr>
                <w:rFonts w:ascii="Consolas" w:hAnsi="Consolas" w:cs="Consolas"/>
                <w:color w:val="000000"/>
                <w:sz w:val="19"/>
                <w:szCs w:val="19"/>
              </w:rPr>
              <w:t>-&gt; Only Error Log</w:t>
            </w:r>
          </w:p>
          <w:p w:rsidR="0065677D" w:rsidRPr="009329CE" w:rsidRDefault="0065677D"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p>
        </w:tc>
      </w:tr>
      <w:tr w:rsidR="0065677D" w:rsidRPr="00E258BC" w:rsidTr="00656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9D3DEB">
            <w:pPr>
              <w:autoSpaceDE w:val="0"/>
              <w:autoSpaceDN w:val="0"/>
              <w:adjustRightInd w:val="0"/>
              <w:ind w:left="426"/>
              <w:rPr>
                <w:rFonts w:ascii="Consolas" w:hAnsi="Consolas" w:cs="Consolas"/>
                <w:color w:val="auto"/>
                <w:sz w:val="19"/>
                <w:szCs w:val="19"/>
              </w:rPr>
            </w:pPr>
          </w:p>
          <w:p w:rsidR="0065677D" w:rsidRDefault="00DD1A22" w:rsidP="009D3DEB">
            <w:pPr>
              <w:autoSpaceDE w:val="0"/>
              <w:autoSpaceDN w:val="0"/>
              <w:adjustRightInd w:val="0"/>
              <w:ind w:left="426"/>
              <w:rPr>
                <w:rFonts w:ascii="Consolas" w:hAnsi="Consolas" w:cs="Consolas"/>
                <w:sz w:val="19"/>
                <w:szCs w:val="19"/>
              </w:rPr>
            </w:pPr>
            <w:r w:rsidRPr="00DD1A22">
              <w:rPr>
                <w:rFonts w:ascii="Consolas" w:hAnsi="Consolas" w:cs="Consolas"/>
                <w:color w:val="auto"/>
                <w:sz w:val="19"/>
                <w:szCs w:val="19"/>
              </w:rPr>
              <w:t>HeaderSettings</w:t>
            </w:r>
          </w:p>
        </w:tc>
        <w:tc>
          <w:tcPr>
            <w:tcW w:w="6770" w:type="dxa"/>
            <w:tcBorders>
              <w:left w:val="single" w:sz="4" w:space="0" w:color="auto"/>
            </w:tcBorders>
          </w:tcPr>
          <w:p w:rsidR="00DD1A22" w:rsidRPr="00543617" w:rsidRDefault="00DD1A2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p w:rsidR="0065677D" w:rsidRPr="00543617" w:rsidDel="00002206" w:rsidRDefault="00002206" w:rsidP="00002206">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del w:id="706" w:author="Dario Camol" w:date="2015-01-12T18:02:00Z"/>
                <w:rFonts w:ascii="Consolas" w:hAnsi="Consolas" w:cs="Consolas"/>
                <w:color w:val="000000"/>
                <w:sz w:val="19"/>
                <w:szCs w:val="19"/>
                <w:lang w:val="en-US"/>
              </w:rPr>
            </w:pPr>
            <w:ins w:id="707" w:author="Dario Camol" w:date="2015-01-12T18:01:00Z">
              <w:r>
                <w:rPr>
                  <w:rFonts w:ascii="Consolas" w:hAnsi="Consolas" w:cs="Consolas"/>
                  <w:color w:val="000000"/>
                  <w:sz w:val="19"/>
                  <w:szCs w:val="19"/>
                  <w:lang w:val="en-US"/>
                </w:rPr>
                <w:t xml:space="preserve">It </w:t>
              </w:r>
            </w:ins>
            <w:del w:id="708" w:author="Dario Camol" w:date="2015-01-12T18:01:00Z">
              <w:r w:rsidR="0065677D" w:rsidRPr="00543617" w:rsidDel="00002206">
                <w:rPr>
                  <w:rFonts w:ascii="Consolas" w:hAnsi="Consolas" w:cs="Consolas"/>
                  <w:color w:val="000000"/>
                  <w:sz w:val="19"/>
                  <w:szCs w:val="19"/>
                  <w:lang w:val="en-US"/>
                </w:rPr>
                <w:delText>I</w:delText>
              </w:r>
            </w:del>
            <w:ins w:id="709" w:author="Dario Camol" w:date="2015-01-12T18:01:00Z">
              <w:r>
                <w:rPr>
                  <w:rFonts w:ascii="Consolas" w:hAnsi="Consolas" w:cs="Consolas"/>
                  <w:color w:val="000000"/>
                  <w:sz w:val="19"/>
                  <w:szCs w:val="19"/>
                  <w:lang w:val="en-US"/>
                </w:rPr>
                <w:t>i</w:t>
              </w:r>
            </w:ins>
            <w:r w:rsidR="0065677D" w:rsidRPr="00543617">
              <w:rPr>
                <w:rFonts w:ascii="Consolas" w:hAnsi="Consolas" w:cs="Consolas"/>
                <w:color w:val="000000"/>
                <w:sz w:val="19"/>
                <w:szCs w:val="19"/>
                <w:lang w:val="en-US"/>
              </w:rPr>
              <w:t xml:space="preserve">s possible </w:t>
            </w:r>
            <w:ins w:id="710" w:author="Dario Camol" w:date="2015-01-12T18:02:00Z">
              <w:r>
                <w:rPr>
                  <w:rFonts w:ascii="Consolas" w:hAnsi="Consolas" w:cs="Consolas"/>
                  <w:color w:val="000000"/>
                  <w:sz w:val="19"/>
                  <w:szCs w:val="19"/>
                  <w:lang w:val="en-US"/>
                </w:rPr>
                <w:t xml:space="preserve">to </w:t>
              </w:r>
            </w:ins>
            <w:r w:rsidR="0065677D" w:rsidRPr="00543617">
              <w:rPr>
                <w:rFonts w:ascii="Consolas" w:hAnsi="Consolas" w:cs="Consolas"/>
                <w:color w:val="000000"/>
                <w:sz w:val="19"/>
                <w:szCs w:val="19"/>
                <w:lang w:val="en-US"/>
              </w:rPr>
              <w:t xml:space="preserve">configure all </w:t>
            </w:r>
            <w:ins w:id="711" w:author="Dario Camol" w:date="2015-01-12T18:02:00Z">
              <w:r>
                <w:rPr>
                  <w:rFonts w:ascii="Consolas" w:hAnsi="Consolas" w:cs="Consolas"/>
                  <w:color w:val="000000"/>
                  <w:sz w:val="19"/>
                  <w:szCs w:val="19"/>
                  <w:lang w:val="en-US"/>
                </w:rPr>
                <w:t xml:space="preserve">the </w:t>
              </w:r>
            </w:ins>
            <w:r w:rsidR="0065677D" w:rsidRPr="00543617">
              <w:rPr>
                <w:rFonts w:ascii="Consolas" w:hAnsi="Consolas" w:cs="Consolas"/>
                <w:color w:val="000000"/>
                <w:sz w:val="19"/>
                <w:szCs w:val="19"/>
                <w:lang w:val="en-US"/>
              </w:rPr>
              <w:t>Header Settings that you want to return</w:t>
            </w:r>
            <w:del w:id="712" w:author="Dario Camol" w:date="2015-01-12T18:02:00Z">
              <w:r w:rsidR="0065677D" w:rsidRPr="00543617" w:rsidDel="00002206">
                <w:rPr>
                  <w:rFonts w:ascii="Consolas" w:hAnsi="Consolas" w:cs="Consolas"/>
                  <w:color w:val="000000"/>
                  <w:sz w:val="19"/>
                  <w:szCs w:val="19"/>
                  <w:lang w:val="en-US"/>
                </w:rPr>
                <w:delText xml:space="preserve"> the header of each query</w:delText>
              </w:r>
            </w:del>
          </w:p>
          <w:p w:rsidR="0065677D" w:rsidRPr="00543617" w:rsidRDefault="0065677D" w:rsidP="00F86378">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tc>
      </w:tr>
    </w:tbl>
    <w:p w:rsidR="003C11EB" w:rsidRPr="00543617" w:rsidRDefault="003C11EB" w:rsidP="009D3DEB">
      <w:pPr>
        <w:pStyle w:val="Corpotesto"/>
        <w:ind w:left="426"/>
        <w:rPr>
          <w:rFonts w:cstheme="minorHAnsi"/>
          <w:szCs w:val="22"/>
          <w:lang w:val="en-US"/>
        </w:rPr>
      </w:pPr>
    </w:p>
    <w:p w:rsidR="003C11EB" w:rsidRPr="00543617" w:rsidRDefault="003C11EB">
      <w:pPr>
        <w:rPr>
          <w:rFonts w:cstheme="minorHAnsi"/>
          <w:szCs w:val="22"/>
          <w:lang w:val="en-US"/>
        </w:rPr>
      </w:pPr>
      <w:r w:rsidRPr="00543617">
        <w:rPr>
          <w:rFonts w:cstheme="minorHAnsi"/>
          <w:szCs w:val="22"/>
          <w:lang w:val="en-US"/>
        </w:rPr>
        <w:br w:type="page"/>
      </w:r>
    </w:p>
    <w:p w:rsidR="00A3179F" w:rsidRPr="00543617" w:rsidRDefault="00A3179F" w:rsidP="0033298C">
      <w:pPr>
        <w:pStyle w:val="Titolo2"/>
        <w:rPr>
          <w:lang w:val="en-US"/>
        </w:rPr>
      </w:pPr>
      <w:bookmarkStart w:id="713" w:name="_Toc422216215"/>
      <w:r w:rsidRPr="00543617">
        <w:rPr>
          <w:lang w:val="en-US"/>
        </w:rPr>
        <w:lastRenderedPageBreak/>
        <w:t>Mapping Settings</w:t>
      </w:r>
      <w:bookmarkEnd w:id="713"/>
    </w:p>
    <w:p w:rsidR="00BE0E1B" w:rsidRPr="00543617" w:rsidRDefault="00BE0E1B" w:rsidP="00735E05">
      <w:pPr>
        <w:pStyle w:val="Paragrafoelenco"/>
        <w:spacing w:after="0"/>
        <w:ind w:left="0"/>
        <w:rPr>
          <w:rFonts w:cstheme="minorHAnsi"/>
          <w:sz w:val="22"/>
          <w:szCs w:val="22"/>
          <w:lang w:val="en-US"/>
        </w:rPr>
      </w:pPr>
      <w:r w:rsidRPr="00543617">
        <w:rPr>
          <w:rFonts w:cstheme="minorHAnsi"/>
          <w:sz w:val="22"/>
          <w:szCs w:val="22"/>
          <w:lang w:val="en-US"/>
        </w:rPr>
        <w:t>In this section you can save one or more possible configurations</w:t>
      </w:r>
      <w:ins w:id="714" w:author="Dario Camol" w:date="2015-01-12T18:02:00Z">
        <w:r w:rsidR="00002206">
          <w:rPr>
            <w:rFonts w:cstheme="minorHAnsi"/>
            <w:sz w:val="22"/>
            <w:szCs w:val="22"/>
            <w:lang w:val="en-US"/>
          </w:rPr>
          <w:t>,</w:t>
        </w:r>
      </w:ins>
      <w:r w:rsidRPr="00543617">
        <w:rPr>
          <w:rFonts w:cstheme="minorHAnsi"/>
          <w:sz w:val="22"/>
          <w:szCs w:val="22"/>
          <w:lang w:val="en-US"/>
        </w:rPr>
        <w:t xml:space="preserve"> depending on the version you want to use.</w:t>
      </w:r>
    </w:p>
    <w:p w:rsidR="00BE0E1B" w:rsidRPr="00543617" w:rsidRDefault="00BE0E1B" w:rsidP="00735E05">
      <w:pPr>
        <w:pStyle w:val="Paragrafoelenco"/>
        <w:spacing w:after="0"/>
        <w:ind w:left="0"/>
        <w:rPr>
          <w:rFonts w:cstheme="minorHAnsi"/>
          <w:sz w:val="22"/>
          <w:szCs w:val="22"/>
          <w:lang w:val="en-US"/>
        </w:rPr>
      </w:pPr>
      <w:r w:rsidRPr="00543617">
        <w:rPr>
          <w:rFonts w:cstheme="minorHAnsi"/>
          <w:sz w:val="22"/>
          <w:szCs w:val="22"/>
          <w:lang w:val="en-US"/>
        </w:rPr>
        <w:t xml:space="preserve">In the main node </w:t>
      </w:r>
      <w:r w:rsidRPr="00543617">
        <w:rPr>
          <w:rFonts w:ascii="Consolas" w:hAnsi="Consolas" w:cs="Consolas"/>
          <w:color w:val="A31515"/>
          <w:sz w:val="19"/>
          <w:szCs w:val="19"/>
          <w:highlight w:val="white"/>
          <w:lang w:val="en-US"/>
        </w:rPr>
        <w:t>MappingSettings</w:t>
      </w:r>
      <w:ins w:id="715" w:author="Dario Camol" w:date="2015-01-12T18:02:00Z">
        <w:r w:rsidR="00002206">
          <w:rPr>
            <w:rFonts w:ascii="Consolas" w:hAnsi="Consolas" w:cs="Consolas"/>
            <w:color w:val="A31515"/>
            <w:sz w:val="19"/>
            <w:szCs w:val="19"/>
            <w:lang w:val="en-US"/>
          </w:rPr>
          <w:t xml:space="preserve"> </w:t>
        </w:r>
        <w:r w:rsidR="00002206" w:rsidRPr="00002206">
          <w:rPr>
            <w:rFonts w:cstheme="minorHAnsi"/>
            <w:sz w:val="22"/>
            <w:szCs w:val="22"/>
            <w:lang w:val="en-US"/>
            <w:rPrChange w:id="716" w:author="Dario Camol" w:date="2015-01-12T18:02:00Z">
              <w:rPr>
                <w:rFonts w:ascii="Consolas" w:hAnsi="Consolas" w:cs="Consolas"/>
                <w:color w:val="A31515"/>
                <w:sz w:val="19"/>
                <w:szCs w:val="19"/>
                <w:lang w:val="en-US"/>
              </w:rPr>
            </w:rPrChange>
          </w:rPr>
          <w:t>there</w:t>
        </w:r>
      </w:ins>
      <w:r w:rsidRPr="00543617">
        <w:rPr>
          <w:rFonts w:cstheme="minorHAnsi"/>
          <w:sz w:val="22"/>
          <w:szCs w:val="22"/>
          <w:lang w:val="en-US"/>
        </w:rPr>
        <w:t xml:space="preserve"> is an attribute </w:t>
      </w:r>
      <w:r w:rsidRPr="00543617">
        <w:rPr>
          <w:rFonts w:ascii="Consolas" w:hAnsi="Consolas" w:cs="Consolas"/>
          <w:color w:val="FF0000"/>
          <w:sz w:val="19"/>
          <w:szCs w:val="19"/>
          <w:highlight w:val="white"/>
          <w:lang w:val="en-US"/>
        </w:rPr>
        <w:t>UsedSettings</w:t>
      </w:r>
      <w:r w:rsidRPr="00543617">
        <w:rPr>
          <w:rFonts w:cstheme="minorHAnsi"/>
          <w:sz w:val="22"/>
          <w:szCs w:val="22"/>
          <w:lang w:val="en-US"/>
        </w:rPr>
        <w:t xml:space="preserve"> that should be enhanced with the name of the configuration you want to use</w:t>
      </w:r>
    </w:p>
    <w:p w:rsidR="00BE0E1B" w:rsidRPr="00543617" w:rsidRDefault="00BE0E1B" w:rsidP="00735E05">
      <w:pPr>
        <w:pStyle w:val="Paragrafoelenco"/>
        <w:spacing w:after="0"/>
        <w:ind w:left="0"/>
        <w:rPr>
          <w:rFonts w:cstheme="minorHAnsi"/>
          <w:sz w:val="22"/>
          <w:szCs w:val="22"/>
          <w:lang w:val="en-US"/>
        </w:rPr>
      </w:pPr>
      <w:r w:rsidRPr="00543617">
        <w:rPr>
          <w:rFonts w:cstheme="minorHAnsi"/>
          <w:sz w:val="22"/>
          <w:szCs w:val="22"/>
          <w:lang w:val="en-US"/>
        </w:rPr>
        <w:t xml:space="preserve">To create a new configuration </w:t>
      </w:r>
      <w:ins w:id="717" w:author="Dario Camol" w:date="2015-01-12T18:03:00Z">
        <w:r w:rsidR="00002206">
          <w:rPr>
            <w:rFonts w:cstheme="minorHAnsi"/>
            <w:sz w:val="22"/>
            <w:szCs w:val="22"/>
            <w:lang w:val="en-US"/>
          </w:rPr>
          <w:t xml:space="preserve">you </w:t>
        </w:r>
      </w:ins>
      <w:r w:rsidRPr="00543617">
        <w:rPr>
          <w:rFonts w:cstheme="minorHAnsi"/>
          <w:sz w:val="22"/>
          <w:szCs w:val="22"/>
          <w:lang w:val="en-US"/>
        </w:rPr>
        <w:t>must</w:t>
      </w:r>
      <w:ins w:id="718" w:author="Dario Camol" w:date="2015-01-12T18:03:00Z">
        <w:r w:rsidR="00002206">
          <w:rPr>
            <w:rFonts w:cstheme="minorHAnsi"/>
            <w:sz w:val="22"/>
            <w:szCs w:val="22"/>
            <w:lang w:val="en-US"/>
          </w:rPr>
          <w:t xml:space="preserve"> add:</w:t>
        </w:r>
      </w:ins>
    </w:p>
    <w:p w:rsidR="00DD1A22" w:rsidRPr="00543617" w:rsidRDefault="00DD1A22">
      <w:pPr>
        <w:pStyle w:val="Corpotesto"/>
        <w:ind w:firstLine="709"/>
        <w:rPr>
          <w:rFonts w:ascii="Consolas" w:hAnsi="Consolas" w:cs="Consolas"/>
          <w:color w:val="0000FF"/>
          <w:sz w:val="19"/>
          <w:szCs w:val="19"/>
          <w:lang w:val="en-US"/>
        </w:rPr>
        <w:pPrChange w:id="719" w:author="Dario Camol" w:date="2015-01-12T18:03:00Z">
          <w:pPr>
            <w:pStyle w:val="Corpotesto"/>
          </w:pPr>
        </w:pPrChange>
      </w:pPr>
      <w:r w:rsidRPr="00543617">
        <w:rPr>
          <w:rFonts w:ascii="Consolas" w:hAnsi="Consolas" w:cs="Consolas"/>
          <w:color w:val="0000FF"/>
          <w:sz w:val="19"/>
          <w:szCs w:val="19"/>
          <w:highlight w:val="white"/>
          <w:lang w:val="en-US"/>
        </w:rPr>
        <w:t>&lt;</w:t>
      </w:r>
      <w:r w:rsidRPr="00543617">
        <w:rPr>
          <w:rFonts w:ascii="Consolas" w:hAnsi="Consolas" w:cs="Consolas"/>
          <w:color w:val="A31515"/>
          <w:sz w:val="19"/>
          <w:szCs w:val="19"/>
          <w:highlight w:val="white"/>
          <w:lang w:val="en-US"/>
        </w:rPr>
        <w:t>MappingSetting</w:t>
      </w:r>
      <w:r w:rsidRPr="00543617">
        <w:rPr>
          <w:rFonts w:ascii="Consolas" w:hAnsi="Consolas" w:cs="Consolas"/>
          <w:color w:val="0000FF"/>
          <w:sz w:val="19"/>
          <w:szCs w:val="19"/>
          <w:highlight w:val="white"/>
          <w:lang w:val="en-US"/>
        </w:rPr>
        <w:t xml:space="preserve"> </w:t>
      </w:r>
      <w:r w:rsidRPr="00543617">
        <w:rPr>
          <w:rFonts w:ascii="Consolas" w:hAnsi="Consolas" w:cs="Consolas"/>
          <w:color w:val="FF0000"/>
          <w:sz w:val="19"/>
          <w:szCs w:val="19"/>
          <w:highlight w:val="white"/>
          <w:lang w:val="en-US"/>
        </w:rPr>
        <w:t>id</w:t>
      </w:r>
      <w:r w:rsidRPr="00543617">
        <w:rPr>
          <w:rFonts w:ascii="Consolas" w:hAnsi="Consolas" w:cs="Consolas"/>
          <w:color w:val="0000FF"/>
          <w:sz w:val="19"/>
          <w:szCs w:val="19"/>
          <w:highlight w:val="white"/>
          <w:lang w:val="en-US"/>
        </w:rPr>
        <w: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SettingsId</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&gt;</w:t>
      </w:r>
    </w:p>
    <w:p w:rsidR="00DD1A22" w:rsidRPr="00543617" w:rsidRDefault="00BE0E1B" w:rsidP="00735E05">
      <w:pPr>
        <w:pStyle w:val="Corpotesto"/>
        <w:rPr>
          <w:rFonts w:cstheme="minorHAnsi"/>
          <w:szCs w:val="22"/>
          <w:lang w:val="en-US"/>
        </w:rPr>
      </w:pPr>
      <w:r w:rsidRPr="00543617">
        <w:rPr>
          <w:rFonts w:cstheme="minorHAnsi"/>
          <w:szCs w:val="22"/>
          <w:lang w:val="en-US"/>
        </w:rPr>
        <w:t xml:space="preserve">The </w:t>
      </w:r>
      <w:r w:rsidRPr="00002206">
        <w:rPr>
          <w:rFonts w:cstheme="minorHAnsi"/>
          <w:i/>
          <w:szCs w:val="22"/>
          <w:lang w:val="en-US"/>
          <w:rPrChange w:id="720" w:author="Dario Camol" w:date="2015-01-12T18:03:00Z">
            <w:rPr>
              <w:rFonts w:cstheme="minorHAnsi"/>
              <w:szCs w:val="22"/>
              <w:lang w:val="en-US"/>
            </w:rPr>
          </w:rPrChange>
        </w:rPr>
        <w:t>id</w:t>
      </w:r>
      <w:r w:rsidRPr="00543617">
        <w:rPr>
          <w:rFonts w:cstheme="minorHAnsi"/>
          <w:szCs w:val="22"/>
          <w:lang w:val="en-US"/>
        </w:rPr>
        <w:t xml:space="preserve"> is the name you want to give to the configuration.</w:t>
      </w:r>
    </w:p>
    <w:p w:rsidR="00DD1A22" w:rsidRDefault="00BE0E1B" w:rsidP="00735E05">
      <w:pPr>
        <w:pStyle w:val="Corpotesto"/>
        <w:rPr>
          <w:rFonts w:cstheme="minorHAnsi"/>
          <w:szCs w:val="22"/>
        </w:rPr>
      </w:pPr>
      <w:r w:rsidRPr="00BE0E1B">
        <w:rPr>
          <w:rFonts w:cstheme="minorHAnsi"/>
          <w:szCs w:val="22"/>
        </w:rPr>
        <w:t>Possible parameters</w:t>
      </w:r>
      <w:r w:rsidR="00DD1A22">
        <w:rPr>
          <w:rFonts w:cstheme="minorHAnsi"/>
          <w:szCs w:val="22"/>
        </w:rPr>
        <w:t>:</w:t>
      </w:r>
    </w:p>
    <w:tbl>
      <w:tblPr>
        <w:tblStyle w:val="Sfondochiaro-Colore1"/>
        <w:tblW w:w="9889" w:type="dxa"/>
        <w:tblLook w:val="04A0" w:firstRow="1" w:lastRow="0" w:firstColumn="1" w:lastColumn="0" w:noHBand="0" w:noVBand="1"/>
      </w:tblPr>
      <w:tblGrid>
        <w:gridCol w:w="3776"/>
        <w:gridCol w:w="6113"/>
      </w:tblGrid>
      <w:tr w:rsidR="00DD1A22" w:rsidRPr="009329CE" w:rsidTr="00EF1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shd w:val="clear" w:color="auto" w:fill="548DD4" w:themeFill="text2" w:themeFillTint="99"/>
          </w:tcPr>
          <w:p w:rsidR="00DD1A22" w:rsidRPr="009329CE" w:rsidRDefault="00DD1A22" w:rsidP="009D3DEB">
            <w:pPr>
              <w:autoSpaceDE w:val="0"/>
              <w:autoSpaceDN w:val="0"/>
              <w:adjustRightInd w:val="0"/>
              <w:ind w:left="426"/>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Key</w:t>
            </w:r>
          </w:p>
        </w:tc>
        <w:tc>
          <w:tcPr>
            <w:tcW w:w="6739" w:type="dxa"/>
            <w:tcBorders>
              <w:left w:val="single" w:sz="4" w:space="0" w:color="auto"/>
            </w:tcBorders>
            <w:shd w:val="clear" w:color="auto" w:fill="548DD4" w:themeFill="text2" w:themeFillTint="99"/>
          </w:tcPr>
          <w:p w:rsidR="00DD1A22" w:rsidRPr="009329CE" w:rsidRDefault="00DD1A22" w:rsidP="009D3DEB">
            <w:pPr>
              <w:autoSpaceDE w:val="0"/>
              <w:autoSpaceDN w:val="0"/>
              <w:adjustRightInd w:val="0"/>
              <w:ind w:left="426"/>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Description</w:t>
            </w:r>
          </w:p>
        </w:tc>
      </w:tr>
      <w:tr w:rsidR="00DD1A22" w:rsidRPr="00E258BC" w:rsidTr="00EF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tcPr>
          <w:p w:rsidR="007C6732" w:rsidRPr="007C6732" w:rsidRDefault="007C6732" w:rsidP="009D3DEB">
            <w:pPr>
              <w:autoSpaceDE w:val="0"/>
              <w:autoSpaceDN w:val="0"/>
              <w:adjustRightInd w:val="0"/>
              <w:ind w:left="426"/>
              <w:rPr>
                <w:rFonts w:ascii="Consolas" w:hAnsi="Consolas" w:cs="Consolas"/>
                <w:bCs w:val="0"/>
                <w:color w:val="000000"/>
                <w:sz w:val="19"/>
                <w:szCs w:val="19"/>
              </w:rPr>
            </w:pPr>
          </w:p>
          <w:p w:rsidR="00DD1A22" w:rsidRPr="007C6732" w:rsidRDefault="00DD1A22">
            <w:pPr>
              <w:autoSpaceDE w:val="0"/>
              <w:autoSpaceDN w:val="0"/>
              <w:adjustRightInd w:val="0"/>
              <w:ind w:left="426"/>
              <w:rPr>
                <w:rFonts w:ascii="Consolas" w:hAnsi="Consolas" w:cs="Consolas"/>
                <w:bCs w:val="0"/>
                <w:color w:val="000000"/>
                <w:sz w:val="19"/>
                <w:szCs w:val="19"/>
              </w:rPr>
            </w:pPr>
            <w:del w:id="721" w:author="Gino Mascotti" w:date="2015-05-27T15:59:00Z">
              <w:r w:rsidRPr="007C6732" w:rsidDel="00C93E6D">
                <w:rPr>
                  <w:rFonts w:ascii="Consolas" w:hAnsi="Consolas" w:cs="Consolas"/>
                  <w:bCs w:val="0"/>
                  <w:color w:val="000000"/>
                  <w:sz w:val="19"/>
                  <w:szCs w:val="19"/>
                </w:rPr>
                <w:delText>ConnectionString</w:delText>
              </w:r>
            </w:del>
            <w:ins w:id="722" w:author="Gino Mascotti" w:date="2015-05-27T15:59:00Z">
              <w:r w:rsidR="00C93E6D" w:rsidRPr="007C6732">
                <w:rPr>
                  <w:rFonts w:ascii="Consolas" w:hAnsi="Consolas" w:cs="Consolas"/>
                  <w:bCs w:val="0"/>
                  <w:color w:val="000000"/>
                  <w:sz w:val="19"/>
                  <w:szCs w:val="19"/>
                </w:rPr>
                <w:t>Connection</w:t>
              </w:r>
              <w:r w:rsidR="00C93E6D">
                <w:rPr>
                  <w:rFonts w:ascii="Consolas" w:hAnsi="Consolas" w:cs="Consolas"/>
                  <w:bCs w:val="0"/>
                  <w:color w:val="000000"/>
                  <w:sz w:val="19"/>
                  <w:szCs w:val="19"/>
                </w:rPr>
                <w:t>STAT</w:t>
              </w:r>
            </w:ins>
          </w:p>
        </w:tc>
        <w:tc>
          <w:tcPr>
            <w:tcW w:w="6739" w:type="dxa"/>
            <w:tcBorders>
              <w:left w:val="single" w:sz="4" w:space="0" w:color="auto"/>
            </w:tcBorders>
          </w:tcPr>
          <w:p w:rsidR="007C6732" w:rsidRPr="00543617" w:rsidRDefault="007C6732"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p w:rsidR="007C6732" w:rsidRPr="00543617" w:rsidRDefault="007C6732"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ConnectionString for connection to SqlServer Database</w:t>
            </w:r>
            <w:ins w:id="723" w:author="Gino Mascotti" w:date="2015-05-27T15:59:00Z">
              <w:r w:rsidR="00C93E6D">
                <w:rPr>
                  <w:rFonts w:ascii="Consolas" w:hAnsi="Consolas" w:cs="Consolas"/>
                  <w:color w:val="000000"/>
                  <w:sz w:val="19"/>
                  <w:szCs w:val="19"/>
                  <w:lang w:val="en-US"/>
                </w:rPr>
                <w:t xml:space="preserve"> .STAT</w:t>
              </w:r>
            </w:ins>
            <w:del w:id="724" w:author="Gino Mascotti" w:date="2015-05-27T15:59:00Z">
              <w:r w:rsidRPr="00543617" w:rsidDel="00C93E6D">
                <w:rPr>
                  <w:rFonts w:ascii="Consolas" w:hAnsi="Consolas" w:cs="Consolas"/>
                  <w:color w:val="000000"/>
                  <w:sz w:val="19"/>
                  <w:szCs w:val="19"/>
                  <w:lang w:val="en-US"/>
                </w:rPr>
                <w:delText>.</w:delText>
              </w:r>
            </w:del>
          </w:p>
          <w:p w:rsidR="007C6732" w:rsidRPr="00543617" w:rsidRDefault="007C6732"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 xml:space="preserve">In this Database </w:t>
            </w:r>
            <w:ins w:id="725" w:author="Dario Camol" w:date="2015-01-12T18:03:00Z">
              <w:r w:rsidR="00002206">
                <w:rPr>
                  <w:rFonts w:ascii="Consolas" w:hAnsi="Consolas" w:cs="Consolas"/>
                  <w:color w:val="000000"/>
                  <w:sz w:val="19"/>
                  <w:szCs w:val="19"/>
                  <w:lang w:val="en-US"/>
                </w:rPr>
                <w:t xml:space="preserve">there </w:t>
              </w:r>
            </w:ins>
            <w:r w:rsidRPr="00543617">
              <w:rPr>
                <w:rFonts w:ascii="Consolas" w:hAnsi="Consolas" w:cs="Consolas"/>
                <w:color w:val="000000"/>
                <w:sz w:val="19"/>
                <w:szCs w:val="19"/>
                <w:lang w:val="en-US"/>
              </w:rPr>
              <w:t xml:space="preserve">must be present all Store Procedure </w:t>
            </w:r>
            <w:del w:id="726" w:author="Dario Camol" w:date="2015-01-12T18:04:00Z">
              <w:r w:rsidRPr="00543617" w:rsidDel="00002206">
                <w:rPr>
                  <w:rFonts w:ascii="Consolas" w:hAnsi="Consolas" w:cs="Consolas"/>
                  <w:color w:val="000000"/>
                  <w:sz w:val="19"/>
                  <w:szCs w:val="19"/>
                  <w:lang w:val="en-US"/>
                </w:rPr>
                <w:delText xml:space="preserve">under </w:delText>
              </w:r>
            </w:del>
            <w:r w:rsidRPr="00543617">
              <w:rPr>
                <w:rFonts w:ascii="Consolas" w:hAnsi="Consolas" w:cs="Consolas"/>
                <w:color w:val="000000"/>
                <w:sz w:val="19"/>
                <w:szCs w:val="19"/>
                <w:lang w:val="en-US"/>
              </w:rPr>
              <w:t>described</w:t>
            </w:r>
            <w:ins w:id="727" w:author="Dario Camol" w:date="2015-01-12T18:04:00Z">
              <w:r w:rsidR="00002206">
                <w:rPr>
                  <w:rFonts w:ascii="Consolas" w:hAnsi="Consolas" w:cs="Consolas"/>
                  <w:color w:val="000000"/>
                  <w:sz w:val="19"/>
                  <w:szCs w:val="19"/>
                  <w:lang w:val="en-US"/>
                </w:rPr>
                <w:t xml:space="preserve"> below</w:t>
              </w:r>
            </w:ins>
          </w:p>
          <w:p w:rsidR="00DD1A22" w:rsidRPr="00543617" w:rsidRDefault="00DD1A22"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tc>
      </w:tr>
      <w:tr w:rsidR="00C93E6D" w:rsidRPr="00E258BC" w:rsidTr="00EF10B5">
        <w:trPr>
          <w:ins w:id="728" w:author="Gino Mascotti" w:date="2015-05-27T15:58:00Z"/>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tcPr>
          <w:p w:rsidR="00C93E6D" w:rsidRPr="007C6732" w:rsidRDefault="00C93E6D" w:rsidP="00C93E6D">
            <w:pPr>
              <w:autoSpaceDE w:val="0"/>
              <w:autoSpaceDN w:val="0"/>
              <w:adjustRightInd w:val="0"/>
              <w:ind w:left="426"/>
              <w:rPr>
                <w:ins w:id="729" w:author="Gino Mascotti" w:date="2015-05-27T15:58:00Z"/>
                <w:rFonts w:ascii="Consolas" w:hAnsi="Consolas" w:cs="Consolas"/>
                <w:bCs w:val="0"/>
                <w:color w:val="000000"/>
                <w:sz w:val="19"/>
                <w:szCs w:val="19"/>
              </w:rPr>
            </w:pPr>
          </w:p>
          <w:p w:rsidR="00C93E6D" w:rsidRPr="00543617" w:rsidRDefault="00C93E6D" w:rsidP="00C93E6D">
            <w:pPr>
              <w:autoSpaceDE w:val="0"/>
              <w:autoSpaceDN w:val="0"/>
              <w:adjustRightInd w:val="0"/>
              <w:ind w:left="426"/>
              <w:rPr>
                <w:ins w:id="730" w:author="Gino Mascotti" w:date="2015-05-27T15:58:00Z"/>
                <w:rFonts w:ascii="Consolas" w:hAnsi="Consolas" w:cs="Consolas"/>
                <w:bCs w:val="0"/>
                <w:color w:val="000000"/>
                <w:sz w:val="19"/>
                <w:szCs w:val="19"/>
                <w:lang w:val="en-US"/>
              </w:rPr>
            </w:pPr>
            <w:ins w:id="731" w:author="Gino Mascotti" w:date="2015-05-27T15:58:00Z">
              <w:r w:rsidRPr="007C6732">
                <w:rPr>
                  <w:rFonts w:ascii="Consolas" w:hAnsi="Consolas" w:cs="Consolas"/>
                  <w:bCs w:val="0"/>
                  <w:color w:val="000000"/>
                  <w:sz w:val="19"/>
                  <w:szCs w:val="19"/>
                </w:rPr>
                <w:t>ConnectionString</w:t>
              </w:r>
            </w:ins>
            <w:ins w:id="732" w:author="Gino Mascotti" w:date="2015-05-27T15:59:00Z">
              <w:r>
                <w:rPr>
                  <w:rFonts w:ascii="Consolas" w:hAnsi="Consolas" w:cs="Consolas"/>
                  <w:bCs w:val="0"/>
                  <w:color w:val="000000"/>
                  <w:sz w:val="19"/>
                  <w:szCs w:val="19"/>
                </w:rPr>
                <w:t>DDB</w:t>
              </w:r>
            </w:ins>
          </w:p>
        </w:tc>
        <w:tc>
          <w:tcPr>
            <w:tcW w:w="6739" w:type="dxa"/>
            <w:tcBorders>
              <w:left w:val="single" w:sz="4" w:space="0" w:color="auto"/>
            </w:tcBorders>
          </w:tcPr>
          <w:p w:rsidR="00C93E6D" w:rsidRPr="00543617" w:rsidRDefault="00C93E6D" w:rsidP="00C93E6D">
            <w:pPr>
              <w:pStyle w:val="Corpotesto"/>
              <w:spacing w:after="0"/>
              <w:ind w:left="426"/>
              <w:cnfStyle w:val="000000000000" w:firstRow="0" w:lastRow="0" w:firstColumn="0" w:lastColumn="0" w:oddVBand="0" w:evenVBand="0" w:oddHBand="0" w:evenHBand="0" w:firstRowFirstColumn="0" w:firstRowLastColumn="0" w:lastRowFirstColumn="0" w:lastRowLastColumn="0"/>
              <w:rPr>
                <w:ins w:id="733" w:author="Gino Mascotti" w:date="2015-05-27T15:58:00Z"/>
                <w:rFonts w:ascii="Consolas" w:hAnsi="Consolas" w:cs="Consolas"/>
                <w:color w:val="000000"/>
                <w:sz w:val="19"/>
                <w:szCs w:val="19"/>
                <w:lang w:val="en-US"/>
              </w:rPr>
            </w:pPr>
          </w:p>
          <w:p w:rsidR="00C93E6D" w:rsidRPr="00543617" w:rsidRDefault="00C93E6D" w:rsidP="00C93E6D">
            <w:pPr>
              <w:pStyle w:val="Corpotesto"/>
              <w:spacing w:after="0"/>
              <w:ind w:left="426"/>
              <w:cnfStyle w:val="000000000000" w:firstRow="0" w:lastRow="0" w:firstColumn="0" w:lastColumn="0" w:oddVBand="0" w:evenVBand="0" w:oddHBand="0" w:evenHBand="0" w:firstRowFirstColumn="0" w:firstRowLastColumn="0" w:lastRowFirstColumn="0" w:lastRowLastColumn="0"/>
              <w:rPr>
                <w:ins w:id="734" w:author="Gino Mascotti" w:date="2015-05-27T15:58:00Z"/>
                <w:rFonts w:ascii="Consolas" w:hAnsi="Consolas" w:cs="Consolas"/>
                <w:color w:val="000000"/>
                <w:sz w:val="19"/>
                <w:szCs w:val="19"/>
                <w:lang w:val="en-US"/>
              </w:rPr>
            </w:pPr>
            <w:ins w:id="735" w:author="Gino Mascotti" w:date="2015-05-27T15:58:00Z">
              <w:r w:rsidRPr="00543617">
                <w:rPr>
                  <w:rFonts w:ascii="Consolas" w:hAnsi="Consolas" w:cs="Consolas"/>
                  <w:color w:val="000000"/>
                  <w:sz w:val="19"/>
                  <w:szCs w:val="19"/>
                  <w:lang w:val="en-US"/>
                </w:rPr>
                <w:t>ConnectionString for c</w:t>
              </w:r>
              <w:r>
                <w:rPr>
                  <w:rFonts w:ascii="Consolas" w:hAnsi="Consolas" w:cs="Consolas"/>
                  <w:color w:val="000000"/>
                  <w:sz w:val="19"/>
                  <w:szCs w:val="19"/>
                  <w:lang w:val="en-US"/>
                </w:rPr>
                <w:t>onnection to SqlServer Database .STAT</w:t>
              </w:r>
            </w:ins>
            <w:ins w:id="736" w:author="Gino Mascotti" w:date="2015-05-27T16:00:00Z">
              <w:r>
                <w:rPr>
                  <w:rFonts w:ascii="Consolas" w:hAnsi="Consolas" w:cs="Consolas"/>
                  <w:color w:val="000000"/>
                  <w:sz w:val="19"/>
                  <w:szCs w:val="19"/>
                  <w:lang w:val="en-US"/>
                </w:rPr>
                <w:t xml:space="preserve"> compatible (DDB)</w:t>
              </w:r>
            </w:ins>
          </w:p>
          <w:p w:rsidR="00C93E6D" w:rsidRDefault="00C93E6D" w:rsidP="00C93E6D">
            <w:pPr>
              <w:pStyle w:val="Corpotesto"/>
              <w:spacing w:after="0"/>
              <w:ind w:left="426"/>
              <w:cnfStyle w:val="000000000000" w:firstRow="0" w:lastRow="0" w:firstColumn="0" w:lastColumn="0" w:oddVBand="0" w:evenVBand="0" w:oddHBand="0" w:evenHBand="0" w:firstRowFirstColumn="0" w:firstRowLastColumn="0" w:lastRowFirstColumn="0" w:lastRowLastColumn="0"/>
              <w:rPr>
                <w:ins w:id="737" w:author="Gino Mascotti" w:date="2015-05-27T16:00:00Z"/>
                <w:rFonts w:ascii="Consolas" w:hAnsi="Consolas" w:cs="Consolas"/>
                <w:color w:val="000000"/>
                <w:sz w:val="19"/>
                <w:szCs w:val="19"/>
                <w:lang w:val="en-US"/>
              </w:rPr>
            </w:pPr>
            <w:ins w:id="738" w:author="Gino Mascotti" w:date="2015-05-27T15:58:00Z">
              <w:r w:rsidRPr="00543617">
                <w:rPr>
                  <w:rFonts w:ascii="Consolas" w:hAnsi="Consolas" w:cs="Consolas"/>
                  <w:color w:val="000000"/>
                  <w:sz w:val="19"/>
                  <w:szCs w:val="19"/>
                  <w:lang w:val="en-US"/>
                </w:rPr>
                <w:t xml:space="preserve">In this Database </w:t>
              </w:r>
              <w:r>
                <w:rPr>
                  <w:rFonts w:ascii="Consolas" w:hAnsi="Consolas" w:cs="Consolas"/>
                  <w:color w:val="000000"/>
                  <w:sz w:val="19"/>
                  <w:szCs w:val="19"/>
                  <w:lang w:val="en-US"/>
                </w:rPr>
                <w:t xml:space="preserve">there </w:t>
              </w:r>
              <w:r w:rsidRPr="00543617">
                <w:rPr>
                  <w:rFonts w:ascii="Consolas" w:hAnsi="Consolas" w:cs="Consolas"/>
                  <w:color w:val="000000"/>
                  <w:sz w:val="19"/>
                  <w:szCs w:val="19"/>
                  <w:lang w:val="en-US"/>
                </w:rPr>
                <w:t>must be present all Store Procedure described</w:t>
              </w:r>
              <w:r>
                <w:rPr>
                  <w:rFonts w:ascii="Consolas" w:hAnsi="Consolas" w:cs="Consolas"/>
                  <w:color w:val="000000"/>
                  <w:sz w:val="19"/>
                  <w:szCs w:val="19"/>
                  <w:lang w:val="en-US"/>
                </w:rPr>
                <w:t xml:space="preserve"> below</w:t>
              </w:r>
            </w:ins>
          </w:p>
          <w:p w:rsidR="00C93E6D" w:rsidRPr="00543617" w:rsidRDefault="00C93E6D" w:rsidP="00C93E6D">
            <w:pPr>
              <w:pStyle w:val="Corpotesto"/>
              <w:spacing w:after="0"/>
              <w:ind w:left="426"/>
              <w:cnfStyle w:val="000000000000" w:firstRow="0" w:lastRow="0" w:firstColumn="0" w:lastColumn="0" w:oddVBand="0" w:evenVBand="0" w:oddHBand="0" w:evenHBand="0" w:firstRowFirstColumn="0" w:firstRowLastColumn="0" w:lastRowFirstColumn="0" w:lastRowLastColumn="0"/>
              <w:rPr>
                <w:ins w:id="739" w:author="Gino Mascotti" w:date="2015-05-27T16:00:00Z"/>
                <w:rFonts w:ascii="Consolas" w:hAnsi="Consolas" w:cs="Consolas"/>
                <w:color w:val="000000"/>
                <w:sz w:val="19"/>
                <w:szCs w:val="19"/>
                <w:lang w:val="en-US"/>
              </w:rPr>
            </w:pPr>
            <w:ins w:id="740" w:author="Gino Mascotti" w:date="2015-05-27T16:00:00Z">
              <w:r w:rsidRPr="00543617">
                <w:rPr>
                  <w:rFonts w:ascii="Consolas" w:hAnsi="Consolas" w:cs="Consolas"/>
                  <w:color w:val="000000"/>
                  <w:sz w:val="19"/>
                  <w:szCs w:val="19"/>
                  <w:lang w:val="en-US"/>
                </w:rPr>
                <w:t xml:space="preserve">If this </w:t>
              </w:r>
              <w:r>
                <w:rPr>
                  <w:rFonts w:ascii="Consolas" w:hAnsi="Consolas" w:cs="Consolas"/>
                  <w:color w:val="000000"/>
                  <w:sz w:val="19"/>
                  <w:szCs w:val="19"/>
                  <w:lang w:val="en-US"/>
                </w:rPr>
                <w:t xml:space="preserve">parameter </w:t>
              </w:r>
              <w:r w:rsidRPr="00543617">
                <w:rPr>
                  <w:rFonts w:ascii="Consolas" w:hAnsi="Consolas" w:cs="Consolas"/>
                  <w:color w:val="000000"/>
                  <w:sz w:val="19"/>
                  <w:szCs w:val="19"/>
                  <w:lang w:val="en-US"/>
                </w:rPr>
                <w:t xml:space="preserve">is valorized the version of </w:t>
              </w:r>
              <w:r>
                <w:rPr>
                  <w:rFonts w:ascii="Consolas" w:hAnsi="Consolas" w:cs="Consolas"/>
                  <w:color w:val="000000"/>
                  <w:sz w:val="19"/>
                  <w:szCs w:val="19"/>
                  <w:lang w:val="en-US"/>
                </w:rPr>
                <w:t xml:space="preserve">the </w:t>
              </w:r>
              <w:r w:rsidRPr="00543617">
                <w:rPr>
                  <w:rFonts w:ascii="Consolas" w:hAnsi="Consolas" w:cs="Consolas"/>
                  <w:color w:val="000000"/>
                  <w:sz w:val="19"/>
                  <w:szCs w:val="19"/>
                  <w:lang w:val="en-US"/>
                </w:rPr>
                <w:t xml:space="preserve">program automatically change in </w:t>
              </w:r>
              <w:r>
                <w:rPr>
                  <w:rFonts w:ascii="Consolas" w:hAnsi="Consolas" w:cs="Consolas"/>
                  <w:color w:val="000000"/>
                  <w:sz w:val="19"/>
                  <w:szCs w:val="19"/>
                  <w:lang w:val="en-US"/>
                </w:rPr>
                <w:t>1.5</w:t>
              </w:r>
            </w:ins>
          </w:p>
          <w:p w:rsidR="00C93E6D" w:rsidRPr="00543617" w:rsidRDefault="00C93E6D" w:rsidP="00C93E6D">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ins w:id="741" w:author="Gino Mascotti" w:date="2015-05-27T15:58:00Z"/>
                <w:rFonts w:ascii="Consolas" w:hAnsi="Consolas" w:cs="Consolas"/>
                <w:color w:val="000000"/>
                <w:sz w:val="19"/>
                <w:szCs w:val="19"/>
                <w:lang w:val="en-US"/>
              </w:rPr>
            </w:pPr>
          </w:p>
        </w:tc>
      </w:tr>
      <w:tr w:rsidR="00DD1A22" w:rsidRPr="00E258BC" w:rsidTr="00EF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tcPr>
          <w:p w:rsidR="007C6732" w:rsidRPr="00543617" w:rsidRDefault="007C6732" w:rsidP="009D3DEB">
            <w:pPr>
              <w:autoSpaceDE w:val="0"/>
              <w:autoSpaceDN w:val="0"/>
              <w:adjustRightInd w:val="0"/>
              <w:ind w:left="426"/>
              <w:rPr>
                <w:rFonts w:ascii="Consolas" w:hAnsi="Consolas" w:cs="Consolas"/>
                <w:bCs w:val="0"/>
                <w:color w:val="000000"/>
                <w:sz w:val="19"/>
                <w:szCs w:val="19"/>
                <w:lang w:val="en-US"/>
              </w:rPr>
            </w:pPr>
          </w:p>
          <w:p w:rsidR="00DD1A22" w:rsidRPr="007C6732" w:rsidRDefault="00DD1A2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MsConnectionString</w:t>
            </w:r>
          </w:p>
        </w:tc>
        <w:tc>
          <w:tcPr>
            <w:tcW w:w="6739" w:type="dxa"/>
            <w:tcBorders>
              <w:left w:val="single" w:sz="4" w:space="0" w:color="auto"/>
            </w:tcBorders>
          </w:tcPr>
          <w:p w:rsidR="00DD1A22" w:rsidRPr="00543617" w:rsidRDefault="00DD1A2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p w:rsidR="00436007" w:rsidRPr="00543617" w:rsidRDefault="00436007"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ConnectionString for connection to MappingStore Database</w:t>
            </w:r>
          </w:p>
          <w:p w:rsidR="00436007" w:rsidRPr="00543617" w:rsidRDefault="00436007"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del w:id="742" w:author="Gino Mascotti" w:date="2015-05-27T16:00:00Z">
              <w:r w:rsidRPr="00543617" w:rsidDel="00C93E6D">
                <w:rPr>
                  <w:rFonts w:ascii="Consolas" w:hAnsi="Consolas" w:cs="Consolas"/>
                  <w:color w:val="000000"/>
                  <w:sz w:val="19"/>
                  <w:szCs w:val="19"/>
                  <w:lang w:val="en-US"/>
                </w:rPr>
                <w:delText xml:space="preserve">In this Database </w:delText>
              </w:r>
            </w:del>
            <w:ins w:id="743" w:author="Dario Camol" w:date="2015-01-12T18:04:00Z">
              <w:del w:id="744" w:author="Gino Mascotti" w:date="2015-05-27T16:00:00Z">
                <w:r w:rsidR="00002206" w:rsidDel="00C93E6D">
                  <w:rPr>
                    <w:rFonts w:ascii="Consolas" w:hAnsi="Consolas" w:cs="Consolas"/>
                    <w:color w:val="000000"/>
                    <w:sz w:val="19"/>
                    <w:szCs w:val="19"/>
                    <w:lang w:val="en-US"/>
                  </w:rPr>
                  <w:delText xml:space="preserve">there </w:delText>
                </w:r>
              </w:del>
            </w:ins>
            <w:del w:id="745" w:author="Gino Mascotti" w:date="2015-05-27T16:00:00Z">
              <w:r w:rsidRPr="00543617" w:rsidDel="00C93E6D">
                <w:rPr>
                  <w:rFonts w:ascii="Consolas" w:hAnsi="Consolas" w:cs="Consolas"/>
                  <w:color w:val="000000"/>
                  <w:sz w:val="19"/>
                  <w:szCs w:val="19"/>
                  <w:lang w:val="en-US"/>
                </w:rPr>
                <w:delText xml:space="preserve">must be present all Store Procedure under described. </w:delText>
              </w:r>
            </w:del>
            <w:r w:rsidRPr="00543617">
              <w:rPr>
                <w:rFonts w:ascii="Consolas" w:hAnsi="Consolas" w:cs="Consolas"/>
                <w:color w:val="000000"/>
                <w:sz w:val="19"/>
                <w:szCs w:val="19"/>
                <w:lang w:val="en-US"/>
              </w:rPr>
              <w:t xml:space="preserve">If this </w:t>
            </w:r>
            <w:ins w:id="746" w:author="Dario Camol" w:date="2015-01-12T18:04:00Z">
              <w:r w:rsidR="00002206">
                <w:rPr>
                  <w:rFonts w:ascii="Consolas" w:hAnsi="Consolas" w:cs="Consolas"/>
                  <w:color w:val="000000"/>
                  <w:sz w:val="19"/>
                  <w:szCs w:val="19"/>
                  <w:lang w:val="en-US"/>
                </w:rPr>
                <w:t xml:space="preserve">parameter </w:t>
              </w:r>
            </w:ins>
            <w:r w:rsidRPr="00543617">
              <w:rPr>
                <w:rFonts w:ascii="Consolas" w:hAnsi="Consolas" w:cs="Consolas"/>
                <w:color w:val="000000"/>
                <w:sz w:val="19"/>
                <w:szCs w:val="19"/>
                <w:lang w:val="en-US"/>
              </w:rPr>
              <w:t xml:space="preserve">is </w:t>
            </w:r>
            <w:del w:id="747" w:author="Dario Camol" w:date="2015-01-12T18:04:00Z">
              <w:r w:rsidRPr="00543617" w:rsidDel="00002206">
                <w:rPr>
                  <w:rFonts w:ascii="Consolas" w:hAnsi="Consolas" w:cs="Consolas"/>
                  <w:color w:val="000000"/>
                  <w:sz w:val="19"/>
                  <w:szCs w:val="19"/>
                  <w:lang w:val="en-US"/>
                </w:rPr>
                <w:delText>valorizated</w:delText>
              </w:r>
            </w:del>
            <w:ins w:id="748" w:author="Dario Camol" w:date="2015-01-12T18:04:00Z">
              <w:r w:rsidR="00002206" w:rsidRPr="00543617">
                <w:rPr>
                  <w:rFonts w:ascii="Consolas" w:hAnsi="Consolas" w:cs="Consolas"/>
                  <w:color w:val="000000"/>
                  <w:sz w:val="19"/>
                  <w:szCs w:val="19"/>
                  <w:lang w:val="en-US"/>
                </w:rPr>
                <w:t>valorized</w:t>
              </w:r>
            </w:ins>
            <w:r w:rsidRPr="00543617">
              <w:rPr>
                <w:rFonts w:ascii="Consolas" w:hAnsi="Consolas" w:cs="Consolas"/>
                <w:color w:val="000000"/>
                <w:sz w:val="19"/>
                <w:szCs w:val="19"/>
                <w:lang w:val="en-US"/>
              </w:rPr>
              <w:t xml:space="preserve"> the version</w:t>
            </w:r>
            <w:del w:id="749" w:author="Dario Camol" w:date="2015-01-12T18:04:00Z">
              <w:r w:rsidRPr="00543617" w:rsidDel="00002206">
                <w:rPr>
                  <w:rFonts w:ascii="Consolas" w:hAnsi="Consolas" w:cs="Consolas"/>
                  <w:color w:val="000000"/>
                  <w:sz w:val="19"/>
                  <w:szCs w:val="19"/>
                  <w:lang w:val="en-US"/>
                </w:rPr>
                <w:delText>e</w:delText>
              </w:r>
            </w:del>
            <w:r w:rsidRPr="00543617">
              <w:rPr>
                <w:rFonts w:ascii="Consolas" w:hAnsi="Consolas" w:cs="Consolas"/>
                <w:color w:val="000000"/>
                <w:sz w:val="19"/>
                <w:szCs w:val="19"/>
                <w:lang w:val="en-US"/>
              </w:rPr>
              <w:t xml:space="preserve"> of </w:t>
            </w:r>
            <w:ins w:id="750" w:author="Dario Camol" w:date="2015-01-12T18:04:00Z">
              <w:r w:rsidR="00002206">
                <w:rPr>
                  <w:rFonts w:ascii="Consolas" w:hAnsi="Consolas" w:cs="Consolas"/>
                  <w:color w:val="000000"/>
                  <w:sz w:val="19"/>
                  <w:szCs w:val="19"/>
                  <w:lang w:val="en-US"/>
                </w:rPr>
                <w:t xml:space="preserve">the </w:t>
              </w:r>
            </w:ins>
            <w:r w:rsidRPr="00543617">
              <w:rPr>
                <w:rFonts w:ascii="Consolas" w:hAnsi="Consolas" w:cs="Consolas"/>
                <w:color w:val="000000"/>
                <w:sz w:val="19"/>
                <w:szCs w:val="19"/>
                <w:lang w:val="en-US"/>
              </w:rPr>
              <w:t>program automatically change in 2.0</w:t>
            </w:r>
          </w:p>
          <w:p w:rsidR="00436007" w:rsidRPr="00543617" w:rsidRDefault="00436007"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tc>
      </w:tr>
      <w:tr w:rsidR="00DD1A22" w:rsidRPr="00E258BC" w:rsidTr="00EF10B5">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tcPr>
          <w:p w:rsidR="007C6732" w:rsidRPr="00543617" w:rsidRDefault="007C6732" w:rsidP="009D3DEB">
            <w:pPr>
              <w:autoSpaceDE w:val="0"/>
              <w:autoSpaceDN w:val="0"/>
              <w:adjustRightInd w:val="0"/>
              <w:ind w:left="426"/>
              <w:rPr>
                <w:rFonts w:ascii="Consolas" w:hAnsi="Consolas" w:cs="Consolas"/>
                <w:bCs w:val="0"/>
                <w:color w:val="000000"/>
                <w:sz w:val="19"/>
                <w:szCs w:val="19"/>
                <w:lang w:val="en-US"/>
              </w:rPr>
            </w:pPr>
          </w:p>
          <w:p w:rsidR="00DD1A22" w:rsidRPr="007C6732" w:rsidRDefault="00DD1A2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CodelistWhitoutConstrain</w:t>
            </w:r>
          </w:p>
        </w:tc>
        <w:tc>
          <w:tcPr>
            <w:tcW w:w="6739" w:type="dxa"/>
            <w:tcBorders>
              <w:left w:val="single" w:sz="4" w:space="0" w:color="auto"/>
            </w:tcBorders>
          </w:tcPr>
          <w:p w:rsidR="007C6732" w:rsidRPr="00543617"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p>
          <w:p w:rsidR="007C6732" w:rsidRPr="00543617" w:rsidRDefault="007C6732" w:rsidP="00F86378">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Set to true for merging codelist of all Dataflow (low performance)</w:t>
            </w:r>
          </w:p>
          <w:p w:rsidR="007C6732" w:rsidRPr="00543617" w:rsidRDefault="00002206" w:rsidP="0057762C">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ins w:id="751" w:author="Dario Camol" w:date="2015-01-12T18:05:00Z">
              <w:r>
                <w:rPr>
                  <w:rFonts w:ascii="Consolas" w:hAnsi="Consolas" w:cs="Consolas"/>
                  <w:color w:val="000000"/>
                  <w:sz w:val="19"/>
                  <w:szCs w:val="19"/>
                  <w:lang w:val="en-US"/>
                </w:rPr>
                <w:t xml:space="preserve">in case of receiving </w:t>
              </w:r>
            </w:ins>
            <w:del w:id="752" w:author="Dario Camol" w:date="2015-01-12T18:05:00Z">
              <w:r w:rsidR="007C6732" w:rsidRPr="00543617" w:rsidDel="00002206">
                <w:rPr>
                  <w:rFonts w:ascii="Consolas" w:hAnsi="Consolas" w:cs="Consolas"/>
                  <w:color w:val="000000"/>
                  <w:sz w:val="19"/>
                  <w:szCs w:val="19"/>
                  <w:lang w:val="en-US"/>
                </w:rPr>
                <w:delText xml:space="preserve">when arrive </w:delText>
              </w:r>
            </w:del>
            <w:r w:rsidR="007C6732" w:rsidRPr="00543617">
              <w:rPr>
                <w:rFonts w:ascii="Consolas" w:hAnsi="Consolas" w:cs="Consolas"/>
                <w:color w:val="000000"/>
                <w:sz w:val="19"/>
                <w:szCs w:val="19"/>
                <w:lang w:val="en-US"/>
              </w:rPr>
              <w:t xml:space="preserve">Query Codelist </w:t>
            </w:r>
            <w:del w:id="753" w:author="Dario Camol" w:date="2015-01-12T18:05:00Z">
              <w:r w:rsidR="007C6732" w:rsidRPr="00543617" w:rsidDel="00002206">
                <w:rPr>
                  <w:rFonts w:ascii="Consolas" w:hAnsi="Consolas" w:cs="Consolas"/>
                  <w:color w:val="000000"/>
                  <w:sz w:val="19"/>
                  <w:szCs w:val="19"/>
                  <w:lang w:val="en-US"/>
                </w:rPr>
                <w:delText>whitout</w:delText>
              </w:r>
            </w:del>
            <w:ins w:id="754" w:author="Dario Camol" w:date="2015-01-12T18:05:00Z">
              <w:r>
                <w:rPr>
                  <w:rFonts w:ascii="Consolas" w:hAnsi="Consolas" w:cs="Consolas"/>
                  <w:color w:val="000000"/>
                  <w:sz w:val="19"/>
                  <w:szCs w:val="19"/>
                  <w:lang w:val="en-US"/>
                </w:rPr>
                <w:t>whit</w:t>
              </w:r>
              <w:r w:rsidRPr="00543617">
                <w:rPr>
                  <w:rFonts w:ascii="Consolas" w:hAnsi="Consolas" w:cs="Consolas"/>
                  <w:color w:val="000000"/>
                  <w:sz w:val="19"/>
                  <w:szCs w:val="19"/>
                  <w:lang w:val="en-US"/>
                </w:rPr>
                <w:t>out</w:t>
              </w:r>
            </w:ins>
            <w:r w:rsidR="007C6732" w:rsidRPr="00543617">
              <w:rPr>
                <w:rFonts w:ascii="Consolas" w:hAnsi="Consolas" w:cs="Consolas"/>
                <w:color w:val="000000"/>
                <w:sz w:val="19"/>
                <w:szCs w:val="19"/>
                <w:lang w:val="en-US"/>
              </w:rPr>
              <w:t xml:space="preserve"> Constrain (Dataflow reference)</w:t>
            </w:r>
          </w:p>
          <w:p w:rsidR="007C6732" w:rsidRPr="00543617" w:rsidRDefault="007C6732">
            <w:pPr>
              <w:pStyle w:val="Corpotes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otherwise an exception will be generated.</w:t>
            </w:r>
          </w:p>
          <w:p w:rsidR="00DD1A22" w:rsidRPr="00543617" w:rsidRDefault="00DD1A2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p>
        </w:tc>
      </w:tr>
      <w:tr w:rsidR="00DD1A22" w:rsidRPr="00E258BC" w:rsidTr="00EF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tcPr>
          <w:p w:rsidR="007C6732" w:rsidRPr="00543617" w:rsidRDefault="007C6732" w:rsidP="009D3DEB">
            <w:pPr>
              <w:autoSpaceDE w:val="0"/>
              <w:autoSpaceDN w:val="0"/>
              <w:adjustRightInd w:val="0"/>
              <w:ind w:left="426"/>
              <w:rPr>
                <w:rFonts w:ascii="Consolas" w:hAnsi="Consolas" w:cs="Consolas"/>
                <w:bCs w:val="0"/>
                <w:color w:val="000000"/>
                <w:sz w:val="19"/>
                <w:szCs w:val="19"/>
                <w:lang w:val="en-US"/>
              </w:rPr>
            </w:pPr>
          </w:p>
          <w:p w:rsidR="00DD1A22" w:rsidRPr="007C6732" w:rsidRDefault="00DD1A2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ConceptObservationFlag</w:t>
            </w:r>
          </w:p>
        </w:tc>
        <w:tc>
          <w:tcPr>
            <w:tcW w:w="6739" w:type="dxa"/>
            <w:tcBorders>
              <w:left w:val="single" w:sz="4" w:space="0" w:color="auto"/>
            </w:tcBorders>
          </w:tcPr>
          <w:p w:rsidR="007C6732" w:rsidRPr="00543617"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p w:rsidR="00DD1A22" w:rsidRPr="00543617" w:rsidRDefault="007C6732" w:rsidP="00F86378">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 xml:space="preserve">You can put the FLAG concept in dsd, in the value field </w:t>
            </w:r>
            <w:ins w:id="755" w:author="Dario Camol" w:date="2015-01-12T18:25:00Z">
              <w:r w:rsidR="00F86378">
                <w:rPr>
                  <w:rFonts w:ascii="Consolas" w:hAnsi="Consolas" w:cs="Consolas"/>
                  <w:color w:val="000000"/>
                  <w:sz w:val="19"/>
                  <w:szCs w:val="19"/>
                  <w:lang w:val="en-US"/>
                </w:rPr>
                <w:t xml:space="preserve">you </w:t>
              </w:r>
            </w:ins>
            <w:r w:rsidRPr="00543617">
              <w:rPr>
                <w:rFonts w:ascii="Consolas" w:hAnsi="Consolas" w:cs="Consolas"/>
                <w:color w:val="000000"/>
                <w:sz w:val="19"/>
                <w:szCs w:val="19"/>
                <w:lang w:val="en-US"/>
              </w:rPr>
              <w:t xml:space="preserve">must </w:t>
            </w:r>
            <w:del w:id="756" w:author="Dario Camol" w:date="2015-01-12T18:27:00Z">
              <w:r w:rsidRPr="00543617" w:rsidDel="00F86378">
                <w:rPr>
                  <w:rFonts w:ascii="Consolas" w:hAnsi="Consolas" w:cs="Consolas"/>
                  <w:color w:val="000000"/>
                  <w:sz w:val="19"/>
                  <w:szCs w:val="19"/>
                  <w:lang w:val="en-US"/>
                </w:rPr>
                <w:delText xml:space="preserve">be </w:delText>
              </w:r>
            </w:del>
            <w:del w:id="757" w:author="Dario Camol" w:date="2015-01-12T18:28:00Z">
              <w:r w:rsidRPr="00543617" w:rsidDel="00F86378">
                <w:rPr>
                  <w:rFonts w:ascii="Consolas" w:hAnsi="Consolas" w:cs="Consolas"/>
                  <w:color w:val="000000"/>
                  <w:sz w:val="19"/>
                  <w:szCs w:val="19"/>
                  <w:lang w:val="en-US"/>
                </w:rPr>
                <w:delText>specified</w:delText>
              </w:r>
            </w:del>
            <w:ins w:id="758" w:author="Dario Camol" w:date="2015-01-12T18:28:00Z">
              <w:r w:rsidR="00F86378">
                <w:rPr>
                  <w:rFonts w:ascii="Consolas" w:hAnsi="Consolas" w:cs="Consolas"/>
                  <w:color w:val="000000"/>
                  <w:sz w:val="19"/>
                  <w:szCs w:val="19"/>
                  <w:lang w:val="en-US"/>
                </w:rPr>
                <w:t>specify the</w:t>
              </w:r>
            </w:ins>
            <w:r w:rsidRPr="00543617">
              <w:rPr>
                <w:rFonts w:ascii="Consolas" w:hAnsi="Consolas" w:cs="Consolas"/>
                <w:color w:val="000000"/>
                <w:sz w:val="19"/>
                <w:szCs w:val="19"/>
                <w:lang w:val="en-US"/>
              </w:rPr>
              <w:t xml:space="preserve"> ID in the </w:t>
            </w:r>
            <w:r w:rsidRPr="00F86378">
              <w:rPr>
                <w:rFonts w:ascii="Consolas" w:hAnsi="Consolas" w:cs="Consolas"/>
                <w:i/>
                <w:color w:val="000000"/>
                <w:sz w:val="19"/>
                <w:szCs w:val="19"/>
                <w:lang w:val="en-US"/>
                <w:rPrChange w:id="759" w:author="Dario Camol" w:date="2015-01-12T18:29:00Z">
                  <w:rPr>
                    <w:rFonts w:ascii="Consolas" w:hAnsi="Consolas" w:cs="Consolas"/>
                    <w:color w:val="000000"/>
                    <w:sz w:val="19"/>
                    <w:szCs w:val="19"/>
                    <w:lang w:val="en-US"/>
                  </w:rPr>
                </w:rPrChange>
              </w:rPr>
              <w:t>attachmentLevel</w:t>
            </w:r>
            <w:r w:rsidRPr="00543617">
              <w:rPr>
                <w:rFonts w:ascii="Consolas" w:hAnsi="Consolas" w:cs="Consolas"/>
                <w:color w:val="000000"/>
                <w:sz w:val="19"/>
                <w:szCs w:val="19"/>
                <w:lang w:val="en-US"/>
              </w:rPr>
              <w:t xml:space="preserve"> </w:t>
            </w:r>
            <w:del w:id="760" w:author="Dario Camol" w:date="2015-01-12T18:28:00Z">
              <w:r w:rsidRPr="00543617" w:rsidDel="00F86378">
                <w:rPr>
                  <w:rFonts w:ascii="Consolas" w:hAnsi="Consolas" w:cs="Consolas"/>
                  <w:color w:val="000000"/>
                  <w:sz w:val="19"/>
                  <w:szCs w:val="19"/>
                  <w:lang w:val="en-US"/>
                </w:rPr>
                <w:delText xml:space="preserve">field </w:delText>
              </w:r>
            </w:del>
            <w:ins w:id="761" w:author="Dario Camol" w:date="2015-01-12T18:28:00Z">
              <w:r w:rsidR="00F86378">
                <w:rPr>
                  <w:rFonts w:ascii="Consolas" w:hAnsi="Consolas" w:cs="Consolas"/>
                  <w:color w:val="000000"/>
                  <w:sz w:val="19"/>
                  <w:szCs w:val="19"/>
                  <w:lang w:val="en-US"/>
                </w:rPr>
                <w:t>(</w:t>
              </w:r>
            </w:ins>
            <w:r w:rsidRPr="00543617">
              <w:rPr>
                <w:rFonts w:ascii="Consolas" w:hAnsi="Consolas" w:cs="Consolas"/>
                <w:color w:val="000000"/>
                <w:sz w:val="19"/>
                <w:szCs w:val="19"/>
                <w:lang w:val="en-US"/>
              </w:rPr>
              <w:t>the level where the data should be inserted inside</w:t>
            </w:r>
            <w:ins w:id="762" w:author="Dario Camol" w:date="2015-01-12T18:28:00Z">
              <w:r w:rsidR="00F86378">
                <w:rPr>
                  <w:rFonts w:ascii="Consolas" w:hAnsi="Consolas" w:cs="Consolas"/>
                  <w:color w:val="000000"/>
                  <w:sz w:val="19"/>
                  <w:szCs w:val="19"/>
                  <w:lang w:val="en-US"/>
                </w:rPr>
                <w:t>)</w:t>
              </w:r>
            </w:ins>
            <w:r w:rsidRPr="00543617">
              <w:rPr>
                <w:rFonts w:ascii="Consolas" w:hAnsi="Consolas" w:cs="Consolas"/>
                <w:color w:val="000000"/>
                <w:sz w:val="19"/>
                <w:szCs w:val="19"/>
                <w:lang w:val="en-US"/>
              </w:rPr>
              <w:t xml:space="preserve">, </w:t>
            </w:r>
            <w:r w:rsidRPr="00F86378">
              <w:rPr>
                <w:rFonts w:ascii="Consolas" w:hAnsi="Consolas" w:cs="Consolas"/>
                <w:i/>
                <w:color w:val="000000"/>
                <w:sz w:val="19"/>
                <w:szCs w:val="19"/>
                <w:lang w:val="en-US"/>
                <w:rPrChange w:id="763" w:author="Dario Camol" w:date="2015-01-12T18:29:00Z">
                  <w:rPr>
                    <w:rFonts w:ascii="Consolas" w:hAnsi="Consolas" w:cs="Consolas"/>
                    <w:color w:val="000000"/>
                    <w:sz w:val="19"/>
                    <w:szCs w:val="19"/>
                    <w:lang w:val="en-US"/>
                  </w:rPr>
                </w:rPrChange>
              </w:rPr>
              <w:t>assignmentStatus</w:t>
            </w:r>
            <w:r w:rsidRPr="00543617">
              <w:rPr>
                <w:rFonts w:ascii="Consolas" w:hAnsi="Consolas" w:cs="Consolas"/>
                <w:color w:val="000000"/>
                <w:sz w:val="19"/>
                <w:szCs w:val="19"/>
                <w:lang w:val="en-US"/>
              </w:rPr>
              <w:t xml:space="preserve"> if it is mandatory or optional and descriptions names. </w:t>
            </w:r>
            <w:r w:rsidRPr="00543617">
              <w:rPr>
                <w:rFonts w:ascii="Consolas" w:hAnsi="Consolas" w:cs="Consolas"/>
                <w:color w:val="000000"/>
                <w:sz w:val="19"/>
                <w:szCs w:val="19"/>
                <w:lang w:val="en-US"/>
              </w:rPr>
              <w:br/>
              <w:t xml:space="preserve">The codelist of ConceptObservationFlag will be taken to the store procedure “GetFlags”. </w:t>
            </w:r>
            <w:r w:rsidRPr="00543617">
              <w:rPr>
                <w:rFonts w:ascii="Consolas" w:hAnsi="Consolas" w:cs="Consolas"/>
                <w:color w:val="000000"/>
                <w:sz w:val="19"/>
                <w:szCs w:val="19"/>
                <w:lang w:val="en-US"/>
              </w:rPr>
              <w:br/>
              <w:t>If you do not want to add this attribute</w:t>
            </w:r>
            <w:ins w:id="764" w:author="Dario Camol" w:date="2015-01-12T18:29:00Z">
              <w:r w:rsidR="00F86378">
                <w:rPr>
                  <w:rFonts w:ascii="Consolas" w:hAnsi="Consolas" w:cs="Consolas"/>
                  <w:color w:val="000000"/>
                  <w:sz w:val="19"/>
                  <w:szCs w:val="19"/>
                  <w:lang w:val="en-US"/>
                </w:rPr>
                <w:t>, you</w:t>
              </w:r>
            </w:ins>
            <w:r w:rsidRPr="00543617">
              <w:rPr>
                <w:rFonts w:ascii="Consolas" w:hAnsi="Consolas" w:cs="Consolas"/>
                <w:color w:val="000000"/>
                <w:sz w:val="19"/>
                <w:szCs w:val="19"/>
                <w:lang w:val="en-US"/>
              </w:rPr>
              <w:t xml:space="preserve"> </w:t>
            </w:r>
            <w:del w:id="765" w:author="Dario Camol" w:date="2015-01-12T18:29:00Z">
              <w:r w:rsidRPr="00543617" w:rsidDel="00F86378">
                <w:rPr>
                  <w:rFonts w:ascii="Consolas" w:hAnsi="Consolas" w:cs="Consolas"/>
                  <w:color w:val="000000"/>
                  <w:sz w:val="19"/>
                  <w:szCs w:val="19"/>
                  <w:lang w:val="en-US"/>
                </w:rPr>
                <w:delText xml:space="preserve">to </w:delText>
              </w:r>
            </w:del>
            <w:ins w:id="766" w:author="Dario Camol" w:date="2015-01-12T18:29:00Z">
              <w:r w:rsidR="00F86378">
                <w:rPr>
                  <w:rFonts w:ascii="Consolas" w:hAnsi="Consolas" w:cs="Consolas"/>
                  <w:color w:val="000000"/>
                  <w:sz w:val="19"/>
                  <w:szCs w:val="19"/>
                  <w:lang w:val="en-US"/>
                </w:rPr>
                <w:t>must</w:t>
              </w:r>
              <w:r w:rsidR="00F86378" w:rsidRPr="00543617">
                <w:rPr>
                  <w:rFonts w:ascii="Consolas" w:hAnsi="Consolas" w:cs="Consolas"/>
                  <w:color w:val="000000"/>
                  <w:sz w:val="19"/>
                  <w:szCs w:val="19"/>
                  <w:lang w:val="en-US"/>
                </w:rPr>
                <w:t xml:space="preserve"> </w:t>
              </w:r>
            </w:ins>
            <w:r w:rsidRPr="00543617">
              <w:rPr>
                <w:rFonts w:ascii="Consolas" w:hAnsi="Consolas" w:cs="Consolas"/>
                <w:color w:val="000000"/>
                <w:sz w:val="19"/>
                <w:szCs w:val="19"/>
                <w:lang w:val="en-US"/>
              </w:rPr>
              <w:t>remove the tag from the configuration file.</w:t>
            </w:r>
          </w:p>
        </w:tc>
      </w:tr>
    </w:tbl>
    <w:p w:rsidR="00DD1A22" w:rsidRPr="00543617" w:rsidRDefault="00DD1A22" w:rsidP="009D3DEB">
      <w:pPr>
        <w:pStyle w:val="Corpotesto"/>
        <w:ind w:left="426"/>
        <w:rPr>
          <w:rFonts w:cstheme="minorHAnsi"/>
          <w:szCs w:val="22"/>
          <w:lang w:val="en-US"/>
        </w:rPr>
      </w:pPr>
    </w:p>
    <w:tbl>
      <w:tblPr>
        <w:tblStyle w:val="Sfondochiaro-Colore1"/>
        <w:tblW w:w="9889" w:type="dxa"/>
        <w:tblLook w:val="04A0" w:firstRow="1" w:lastRow="0" w:firstColumn="1" w:lastColumn="0" w:noHBand="0" w:noVBand="1"/>
      </w:tblPr>
      <w:tblGrid>
        <w:gridCol w:w="3150"/>
        <w:gridCol w:w="6739"/>
      </w:tblGrid>
      <w:tr w:rsidR="00735E05" w:rsidRPr="009329CE" w:rsidTr="00543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shd w:val="clear" w:color="auto" w:fill="548DD4" w:themeFill="text2" w:themeFillTint="99"/>
          </w:tcPr>
          <w:p w:rsidR="00735E05" w:rsidRPr="009329CE" w:rsidRDefault="00735E05" w:rsidP="00543617">
            <w:pPr>
              <w:autoSpaceDE w:val="0"/>
              <w:autoSpaceDN w:val="0"/>
              <w:adjustRightInd w:val="0"/>
              <w:ind w:left="426"/>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CategorySettings</w:t>
            </w:r>
          </w:p>
        </w:tc>
        <w:tc>
          <w:tcPr>
            <w:tcW w:w="6739" w:type="dxa"/>
            <w:tcBorders>
              <w:left w:val="single" w:sz="4" w:space="0" w:color="auto"/>
            </w:tcBorders>
            <w:shd w:val="clear" w:color="auto" w:fill="548DD4" w:themeFill="text2" w:themeFillTint="99"/>
          </w:tcPr>
          <w:p w:rsidR="00735E05" w:rsidRPr="009329CE" w:rsidRDefault="00735E05" w:rsidP="00543617">
            <w:pPr>
              <w:autoSpaceDE w:val="0"/>
              <w:autoSpaceDN w:val="0"/>
              <w:adjustRightInd w:val="0"/>
              <w:ind w:left="426"/>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p>
        </w:tc>
      </w:tr>
      <w:tr w:rsidR="00735E05" w:rsidRPr="00E258BC" w:rsidTr="00543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tcPr>
          <w:p w:rsidR="00735E05" w:rsidRDefault="00735E05" w:rsidP="00543617">
            <w:pPr>
              <w:autoSpaceDE w:val="0"/>
              <w:autoSpaceDN w:val="0"/>
              <w:adjustRightInd w:val="0"/>
              <w:ind w:left="426"/>
              <w:rPr>
                <w:rFonts w:ascii="Consolas" w:hAnsi="Consolas" w:cs="Consolas"/>
                <w:b w:val="0"/>
                <w:bCs w:val="0"/>
                <w:color w:val="000000"/>
                <w:sz w:val="19"/>
                <w:szCs w:val="19"/>
              </w:rPr>
            </w:pPr>
          </w:p>
          <w:p w:rsidR="00735E05" w:rsidRPr="00735E05" w:rsidRDefault="00735E05" w:rsidP="00543617">
            <w:pPr>
              <w:autoSpaceDE w:val="0"/>
              <w:autoSpaceDN w:val="0"/>
              <w:adjustRightInd w:val="0"/>
              <w:ind w:left="426"/>
              <w:rPr>
                <w:rFonts w:ascii="Consolas" w:hAnsi="Consolas" w:cs="Consolas"/>
                <w:bCs w:val="0"/>
                <w:color w:val="000000"/>
                <w:sz w:val="19"/>
                <w:szCs w:val="19"/>
              </w:rPr>
            </w:pPr>
            <w:r w:rsidRPr="00735E05">
              <w:rPr>
                <w:rFonts w:ascii="Consolas" w:hAnsi="Consolas" w:cs="Consolas"/>
                <w:bCs w:val="0"/>
                <w:color w:val="000000"/>
                <w:sz w:val="19"/>
                <w:szCs w:val="19"/>
              </w:rPr>
              <w:t>ConnectionStringCategory</w:t>
            </w:r>
          </w:p>
        </w:tc>
        <w:tc>
          <w:tcPr>
            <w:tcW w:w="6739" w:type="dxa"/>
            <w:tcBorders>
              <w:left w:val="single" w:sz="4" w:space="0" w:color="auto"/>
            </w:tcBorders>
          </w:tcPr>
          <w:p w:rsidR="00735E05" w:rsidRPr="00543617" w:rsidRDefault="00735E05" w:rsidP="00543617">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p w:rsidR="00735E05" w:rsidRPr="00543617" w:rsidRDefault="00735E05" w:rsidP="00543617">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 xml:space="preserve">ConnectionString Alternative </w:t>
            </w:r>
            <w:del w:id="767" w:author="Dario Camol" w:date="2015-01-13T12:05:00Z">
              <w:r w:rsidRPr="00543617" w:rsidDel="00E258BC">
                <w:rPr>
                  <w:rFonts w:ascii="Consolas" w:hAnsi="Consolas" w:cs="Consolas"/>
                  <w:color w:val="000000"/>
                  <w:sz w:val="19"/>
                  <w:szCs w:val="19"/>
                  <w:lang w:val="en-US"/>
                </w:rPr>
                <w:delText xml:space="preserve">for </w:delText>
              </w:r>
            </w:del>
            <w:ins w:id="768" w:author="Dario Camol" w:date="2015-01-13T12:05:00Z">
              <w:r w:rsidR="00E258BC">
                <w:rPr>
                  <w:rFonts w:ascii="Consolas" w:hAnsi="Consolas" w:cs="Consolas"/>
                  <w:color w:val="000000"/>
                  <w:sz w:val="19"/>
                  <w:szCs w:val="19"/>
                  <w:lang w:val="en-US"/>
                </w:rPr>
                <w:t>to</w:t>
              </w:r>
              <w:r w:rsidR="00E258BC" w:rsidRPr="00543617">
                <w:rPr>
                  <w:rFonts w:ascii="Consolas" w:hAnsi="Consolas" w:cs="Consolas"/>
                  <w:color w:val="000000"/>
                  <w:sz w:val="19"/>
                  <w:szCs w:val="19"/>
                  <w:lang w:val="en-US"/>
                </w:rPr>
                <w:t xml:space="preserve"> </w:t>
              </w:r>
            </w:ins>
            <w:del w:id="769" w:author="Dario Camol" w:date="2015-01-12T18:29:00Z">
              <w:r w:rsidRPr="00543617" w:rsidDel="0057762C">
                <w:rPr>
                  <w:rFonts w:ascii="Consolas" w:hAnsi="Consolas" w:cs="Consolas"/>
                  <w:color w:val="000000"/>
                  <w:sz w:val="19"/>
                  <w:szCs w:val="19"/>
                  <w:lang w:val="en-US"/>
                </w:rPr>
                <w:delText>retreival</w:delText>
              </w:r>
            </w:del>
            <w:ins w:id="770" w:author="Dario Camol" w:date="2015-01-12T18:29:00Z">
              <w:r w:rsidR="0057762C" w:rsidRPr="00543617">
                <w:rPr>
                  <w:rFonts w:ascii="Consolas" w:hAnsi="Consolas" w:cs="Consolas"/>
                  <w:color w:val="000000"/>
                  <w:sz w:val="19"/>
                  <w:szCs w:val="19"/>
                  <w:lang w:val="en-US"/>
                </w:rPr>
                <w:t>retriev</w:t>
              </w:r>
            </w:ins>
            <w:ins w:id="771" w:author="Dario Camol" w:date="2015-01-13T12:05:00Z">
              <w:r w:rsidR="00E258BC">
                <w:rPr>
                  <w:rFonts w:ascii="Consolas" w:hAnsi="Consolas" w:cs="Consolas"/>
                  <w:color w:val="000000"/>
                  <w:sz w:val="19"/>
                  <w:szCs w:val="19"/>
                  <w:lang w:val="en-US"/>
                </w:rPr>
                <w:t>e</w:t>
              </w:r>
            </w:ins>
            <w:r w:rsidRPr="00543617">
              <w:rPr>
                <w:rFonts w:ascii="Consolas" w:hAnsi="Consolas" w:cs="Consolas"/>
                <w:color w:val="000000"/>
                <w:sz w:val="19"/>
                <w:szCs w:val="19"/>
                <w:lang w:val="en-US"/>
              </w:rPr>
              <w:t xml:space="preserve"> CategoryScheme, Category, Categorisation </w:t>
            </w:r>
          </w:p>
          <w:p w:rsidR="00735E05" w:rsidRPr="00543617" w:rsidRDefault="00735E05" w:rsidP="00543617">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In this Database must be present a table ContentTree</w:t>
            </w:r>
          </w:p>
          <w:p w:rsidR="00735E05" w:rsidRPr="00543617" w:rsidRDefault="00735E05" w:rsidP="00543617">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tc>
      </w:tr>
      <w:tr w:rsidR="00735E05" w:rsidRPr="00E258BC" w:rsidTr="00543617">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tcPr>
          <w:p w:rsidR="00735E05" w:rsidRPr="00543617" w:rsidRDefault="00735E05" w:rsidP="00543617">
            <w:pPr>
              <w:autoSpaceDE w:val="0"/>
              <w:autoSpaceDN w:val="0"/>
              <w:adjustRightInd w:val="0"/>
              <w:ind w:left="426"/>
              <w:rPr>
                <w:rFonts w:ascii="Consolas" w:hAnsi="Consolas" w:cs="Consolas"/>
                <w:b w:val="0"/>
                <w:bCs w:val="0"/>
                <w:color w:val="000000"/>
                <w:sz w:val="19"/>
                <w:szCs w:val="19"/>
                <w:lang w:val="en-US"/>
              </w:rPr>
            </w:pPr>
          </w:p>
          <w:p w:rsidR="00735E05" w:rsidRPr="00735E05" w:rsidRDefault="00735E05" w:rsidP="00543617">
            <w:pPr>
              <w:autoSpaceDE w:val="0"/>
              <w:autoSpaceDN w:val="0"/>
              <w:adjustRightInd w:val="0"/>
              <w:ind w:left="426"/>
              <w:rPr>
                <w:rFonts w:ascii="Consolas" w:hAnsi="Consolas" w:cs="Consolas"/>
                <w:bCs w:val="0"/>
                <w:color w:val="000000"/>
                <w:sz w:val="19"/>
                <w:szCs w:val="19"/>
              </w:rPr>
            </w:pPr>
            <w:r w:rsidRPr="00735E05">
              <w:rPr>
                <w:rFonts w:ascii="Consolas" w:hAnsi="Consolas" w:cs="Consolas"/>
                <w:bCs w:val="0"/>
                <w:color w:val="000000"/>
                <w:sz w:val="19"/>
                <w:szCs w:val="19"/>
              </w:rPr>
              <w:t>CategoryName</w:t>
            </w:r>
          </w:p>
        </w:tc>
        <w:tc>
          <w:tcPr>
            <w:tcW w:w="6739" w:type="dxa"/>
            <w:tcBorders>
              <w:left w:val="single" w:sz="4" w:space="0" w:color="auto"/>
            </w:tcBorders>
          </w:tcPr>
          <w:p w:rsidR="00735E05" w:rsidRPr="00543617" w:rsidRDefault="00735E05" w:rsidP="00543617">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p>
          <w:p w:rsidR="00735E05" w:rsidRPr="00543617" w:rsidRDefault="0057762C" w:rsidP="00543617">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ins w:id="772" w:author="Dario Camol" w:date="2015-01-12T18:29:00Z">
              <w:r>
                <w:rPr>
                  <w:rFonts w:ascii="Consolas" w:hAnsi="Consolas" w:cs="Consolas"/>
                  <w:color w:val="000000"/>
                  <w:sz w:val="19"/>
                  <w:szCs w:val="19"/>
                  <w:lang w:val="en-US"/>
                </w:rPr>
                <w:t xml:space="preserve">In this parameter you can set the </w:t>
              </w:r>
            </w:ins>
            <w:r w:rsidR="00735E05" w:rsidRPr="00543617">
              <w:rPr>
                <w:rFonts w:ascii="Consolas" w:hAnsi="Consolas" w:cs="Consolas"/>
                <w:color w:val="000000"/>
                <w:sz w:val="19"/>
                <w:szCs w:val="19"/>
                <w:lang w:val="en-US"/>
              </w:rPr>
              <w:t xml:space="preserve">Category name </w:t>
            </w:r>
            <w:ins w:id="773" w:author="Dario Camol" w:date="2015-01-12T18:30:00Z">
              <w:r>
                <w:rPr>
                  <w:rFonts w:ascii="Consolas" w:hAnsi="Consolas" w:cs="Consolas"/>
                  <w:color w:val="000000"/>
                  <w:sz w:val="19"/>
                  <w:szCs w:val="19"/>
                  <w:lang w:val="en-US"/>
                </w:rPr>
                <w:t xml:space="preserve">that </w:t>
              </w:r>
            </w:ins>
            <w:r w:rsidR="00735E05" w:rsidRPr="00543617">
              <w:rPr>
                <w:rFonts w:ascii="Consolas" w:hAnsi="Consolas" w:cs="Consolas"/>
                <w:color w:val="000000"/>
                <w:sz w:val="19"/>
                <w:szCs w:val="19"/>
                <w:lang w:val="en-US"/>
              </w:rPr>
              <w:t>you want to use in ContentTree Table</w:t>
            </w:r>
          </w:p>
          <w:p w:rsidR="00735E05" w:rsidRPr="00543617" w:rsidRDefault="00735E05" w:rsidP="00543617">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p>
        </w:tc>
      </w:tr>
    </w:tbl>
    <w:p w:rsidR="00735E05" w:rsidRPr="00543617" w:rsidRDefault="00735E05" w:rsidP="009D3DEB">
      <w:pPr>
        <w:pStyle w:val="Corpotesto"/>
        <w:ind w:left="426"/>
        <w:rPr>
          <w:rFonts w:cstheme="minorHAnsi"/>
          <w:szCs w:val="22"/>
          <w:lang w:val="en-US"/>
        </w:rPr>
      </w:pPr>
    </w:p>
    <w:p w:rsidR="00DD1A22" w:rsidRPr="00543617" w:rsidRDefault="00BE0E1B" w:rsidP="00735E05">
      <w:pPr>
        <w:pStyle w:val="Corpotesto"/>
        <w:rPr>
          <w:rFonts w:cstheme="minorHAnsi"/>
          <w:szCs w:val="22"/>
          <w:lang w:val="en-US"/>
        </w:rPr>
      </w:pPr>
      <w:r w:rsidRPr="00543617">
        <w:rPr>
          <w:rFonts w:cstheme="minorHAnsi"/>
          <w:szCs w:val="22"/>
          <w:lang w:val="en-US"/>
        </w:rPr>
        <w:t>The formats of the id of the artifacts made</w:t>
      </w:r>
    </w:p>
    <w:tbl>
      <w:tblPr>
        <w:tblStyle w:val="Sfondochiaro-Colore1"/>
        <w:tblW w:w="9889" w:type="dxa"/>
        <w:tblLook w:val="04A0" w:firstRow="1" w:lastRow="0" w:firstColumn="1" w:lastColumn="0" w:noHBand="0" w:noVBand="1"/>
      </w:tblPr>
      <w:tblGrid>
        <w:gridCol w:w="3119"/>
        <w:gridCol w:w="6770"/>
      </w:tblGrid>
      <w:tr w:rsidR="00DD1A22" w:rsidRPr="009329CE" w:rsidTr="00FC7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shd w:val="clear" w:color="auto" w:fill="548DD4" w:themeFill="text2" w:themeFillTint="99"/>
          </w:tcPr>
          <w:p w:rsidR="00DD1A22" w:rsidRPr="009329CE" w:rsidRDefault="00DD1A22" w:rsidP="009D3DEB">
            <w:pPr>
              <w:autoSpaceDE w:val="0"/>
              <w:autoSpaceDN w:val="0"/>
              <w:adjustRightInd w:val="0"/>
              <w:ind w:left="426"/>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Key</w:t>
            </w:r>
          </w:p>
        </w:tc>
        <w:tc>
          <w:tcPr>
            <w:tcW w:w="6770" w:type="dxa"/>
            <w:tcBorders>
              <w:left w:val="single" w:sz="4" w:space="0" w:color="auto"/>
            </w:tcBorders>
            <w:shd w:val="clear" w:color="auto" w:fill="548DD4" w:themeFill="text2" w:themeFillTint="99"/>
          </w:tcPr>
          <w:p w:rsidR="00DD1A22" w:rsidRPr="009329CE" w:rsidRDefault="00DD1A22" w:rsidP="009D3DEB">
            <w:pPr>
              <w:autoSpaceDE w:val="0"/>
              <w:autoSpaceDN w:val="0"/>
              <w:adjustRightInd w:val="0"/>
              <w:ind w:left="426"/>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Description</w:t>
            </w:r>
          </w:p>
        </w:tc>
      </w:tr>
      <w:tr w:rsidR="00DD1A22" w:rsidRPr="00E258BC"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Default="007C6732" w:rsidP="009D3DEB">
            <w:pPr>
              <w:autoSpaceDE w:val="0"/>
              <w:autoSpaceDN w:val="0"/>
              <w:adjustRightInd w:val="0"/>
              <w:ind w:left="426"/>
              <w:rPr>
                <w:rFonts w:ascii="Consolas" w:hAnsi="Consolas" w:cs="Consolas"/>
                <w:bCs w:val="0"/>
                <w:color w:val="000000"/>
                <w:sz w:val="19"/>
                <w:szCs w:val="19"/>
              </w:rPr>
            </w:pPr>
          </w:p>
          <w:p w:rsidR="00DD1A22" w:rsidRPr="007C6732" w:rsidRDefault="00DD1A2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DsdFormat</w:t>
            </w:r>
          </w:p>
        </w:tc>
        <w:tc>
          <w:tcPr>
            <w:tcW w:w="6770" w:type="dxa"/>
            <w:tcBorders>
              <w:left w:val="single" w:sz="4" w:space="0" w:color="auto"/>
            </w:tcBorders>
          </w:tcPr>
          <w:p w:rsidR="007C6732" w:rsidRPr="00543617"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p w:rsidR="007C6732" w:rsidRPr="00543617"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del w:id="774" w:author="Dario Camol" w:date="2015-01-13T12:03:00Z">
              <w:r w:rsidRPr="00543617" w:rsidDel="00E258BC">
                <w:rPr>
                  <w:rFonts w:ascii="Consolas" w:hAnsi="Consolas" w:cs="Consolas"/>
                  <w:color w:val="000000"/>
                  <w:sz w:val="19"/>
                  <w:szCs w:val="19"/>
                  <w:lang w:val="en-US"/>
                </w:rPr>
                <w:delText xml:space="preserve">Format </w:delText>
              </w:r>
            </w:del>
            <w:ins w:id="775" w:author="Dario Camol" w:date="2015-01-13T12:03:00Z">
              <w:r w:rsidR="00E258BC">
                <w:rPr>
                  <w:rFonts w:ascii="Consolas" w:hAnsi="Consolas" w:cs="Consolas"/>
                  <w:color w:val="000000"/>
                  <w:sz w:val="19"/>
                  <w:szCs w:val="19"/>
                  <w:lang w:val="en-US"/>
                </w:rPr>
                <w:t>Required by</w:t>
              </w:r>
              <w:r w:rsidR="00E258BC" w:rsidRPr="00543617">
                <w:rPr>
                  <w:rFonts w:ascii="Consolas" w:hAnsi="Consolas" w:cs="Consolas"/>
                  <w:color w:val="000000"/>
                  <w:sz w:val="19"/>
                  <w:szCs w:val="19"/>
                  <w:lang w:val="en-US"/>
                </w:rPr>
                <w:t xml:space="preserve"> </w:t>
              </w:r>
            </w:ins>
            <w:del w:id="776" w:author="Dario Camol" w:date="2015-01-13T12:03:00Z">
              <w:r w:rsidRPr="00543617" w:rsidDel="00E258BC">
                <w:rPr>
                  <w:rFonts w:ascii="Consolas" w:hAnsi="Consolas" w:cs="Consolas"/>
                  <w:color w:val="000000"/>
                  <w:sz w:val="19"/>
                  <w:szCs w:val="19"/>
                  <w:lang w:val="en-US"/>
                </w:rPr>
                <w:delText xml:space="preserve">of </w:delText>
              </w:r>
            </w:del>
            <w:r w:rsidRPr="00543617">
              <w:rPr>
                <w:rFonts w:ascii="Consolas" w:hAnsi="Consolas" w:cs="Consolas"/>
                <w:color w:val="000000"/>
                <w:sz w:val="19"/>
                <w:szCs w:val="19"/>
                <w:lang w:val="en-US"/>
              </w:rPr>
              <w:t>KeyFamily and DataStructure ID. The characters {0} will be sobstituted with Dataflow ID</w:t>
            </w:r>
          </w:p>
          <w:p w:rsidR="00DD1A22" w:rsidRPr="00543617" w:rsidRDefault="00DD1A22"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tc>
      </w:tr>
      <w:tr w:rsidR="00DD1A22" w:rsidRPr="00E258BC" w:rsidTr="00FC72B9">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Pr="00543617" w:rsidRDefault="007C6732" w:rsidP="009D3DEB">
            <w:pPr>
              <w:autoSpaceDE w:val="0"/>
              <w:autoSpaceDN w:val="0"/>
              <w:adjustRightInd w:val="0"/>
              <w:ind w:left="426"/>
              <w:rPr>
                <w:rFonts w:ascii="Consolas" w:hAnsi="Consolas" w:cs="Consolas"/>
                <w:bCs w:val="0"/>
                <w:color w:val="000000"/>
                <w:sz w:val="19"/>
                <w:szCs w:val="19"/>
                <w:lang w:val="en-US"/>
              </w:rPr>
            </w:pPr>
          </w:p>
          <w:p w:rsidR="00DD1A22" w:rsidRPr="007C6732" w:rsidRDefault="00DD1A2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ConceptSchemeFormat</w:t>
            </w:r>
          </w:p>
        </w:tc>
        <w:tc>
          <w:tcPr>
            <w:tcW w:w="6770" w:type="dxa"/>
            <w:tcBorders>
              <w:left w:val="single" w:sz="4" w:space="0" w:color="auto"/>
            </w:tcBorders>
          </w:tcPr>
          <w:p w:rsidR="007C6732" w:rsidRPr="00543617"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p>
          <w:p w:rsidR="00DD1A22" w:rsidRPr="00543617"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del w:id="777" w:author="Dario Camol" w:date="2015-01-13T12:03:00Z">
              <w:r w:rsidRPr="00543617" w:rsidDel="00E258BC">
                <w:rPr>
                  <w:rFonts w:ascii="Consolas" w:hAnsi="Consolas" w:cs="Consolas"/>
                  <w:bCs/>
                  <w:color w:val="000000"/>
                  <w:sz w:val="19"/>
                  <w:szCs w:val="19"/>
                  <w:lang w:val="en-US"/>
                </w:rPr>
                <w:delText>Format of</w:delText>
              </w:r>
            </w:del>
            <w:ins w:id="778" w:author="Dario Camol" w:date="2015-01-13T12:03:00Z">
              <w:r w:rsidR="00E258BC">
                <w:rPr>
                  <w:rFonts w:ascii="Consolas" w:hAnsi="Consolas" w:cs="Consolas"/>
                  <w:bCs/>
                  <w:color w:val="000000"/>
                  <w:sz w:val="19"/>
                  <w:szCs w:val="19"/>
                  <w:lang w:val="en-US"/>
                </w:rPr>
                <w:t>Required by</w:t>
              </w:r>
            </w:ins>
            <w:r w:rsidRPr="00543617">
              <w:rPr>
                <w:rFonts w:ascii="Consolas" w:hAnsi="Consolas" w:cs="Consolas"/>
                <w:bCs/>
                <w:color w:val="000000"/>
                <w:sz w:val="19"/>
                <w:szCs w:val="19"/>
                <w:lang w:val="en-US"/>
              </w:rPr>
              <w:t xml:space="preserve"> ConceptScheme ID. The characters {0} will be sobstituted with Dataflow ID</w:t>
            </w:r>
          </w:p>
          <w:p w:rsidR="007C6732" w:rsidRPr="00543617"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p>
        </w:tc>
      </w:tr>
      <w:tr w:rsidR="00DD1A22" w:rsidRPr="00E258BC"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Pr="00543617" w:rsidRDefault="007C6732" w:rsidP="009D3DEB">
            <w:pPr>
              <w:autoSpaceDE w:val="0"/>
              <w:autoSpaceDN w:val="0"/>
              <w:adjustRightInd w:val="0"/>
              <w:ind w:left="426"/>
              <w:rPr>
                <w:rFonts w:ascii="Consolas" w:hAnsi="Consolas" w:cs="Consolas"/>
                <w:bCs w:val="0"/>
                <w:color w:val="000000"/>
                <w:sz w:val="19"/>
                <w:szCs w:val="19"/>
                <w:lang w:val="en-US"/>
              </w:rPr>
            </w:pPr>
          </w:p>
          <w:p w:rsidR="00DD1A22" w:rsidRP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CodelistFormat</w:t>
            </w:r>
          </w:p>
        </w:tc>
        <w:tc>
          <w:tcPr>
            <w:tcW w:w="6770" w:type="dxa"/>
            <w:tcBorders>
              <w:left w:val="single" w:sz="4" w:space="0" w:color="auto"/>
            </w:tcBorders>
          </w:tcPr>
          <w:p w:rsidR="007C6732" w:rsidRPr="00543617"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p w:rsidR="00DD1A22" w:rsidRPr="00543617"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del w:id="779" w:author="Dario Camol" w:date="2015-01-13T12:03:00Z">
              <w:r w:rsidRPr="00543617" w:rsidDel="00E258BC">
                <w:rPr>
                  <w:rFonts w:ascii="Consolas" w:hAnsi="Consolas" w:cs="Consolas"/>
                  <w:color w:val="000000"/>
                  <w:sz w:val="19"/>
                  <w:szCs w:val="19"/>
                  <w:lang w:val="en-US"/>
                </w:rPr>
                <w:delText xml:space="preserve">Format of </w:delText>
              </w:r>
            </w:del>
            <w:ins w:id="780" w:author="Dario Camol" w:date="2015-01-13T12:03:00Z">
              <w:r w:rsidR="00E258BC">
                <w:rPr>
                  <w:rFonts w:ascii="Consolas" w:hAnsi="Consolas" w:cs="Consolas"/>
                  <w:color w:val="000000"/>
                  <w:sz w:val="19"/>
                  <w:szCs w:val="19"/>
                  <w:lang w:val="en-US"/>
                </w:rPr>
                <w:t xml:space="preserve">Required by </w:t>
              </w:r>
            </w:ins>
            <w:r w:rsidRPr="00543617">
              <w:rPr>
                <w:rFonts w:ascii="Consolas" w:hAnsi="Consolas" w:cs="Consolas"/>
                <w:color w:val="000000"/>
                <w:sz w:val="19"/>
                <w:szCs w:val="19"/>
                <w:lang w:val="en-US"/>
              </w:rPr>
              <w:t>Codelist ID. The characters {0} will be sobstituted with Concept ID</w:t>
            </w:r>
          </w:p>
          <w:p w:rsidR="007C6732" w:rsidRPr="00543617"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tc>
      </w:tr>
      <w:tr w:rsidR="00DD1A22" w:rsidRPr="00E258BC" w:rsidTr="00FC72B9">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Pr="00543617" w:rsidRDefault="007C6732" w:rsidP="009D3DEB">
            <w:pPr>
              <w:autoSpaceDE w:val="0"/>
              <w:autoSpaceDN w:val="0"/>
              <w:adjustRightInd w:val="0"/>
              <w:ind w:left="426"/>
              <w:rPr>
                <w:rFonts w:ascii="Consolas" w:hAnsi="Consolas" w:cs="Consolas"/>
                <w:bCs w:val="0"/>
                <w:color w:val="000000"/>
                <w:sz w:val="19"/>
                <w:szCs w:val="19"/>
                <w:lang w:val="en-US"/>
              </w:rPr>
            </w:pPr>
          </w:p>
          <w:p w:rsidR="00DD1A22" w:rsidRP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CategorySchemeFormat</w:t>
            </w:r>
          </w:p>
        </w:tc>
        <w:tc>
          <w:tcPr>
            <w:tcW w:w="6770" w:type="dxa"/>
            <w:tcBorders>
              <w:left w:val="single" w:sz="4" w:space="0" w:color="auto"/>
            </w:tcBorders>
          </w:tcPr>
          <w:p w:rsidR="007C6732" w:rsidRPr="00543617"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p>
          <w:p w:rsidR="00DD1A22" w:rsidRPr="00543617"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del w:id="781" w:author="Dario Camol" w:date="2015-01-13T12:03:00Z">
              <w:r w:rsidRPr="00543617" w:rsidDel="00E258BC">
                <w:rPr>
                  <w:rFonts w:ascii="Consolas" w:hAnsi="Consolas" w:cs="Consolas"/>
                  <w:bCs/>
                  <w:color w:val="000000"/>
                  <w:sz w:val="19"/>
                  <w:szCs w:val="19"/>
                  <w:lang w:val="en-US"/>
                </w:rPr>
                <w:delText xml:space="preserve">Format of </w:delText>
              </w:r>
            </w:del>
            <w:ins w:id="782" w:author="Dario Camol" w:date="2015-01-13T12:03:00Z">
              <w:r w:rsidR="00E258BC">
                <w:rPr>
                  <w:rFonts w:ascii="Consolas" w:hAnsi="Consolas" w:cs="Consolas"/>
                  <w:bCs/>
                  <w:color w:val="000000"/>
                  <w:sz w:val="19"/>
                  <w:szCs w:val="19"/>
                  <w:lang w:val="en-US"/>
                </w:rPr>
                <w:t xml:space="preserve">Required by </w:t>
              </w:r>
            </w:ins>
            <w:r w:rsidRPr="00543617">
              <w:rPr>
                <w:rFonts w:ascii="Consolas" w:hAnsi="Consolas" w:cs="Consolas"/>
                <w:bCs/>
                <w:color w:val="000000"/>
                <w:sz w:val="19"/>
                <w:szCs w:val="19"/>
                <w:lang w:val="en-US"/>
              </w:rPr>
              <w:t>CategoryScheme ID. The characters {0} will be sobstituted with Dataflow ID</w:t>
            </w:r>
          </w:p>
          <w:p w:rsidR="007C6732" w:rsidRPr="00543617"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p>
        </w:tc>
      </w:tr>
      <w:tr w:rsidR="00DD1A22" w:rsidRPr="00E258BC"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Pr="00543617" w:rsidRDefault="007C6732" w:rsidP="009D3DEB">
            <w:pPr>
              <w:autoSpaceDE w:val="0"/>
              <w:autoSpaceDN w:val="0"/>
              <w:adjustRightInd w:val="0"/>
              <w:ind w:left="426"/>
              <w:rPr>
                <w:rFonts w:ascii="Consolas" w:hAnsi="Consolas" w:cs="Consolas"/>
                <w:bCs w:val="0"/>
                <w:color w:val="000000"/>
                <w:sz w:val="19"/>
                <w:szCs w:val="19"/>
                <w:lang w:val="en-US"/>
              </w:rPr>
            </w:pPr>
          </w:p>
          <w:p w:rsidR="00DD1A22" w:rsidRPr="007C6732" w:rsidRDefault="00DD1A2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CategorisationFormat</w:t>
            </w:r>
          </w:p>
        </w:tc>
        <w:tc>
          <w:tcPr>
            <w:tcW w:w="6770" w:type="dxa"/>
            <w:tcBorders>
              <w:left w:val="single" w:sz="4" w:space="0" w:color="auto"/>
            </w:tcBorders>
          </w:tcPr>
          <w:p w:rsidR="007C6732" w:rsidRPr="00543617"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p w:rsidR="007C6732" w:rsidRPr="00543617" w:rsidRDefault="007C6732" w:rsidP="00735E05">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del w:id="783" w:author="Dario Camol" w:date="2015-01-13T12:03:00Z">
              <w:r w:rsidRPr="00543617" w:rsidDel="00E258BC">
                <w:rPr>
                  <w:rFonts w:ascii="Consolas" w:hAnsi="Consolas" w:cs="Consolas"/>
                  <w:color w:val="000000"/>
                  <w:sz w:val="19"/>
                  <w:szCs w:val="19"/>
                  <w:lang w:val="en-US"/>
                </w:rPr>
                <w:delText xml:space="preserve">Format of </w:delText>
              </w:r>
            </w:del>
            <w:ins w:id="784" w:author="Dario Camol" w:date="2015-01-13T12:03:00Z">
              <w:r w:rsidR="00E258BC">
                <w:rPr>
                  <w:rFonts w:ascii="Consolas" w:hAnsi="Consolas" w:cs="Consolas"/>
                  <w:color w:val="000000"/>
                  <w:sz w:val="19"/>
                  <w:szCs w:val="19"/>
                  <w:lang w:val="en-US"/>
                </w:rPr>
                <w:t xml:space="preserve">Required by </w:t>
              </w:r>
            </w:ins>
            <w:r w:rsidRPr="00543617">
              <w:rPr>
                <w:rFonts w:ascii="Consolas" w:hAnsi="Consolas" w:cs="Consolas"/>
                <w:color w:val="000000"/>
                <w:sz w:val="19"/>
                <w:szCs w:val="19"/>
                <w:lang w:val="en-US"/>
              </w:rPr>
              <w:t>Categorisation ID. The characters {0} will be sobstituted with Dataflow ID</w:t>
            </w:r>
          </w:p>
        </w:tc>
      </w:tr>
    </w:tbl>
    <w:p w:rsidR="00DD1A22" w:rsidRPr="00543617" w:rsidRDefault="00DD1A22" w:rsidP="009D3DEB">
      <w:pPr>
        <w:pStyle w:val="Corpotesto"/>
        <w:ind w:left="426"/>
        <w:rPr>
          <w:rFonts w:cstheme="minorHAnsi"/>
          <w:szCs w:val="22"/>
          <w:lang w:val="en-US"/>
        </w:rPr>
      </w:pPr>
    </w:p>
    <w:p w:rsidR="007C6732" w:rsidRDefault="00BE0E1B" w:rsidP="0033298C">
      <w:pPr>
        <w:pStyle w:val="Titolo3"/>
      </w:pPr>
      <w:bookmarkStart w:id="785" w:name="_Toc422216216"/>
      <w:r>
        <w:t>The</w:t>
      </w:r>
      <w:r w:rsidR="007C6732">
        <w:t xml:space="preserve"> Store Procedure</w:t>
      </w:r>
      <w:ins w:id="786" w:author="Gino Mascotti" w:date="2015-05-26T16:47:00Z">
        <w:r w:rsidR="00DC3132">
          <w:t>s</w:t>
        </w:r>
      </w:ins>
      <w:bookmarkEnd w:id="785"/>
      <w:ins w:id="787" w:author="Dario Camol" w:date="2015-01-13T12:04:00Z">
        <w:del w:id="788" w:author="Gino Mascotti" w:date="2015-05-26T16:47:00Z">
          <w:r w:rsidR="00E258BC" w:rsidDel="00DC3132">
            <w:delText>S</w:delText>
          </w:r>
        </w:del>
      </w:ins>
    </w:p>
    <w:tbl>
      <w:tblPr>
        <w:tblStyle w:val="Sfondochiaro-Colore1"/>
        <w:tblW w:w="9889" w:type="dxa"/>
        <w:tblLook w:val="04A0" w:firstRow="1" w:lastRow="0" w:firstColumn="1" w:lastColumn="0" w:noHBand="0" w:noVBand="1"/>
        <w:tblPrChange w:id="789" w:author="Gino Mascotti" w:date="2015-05-27T16:02:00Z">
          <w:tblPr>
            <w:tblStyle w:val="Sfondochiaro-Colore1"/>
            <w:tblW w:w="9889" w:type="dxa"/>
            <w:tblLook w:val="04A0" w:firstRow="1" w:lastRow="0" w:firstColumn="1" w:lastColumn="0" w:noHBand="0" w:noVBand="1"/>
          </w:tblPr>
        </w:tblPrChange>
      </w:tblPr>
      <w:tblGrid>
        <w:gridCol w:w="3881"/>
        <w:gridCol w:w="6008"/>
        <w:tblGridChange w:id="790">
          <w:tblGrid>
            <w:gridCol w:w="3881"/>
            <w:gridCol w:w="6008"/>
          </w:tblGrid>
        </w:tblGridChange>
      </w:tblGrid>
      <w:tr w:rsidR="007C6732" w:rsidRPr="009329CE" w:rsidTr="00C93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1" w:type="dxa"/>
            <w:tcBorders>
              <w:right w:val="single" w:sz="4" w:space="0" w:color="auto"/>
            </w:tcBorders>
            <w:shd w:val="clear" w:color="auto" w:fill="548DD4" w:themeFill="text2" w:themeFillTint="99"/>
            <w:tcPrChange w:id="791" w:author="Gino Mascotti" w:date="2015-05-27T16:02:00Z">
              <w:tcPr>
                <w:tcW w:w="3455" w:type="dxa"/>
                <w:tcBorders>
                  <w:right w:val="single" w:sz="4" w:space="0" w:color="auto"/>
                </w:tcBorders>
                <w:shd w:val="clear" w:color="auto" w:fill="548DD4" w:themeFill="text2" w:themeFillTint="99"/>
              </w:tcPr>
            </w:tcPrChange>
          </w:tcPr>
          <w:p w:rsidR="007C6732" w:rsidRPr="009329CE" w:rsidRDefault="007C6732" w:rsidP="009D3DEB">
            <w:pPr>
              <w:autoSpaceDE w:val="0"/>
              <w:autoSpaceDN w:val="0"/>
              <w:adjustRightInd w:val="0"/>
              <w:ind w:left="426"/>
              <w:cnfStyle w:val="101000000000" w:firstRow="1" w:lastRow="0" w:firstColumn="1"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Key</w:t>
            </w:r>
          </w:p>
        </w:tc>
        <w:tc>
          <w:tcPr>
            <w:tcW w:w="6008" w:type="dxa"/>
            <w:tcBorders>
              <w:left w:val="single" w:sz="4" w:space="0" w:color="auto"/>
            </w:tcBorders>
            <w:shd w:val="clear" w:color="auto" w:fill="548DD4" w:themeFill="text2" w:themeFillTint="99"/>
            <w:tcPrChange w:id="792" w:author="Gino Mascotti" w:date="2015-05-27T16:02:00Z">
              <w:tcPr>
                <w:tcW w:w="6434" w:type="dxa"/>
                <w:tcBorders>
                  <w:left w:val="single" w:sz="4" w:space="0" w:color="auto"/>
                </w:tcBorders>
                <w:shd w:val="clear" w:color="auto" w:fill="548DD4" w:themeFill="text2" w:themeFillTint="99"/>
              </w:tcPr>
            </w:tcPrChange>
          </w:tcPr>
          <w:p w:rsidR="007C6732" w:rsidRPr="009329CE" w:rsidRDefault="007C6732" w:rsidP="009D3DEB">
            <w:pPr>
              <w:autoSpaceDE w:val="0"/>
              <w:autoSpaceDN w:val="0"/>
              <w:adjustRightInd w:val="0"/>
              <w:ind w:left="426"/>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Description</w:t>
            </w:r>
          </w:p>
        </w:tc>
      </w:tr>
      <w:tr w:rsidR="00AF2F72" w:rsidRPr="00E258BC" w:rsidTr="00C93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1" w:type="dxa"/>
            <w:tcBorders>
              <w:right w:val="single" w:sz="4" w:space="0" w:color="auto"/>
            </w:tcBorders>
            <w:tcPrChange w:id="793" w:author="Gino Mascotti" w:date="2015-05-27T16:02:00Z">
              <w:tcPr>
                <w:tcW w:w="3455" w:type="dxa"/>
                <w:tcBorders>
                  <w:right w:val="single" w:sz="4" w:space="0" w:color="auto"/>
                </w:tcBorders>
              </w:tcPr>
            </w:tcPrChange>
          </w:tcPr>
          <w:p w:rsidR="00AF2F72" w:rsidRDefault="00AF2F72"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rPr>
            </w:pPr>
          </w:p>
          <w:p w:rsidR="00AF2F72" w:rsidRDefault="00AF2F72"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rPr>
            </w:pPr>
            <w:r w:rsidRPr="007C6732">
              <w:rPr>
                <w:rFonts w:ascii="Consolas" w:hAnsi="Consolas" w:cs="Consolas"/>
                <w:bCs w:val="0"/>
                <w:color w:val="000000"/>
                <w:sz w:val="19"/>
                <w:szCs w:val="19"/>
              </w:rPr>
              <w:t>GetCategory</w:t>
            </w:r>
          </w:p>
          <w:p w:rsidR="00AF2F72" w:rsidRPr="007C6732" w:rsidRDefault="00AF2F72"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rPr>
            </w:pPr>
          </w:p>
        </w:tc>
        <w:tc>
          <w:tcPr>
            <w:tcW w:w="6008" w:type="dxa"/>
            <w:tcBorders>
              <w:left w:val="single" w:sz="4" w:space="0" w:color="auto"/>
            </w:tcBorders>
            <w:tcPrChange w:id="794" w:author="Gino Mascotti" w:date="2015-05-27T16:02:00Z">
              <w:tcPr>
                <w:tcW w:w="6434" w:type="dxa"/>
                <w:tcBorders>
                  <w:left w:val="single" w:sz="4" w:space="0" w:color="auto"/>
                </w:tcBorders>
              </w:tcPr>
            </w:tcPrChange>
          </w:tcPr>
          <w:p w:rsidR="00AF2F72" w:rsidRPr="00543617" w:rsidRDefault="00AF2F7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lang w:val="en-US"/>
              </w:rPr>
            </w:pPr>
          </w:p>
          <w:p w:rsidR="00C73549" w:rsidRPr="00543617" w:rsidRDefault="00C73549"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 xml:space="preserve">Get Category and Categorisation, if this </w:t>
            </w:r>
            <w:ins w:id="795" w:author="Dario Camol" w:date="2015-01-13T12:06:00Z">
              <w:r w:rsidR="00E258BC">
                <w:rPr>
                  <w:rFonts w:ascii="Consolas" w:hAnsi="Consolas" w:cs="Consolas"/>
                  <w:bCs/>
                  <w:color w:val="000000"/>
                  <w:sz w:val="19"/>
                  <w:szCs w:val="19"/>
                  <w:lang w:val="en-US"/>
                </w:rPr>
                <w:t xml:space="preserve">store procedure does </w:t>
              </w:r>
            </w:ins>
            <w:r w:rsidRPr="00543617">
              <w:rPr>
                <w:rFonts w:ascii="Consolas" w:hAnsi="Consolas" w:cs="Consolas"/>
                <w:bCs/>
                <w:color w:val="000000"/>
                <w:sz w:val="19"/>
                <w:szCs w:val="19"/>
                <w:lang w:val="en-US"/>
              </w:rPr>
              <w:t xml:space="preserve">not exist and </w:t>
            </w:r>
            <w:ins w:id="796" w:author="Dario Camol" w:date="2015-01-13T12:06:00Z">
              <w:r w:rsidR="00E258BC">
                <w:rPr>
                  <w:rFonts w:ascii="Consolas" w:hAnsi="Consolas" w:cs="Consolas"/>
                  <w:bCs/>
                  <w:color w:val="000000"/>
                  <w:sz w:val="19"/>
                  <w:szCs w:val="19"/>
                  <w:lang w:val="en-US"/>
                </w:rPr>
                <w:t xml:space="preserve">the parameter </w:t>
              </w:r>
              <w:r w:rsidR="00E258BC" w:rsidRPr="00E258BC">
                <w:rPr>
                  <w:rFonts w:ascii="Consolas" w:hAnsi="Consolas" w:cs="Consolas"/>
                  <w:bCs/>
                  <w:i/>
                  <w:color w:val="000000"/>
                  <w:sz w:val="19"/>
                  <w:szCs w:val="19"/>
                  <w:lang w:val="en-US"/>
                  <w:rPrChange w:id="797" w:author="Dario Camol" w:date="2015-01-13T12:06:00Z">
                    <w:rPr>
                      <w:rFonts w:ascii="Consolas" w:hAnsi="Consolas" w:cs="Consolas"/>
                      <w:bCs/>
                      <w:color w:val="000000"/>
                      <w:sz w:val="19"/>
                      <w:szCs w:val="19"/>
                      <w:lang w:val="en-US"/>
                    </w:rPr>
                  </w:rPrChange>
                </w:rPr>
                <w:t>CategorySettings</w:t>
              </w:r>
              <w:r w:rsidR="00E258BC">
                <w:rPr>
                  <w:rFonts w:ascii="Consolas" w:hAnsi="Consolas" w:cs="Consolas"/>
                  <w:bCs/>
                  <w:color w:val="000000"/>
                  <w:sz w:val="19"/>
                  <w:szCs w:val="19"/>
                  <w:lang w:val="en-US"/>
                </w:rPr>
                <w:t xml:space="preserve"> </w:t>
              </w:r>
            </w:ins>
            <w:r w:rsidRPr="00543617">
              <w:rPr>
                <w:rFonts w:ascii="Consolas" w:hAnsi="Consolas" w:cs="Consolas"/>
                <w:bCs/>
                <w:color w:val="000000"/>
                <w:sz w:val="19"/>
                <w:szCs w:val="19"/>
                <w:lang w:val="en-US"/>
              </w:rPr>
              <w:t>is populate</w:t>
            </w:r>
            <w:ins w:id="798" w:author="Dario Camol" w:date="2015-01-13T12:06:00Z">
              <w:r w:rsidR="00E258BC">
                <w:rPr>
                  <w:rFonts w:ascii="Consolas" w:hAnsi="Consolas" w:cs="Consolas"/>
                  <w:bCs/>
                  <w:color w:val="000000"/>
                  <w:sz w:val="19"/>
                  <w:szCs w:val="19"/>
                  <w:lang w:val="en-US"/>
                </w:rPr>
                <w:t>d</w:t>
              </w:r>
            </w:ins>
            <w:del w:id="799" w:author="Dario Camol" w:date="2015-01-13T12:06:00Z">
              <w:r w:rsidRPr="00543617" w:rsidDel="00E258BC">
                <w:rPr>
                  <w:rFonts w:ascii="Consolas" w:hAnsi="Consolas" w:cs="Consolas"/>
                  <w:bCs/>
                  <w:color w:val="000000"/>
                  <w:sz w:val="19"/>
                  <w:szCs w:val="19"/>
                  <w:lang w:val="en-US"/>
                </w:rPr>
                <w:delText xml:space="preserve"> </w:delText>
              </w:r>
              <w:r w:rsidRPr="00543617" w:rsidDel="00E258BC">
                <w:rPr>
                  <w:rFonts w:ascii="Consolas" w:hAnsi="Consolas" w:cs="Consolas"/>
                  <w:bCs/>
                  <w:color w:val="000000"/>
                  <w:sz w:val="19"/>
                  <w:szCs w:val="19"/>
                  <w:u w:val="single"/>
                  <w:lang w:val="en-US"/>
                </w:rPr>
                <w:delText>CategorySettings</w:delText>
              </w:r>
            </w:del>
            <w:r w:rsidRPr="00543617">
              <w:rPr>
                <w:rFonts w:ascii="Consolas" w:hAnsi="Consolas" w:cs="Consolas"/>
                <w:bCs/>
                <w:color w:val="000000"/>
                <w:sz w:val="19"/>
                <w:szCs w:val="19"/>
                <w:lang w:val="en-US"/>
              </w:rPr>
              <w:t xml:space="preserve">, the OnTheFly system </w:t>
            </w:r>
            <w:ins w:id="800" w:author="Dario Camol" w:date="2015-01-13T12:06:00Z">
              <w:r w:rsidR="00E258BC">
                <w:rPr>
                  <w:rFonts w:ascii="Consolas" w:hAnsi="Consolas" w:cs="Consolas"/>
                  <w:bCs/>
                  <w:color w:val="000000"/>
                  <w:sz w:val="19"/>
                  <w:szCs w:val="19"/>
                  <w:lang w:val="en-US"/>
                </w:rPr>
                <w:t xml:space="preserve">will </w:t>
              </w:r>
            </w:ins>
            <w:r w:rsidRPr="00543617">
              <w:rPr>
                <w:rFonts w:ascii="Consolas" w:hAnsi="Consolas" w:cs="Consolas"/>
                <w:bCs/>
                <w:color w:val="000000"/>
                <w:sz w:val="19"/>
                <w:szCs w:val="19"/>
                <w:lang w:val="en-US"/>
              </w:rPr>
              <w:t>get Category information from other Database</w:t>
            </w:r>
          </w:p>
          <w:p w:rsidR="001C32B4" w:rsidRPr="00543617"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i/>
                <w:color w:val="000000"/>
                <w:sz w:val="19"/>
                <w:szCs w:val="19"/>
                <w:lang w:val="en-US"/>
              </w:rPr>
            </w:pPr>
            <w:r w:rsidRPr="00543617">
              <w:rPr>
                <w:rFonts w:ascii="Consolas" w:hAnsi="Consolas" w:cs="Consolas"/>
                <w:bCs/>
                <w:i/>
                <w:color w:val="000000"/>
                <w:sz w:val="19"/>
                <w:szCs w:val="19"/>
                <w:lang w:val="en-US"/>
              </w:rPr>
              <w:t>Parameter:</w:t>
            </w:r>
          </w:p>
          <w:p w:rsidR="00C73549" w:rsidRPr="00543617"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UserName</w:t>
            </w:r>
            <w:del w:id="801" w:author="Dario Camol" w:date="2015-01-13T12:07:00Z">
              <w:r w:rsidRPr="00543617" w:rsidDel="00E258BC">
                <w:rPr>
                  <w:rFonts w:ascii="Consolas" w:hAnsi="Consolas" w:cs="Consolas"/>
                  <w:bCs/>
                  <w:color w:val="000000"/>
                  <w:sz w:val="19"/>
                  <w:szCs w:val="19"/>
                  <w:lang w:val="en-US"/>
                </w:rPr>
                <w:delText>,</w:delText>
              </w:r>
            </w:del>
            <w:ins w:id="802" w:author="Dario Camol" w:date="2015-01-13T12:07:00Z">
              <w:r w:rsidR="00E258BC">
                <w:rPr>
                  <w:rFonts w:ascii="Consolas" w:hAnsi="Consolas" w:cs="Consolas"/>
                  <w:bCs/>
                  <w:color w:val="000000"/>
                  <w:sz w:val="19"/>
                  <w:szCs w:val="19"/>
                  <w:lang w:val="en-US"/>
                </w:rPr>
                <w:t>:</w:t>
              </w:r>
            </w:ins>
            <w:r w:rsidRPr="00543617">
              <w:rPr>
                <w:rFonts w:ascii="Consolas" w:hAnsi="Consolas" w:cs="Consolas"/>
                <w:bCs/>
                <w:color w:val="000000"/>
                <w:sz w:val="19"/>
                <w:szCs w:val="19"/>
                <w:lang w:val="en-US"/>
              </w:rPr>
              <w:t xml:space="preserve"> User </w:t>
            </w:r>
            <w:del w:id="803" w:author="Dario Camol" w:date="2015-01-13T12:07:00Z">
              <w:r w:rsidRPr="00543617" w:rsidDel="00E258BC">
                <w:rPr>
                  <w:rFonts w:ascii="Consolas" w:hAnsi="Consolas" w:cs="Consolas"/>
                  <w:bCs/>
                  <w:color w:val="000000"/>
                  <w:sz w:val="19"/>
                  <w:szCs w:val="19"/>
                  <w:lang w:val="en-US"/>
                </w:rPr>
                <w:delText>that use StoreProcedure</w:delText>
              </w:r>
            </w:del>
            <w:ins w:id="804" w:author="Dario Camol" w:date="2015-01-13T12:07:00Z">
              <w:r w:rsidR="00E258BC">
                <w:rPr>
                  <w:rFonts w:ascii="Consolas" w:hAnsi="Consolas" w:cs="Consolas"/>
                  <w:bCs/>
                  <w:color w:val="000000"/>
                  <w:sz w:val="19"/>
                  <w:szCs w:val="19"/>
                  <w:lang w:val="en-US"/>
                </w:rPr>
                <w:t>name</w:t>
              </w:r>
            </w:ins>
          </w:p>
          <w:p w:rsidR="001C32B4" w:rsidRPr="00543617"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Domain: user domain</w:t>
            </w:r>
          </w:p>
          <w:p w:rsidR="001C32B4" w:rsidRPr="00543617" w:rsidRDefault="001C32B4" w:rsidP="00E258BC">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lang w:val="en-US"/>
              </w:rPr>
            </w:pPr>
            <w:r w:rsidRPr="00543617">
              <w:rPr>
                <w:rFonts w:ascii="Consolas" w:hAnsi="Consolas" w:cs="Consolas"/>
                <w:bCs/>
                <w:color w:val="000000"/>
                <w:sz w:val="19"/>
                <w:szCs w:val="19"/>
                <w:lang w:val="en-US"/>
              </w:rPr>
              <w:t xml:space="preserve">TimeStamp: date </w:t>
            </w:r>
            <w:del w:id="805" w:author="Dario Camol" w:date="2015-01-13T12:07:00Z">
              <w:r w:rsidRPr="00543617" w:rsidDel="00E258BC">
                <w:rPr>
                  <w:rFonts w:ascii="Consolas" w:hAnsi="Consolas" w:cs="Consolas"/>
                  <w:bCs/>
                  <w:color w:val="000000"/>
                  <w:sz w:val="19"/>
                  <w:szCs w:val="19"/>
                  <w:lang w:val="en-US"/>
                </w:rPr>
                <w:delText xml:space="preserve">for </w:delText>
              </w:r>
            </w:del>
            <w:ins w:id="806" w:author="Dario Camol" w:date="2015-01-13T12:07:00Z">
              <w:r w:rsidR="00E258BC">
                <w:rPr>
                  <w:rFonts w:ascii="Consolas" w:hAnsi="Consolas" w:cs="Consolas"/>
                  <w:bCs/>
                  <w:color w:val="000000"/>
                  <w:sz w:val="19"/>
                  <w:szCs w:val="19"/>
                  <w:lang w:val="en-US"/>
                </w:rPr>
                <w:t>to</w:t>
              </w:r>
              <w:r w:rsidR="00E258BC" w:rsidRPr="00543617">
                <w:rPr>
                  <w:rFonts w:ascii="Consolas" w:hAnsi="Consolas" w:cs="Consolas"/>
                  <w:bCs/>
                  <w:color w:val="000000"/>
                  <w:sz w:val="19"/>
                  <w:szCs w:val="19"/>
                  <w:lang w:val="en-US"/>
                </w:rPr>
                <w:t xml:space="preserve"> </w:t>
              </w:r>
            </w:ins>
            <w:r w:rsidRPr="00543617">
              <w:rPr>
                <w:rFonts w:ascii="Consolas" w:hAnsi="Consolas" w:cs="Consolas"/>
                <w:bCs/>
                <w:color w:val="000000"/>
                <w:sz w:val="19"/>
                <w:szCs w:val="19"/>
                <w:lang w:val="en-US"/>
              </w:rPr>
              <w:t>require data from last update</w:t>
            </w:r>
          </w:p>
        </w:tc>
      </w:tr>
      <w:tr w:rsidR="00AF2F72" w:rsidRPr="00E258BC" w:rsidTr="00C93E6D">
        <w:tc>
          <w:tcPr>
            <w:cnfStyle w:val="001000000000" w:firstRow="0" w:lastRow="0" w:firstColumn="1" w:lastColumn="0" w:oddVBand="0" w:evenVBand="0" w:oddHBand="0" w:evenHBand="0" w:firstRowFirstColumn="0" w:firstRowLastColumn="0" w:lastRowFirstColumn="0" w:lastRowLastColumn="0"/>
            <w:tcW w:w="3881" w:type="dxa"/>
            <w:tcBorders>
              <w:right w:val="single" w:sz="4" w:space="0" w:color="auto"/>
            </w:tcBorders>
            <w:tcPrChange w:id="807" w:author="Gino Mascotti" w:date="2015-05-27T16:02:00Z">
              <w:tcPr>
                <w:tcW w:w="3455" w:type="dxa"/>
                <w:tcBorders>
                  <w:right w:val="single" w:sz="4" w:space="0" w:color="auto"/>
                </w:tcBorders>
              </w:tcPr>
            </w:tcPrChange>
          </w:tcPr>
          <w:p w:rsidR="00436007" w:rsidRPr="00543617" w:rsidRDefault="00436007" w:rsidP="009D3DEB">
            <w:pPr>
              <w:autoSpaceDE w:val="0"/>
              <w:autoSpaceDN w:val="0"/>
              <w:adjustRightInd w:val="0"/>
              <w:ind w:left="426"/>
              <w:rPr>
                <w:rFonts w:ascii="Consolas" w:hAnsi="Consolas" w:cs="Consolas"/>
                <w:bCs w:val="0"/>
                <w:color w:val="000000"/>
                <w:sz w:val="19"/>
                <w:szCs w:val="19"/>
                <w:lang w:val="en-US"/>
              </w:rPr>
            </w:pPr>
          </w:p>
          <w:p w:rsid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GetDatasets</w:t>
            </w:r>
          </w:p>
          <w:p w:rsidR="00436007" w:rsidRPr="007C6732" w:rsidRDefault="00436007" w:rsidP="009D3DEB">
            <w:pPr>
              <w:autoSpaceDE w:val="0"/>
              <w:autoSpaceDN w:val="0"/>
              <w:adjustRightInd w:val="0"/>
              <w:ind w:left="426"/>
              <w:rPr>
                <w:rFonts w:ascii="Consolas" w:hAnsi="Consolas" w:cs="Consolas"/>
                <w:bCs w:val="0"/>
                <w:color w:val="000000"/>
                <w:sz w:val="19"/>
                <w:szCs w:val="19"/>
              </w:rPr>
            </w:pPr>
          </w:p>
        </w:tc>
        <w:tc>
          <w:tcPr>
            <w:tcW w:w="6008" w:type="dxa"/>
            <w:tcBorders>
              <w:left w:val="single" w:sz="4" w:space="0" w:color="auto"/>
            </w:tcBorders>
            <w:tcPrChange w:id="808" w:author="Gino Mascotti" w:date="2015-05-27T16:02:00Z">
              <w:tcPr>
                <w:tcW w:w="6434" w:type="dxa"/>
                <w:tcBorders>
                  <w:left w:val="single" w:sz="4" w:space="0" w:color="auto"/>
                </w:tcBorders>
              </w:tcPr>
            </w:tcPrChange>
          </w:tcPr>
          <w:p w:rsidR="007C6732" w:rsidRPr="00543617" w:rsidRDefault="007C6732" w:rsidP="009D3DEB">
            <w:pPr>
              <w:pStyle w:val="Corpotesto"/>
              <w:spacing w:after="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p>
          <w:p w:rsidR="00436007" w:rsidRPr="00543617" w:rsidRDefault="00436007" w:rsidP="009D3DEB">
            <w:pPr>
              <w:pStyle w:val="Corpotesto"/>
              <w:spacing w:after="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 xml:space="preserve">Get </w:t>
            </w:r>
            <w:r w:rsidR="003803C6" w:rsidRPr="00543617">
              <w:rPr>
                <w:rFonts w:ascii="Consolas" w:hAnsi="Consolas" w:cs="Consolas"/>
                <w:color w:val="000000"/>
                <w:sz w:val="19"/>
                <w:szCs w:val="19"/>
                <w:lang w:val="en-US"/>
              </w:rPr>
              <w:t>D</w:t>
            </w:r>
            <w:r w:rsidRPr="00543617">
              <w:rPr>
                <w:rFonts w:ascii="Consolas" w:hAnsi="Consolas" w:cs="Consolas"/>
                <w:color w:val="000000"/>
                <w:sz w:val="19"/>
                <w:szCs w:val="19"/>
                <w:lang w:val="en-US"/>
              </w:rPr>
              <w:t xml:space="preserve">atasets, required in OTF </w:t>
            </w:r>
            <w:r w:rsidR="00C73549" w:rsidRPr="00543617">
              <w:rPr>
                <w:rFonts w:ascii="Consolas" w:hAnsi="Consolas" w:cs="Consolas"/>
                <w:color w:val="000000"/>
                <w:sz w:val="19"/>
                <w:szCs w:val="19"/>
                <w:lang w:val="en-US"/>
              </w:rPr>
              <w:t>1</w:t>
            </w:r>
            <w:r w:rsidRPr="00543617">
              <w:rPr>
                <w:rFonts w:ascii="Consolas" w:hAnsi="Consolas" w:cs="Consolas"/>
                <w:color w:val="000000"/>
                <w:sz w:val="19"/>
                <w:szCs w:val="19"/>
                <w:lang w:val="en-US"/>
              </w:rPr>
              <w:t>.0</w:t>
            </w:r>
          </w:p>
          <w:p w:rsidR="001C32B4" w:rsidRPr="00543617"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i/>
                <w:color w:val="000000"/>
                <w:sz w:val="19"/>
                <w:szCs w:val="19"/>
                <w:lang w:val="en-US"/>
              </w:rPr>
            </w:pPr>
            <w:r w:rsidRPr="00543617">
              <w:rPr>
                <w:rFonts w:ascii="Consolas" w:hAnsi="Consolas" w:cs="Consolas"/>
                <w:bCs/>
                <w:i/>
                <w:color w:val="000000"/>
                <w:sz w:val="19"/>
                <w:szCs w:val="19"/>
                <w:lang w:val="en-US"/>
              </w:rPr>
              <w:t>Parameter:</w:t>
            </w:r>
          </w:p>
          <w:p w:rsidR="00E258BC" w:rsidRPr="00543617" w:rsidRDefault="00E258BC" w:rsidP="00E258BC">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ins w:id="809" w:author="Dario Camol" w:date="2015-01-13T12:07:00Z"/>
                <w:rFonts w:ascii="Consolas" w:hAnsi="Consolas" w:cs="Consolas"/>
                <w:bCs/>
                <w:color w:val="000000"/>
                <w:sz w:val="19"/>
                <w:szCs w:val="19"/>
                <w:lang w:val="en-US"/>
              </w:rPr>
            </w:pPr>
            <w:ins w:id="810" w:author="Dario Camol" w:date="2015-01-13T12:07:00Z">
              <w:r w:rsidRPr="00543617">
                <w:rPr>
                  <w:rFonts w:ascii="Consolas" w:hAnsi="Consolas" w:cs="Consolas"/>
                  <w:bCs/>
                  <w:color w:val="000000"/>
                  <w:sz w:val="19"/>
                  <w:szCs w:val="19"/>
                  <w:lang w:val="en-US"/>
                </w:rPr>
                <w:t>UserName</w:t>
              </w:r>
              <w:r>
                <w:rPr>
                  <w:rFonts w:ascii="Consolas" w:hAnsi="Consolas" w:cs="Consolas"/>
                  <w:bCs/>
                  <w:color w:val="000000"/>
                  <w:sz w:val="19"/>
                  <w:szCs w:val="19"/>
                  <w:lang w:val="en-US"/>
                </w:rPr>
                <w:t>:</w:t>
              </w:r>
              <w:r w:rsidRPr="00543617">
                <w:rPr>
                  <w:rFonts w:ascii="Consolas" w:hAnsi="Consolas" w:cs="Consolas"/>
                  <w:bCs/>
                  <w:color w:val="000000"/>
                  <w:sz w:val="19"/>
                  <w:szCs w:val="19"/>
                  <w:lang w:val="en-US"/>
                </w:rPr>
                <w:t xml:space="preserve"> User </w:t>
              </w:r>
              <w:r>
                <w:rPr>
                  <w:rFonts w:ascii="Consolas" w:hAnsi="Consolas" w:cs="Consolas"/>
                  <w:bCs/>
                  <w:color w:val="000000"/>
                  <w:sz w:val="19"/>
                  <w:szCs w:val="19"/>
                  <w:lang w:val="en-US"/>
                </w:rPr>
                <w:t>name</w:t>
              </w:r>
            </w:ins>
          </w:p>
          <w:p w:rsidR="001C32B4" w:rsidRPr="00543617" w:rsidDel="00E258BC"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811" w:author="Dario Camol" w:date="2015-01-13T12:07:00Z"/>
                <w:rFonts w:ascii="Consolas" w:hAnsi="Consolas" w:cs="Consolas"/>
                <w:bCs/>
                <w:color w:val="000000"/>
                <w:sz w:val="19"/>
                <w:szCs w:val="19"/>
                <w:lang w:val="en-US"/>
              </w:rPr>
            </w:pPr>
            <w:del w:id="812" w:author="Dario Camol" w:date="2015-01-13T12:07:00Z">
              <w:r w:rsidRPr="00543617" w:rsidDel="00E258BC">
                <w:rPr>
                  <w:rFonts w:ascii="Consolas" w:hAnsi="Consolas" w:cs="Consolas"/>
                  <w:bCs/>
                  <w:color w:val="000000"/>
                  <w:sz w:val="19"/>
                  <w:szCs w:val="19"/>
                  <w:lang w:val="en-US"/>
                </w:rPr>
                <w:delText>UserName, User that use StoreProcedure</w:delText>
              </w:r>
            </w:del>
          </w:p>
          <w:p w:rsidR="001C32B4" w:rsidRPr="00543617"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Domain: user domain</w:t>
            </w:r>
          </w:p>
          <w:p w:rsidR="001C32B4" w:rsidRPr="00543617" w:rsidRDefault="001C32B4" w:rsidP="00E258BC">
            <w:pPr>
              <w:pStyle w:val="Corpotesto"/>
              <w:spacing w:after="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Cs/>
                <w:color w:val="000000"/>
                <w:sz w:val="19"/>
                <w:szCs w:val="19"/>
                <w:lang w:val="en-US"/>
              </w:rPr>
              <w:t xml:space="preserve">TimeStamp: date </w:t>
            </w:r>
            <w:del w:id="813" w:author="Dario Camol" w:date="2015-01-13T12:07:00Z">
              <w:r w:rsidRPr="00543617" w:rsidDel="00E258BC">
                <w:rPr>
                  <w:rFonts w:ascii="Consolas" w:hAnsi="Consolas" w:cs="Consolas"/>
                  <w:bCs/>
                  <w:color w:val="000000"/>
                  <w:sz w:val="19"/>
                  <w:szCs w:val="19"/>
                  <w:lang w:val="en-US"/>
                </w:rPr>
                <w:delText xml:space="preserve">for </w:delText>
              </w:r>
            </w:del>
            <w:ins w:id="814" w:author="Dario Camol" w:date="2015-01-13T12:07:00Z">
              <w:r w:rsidR="00E258BC">
                <w:rPr>
                  <w:rFonts w:ascii="Consolas" w:hAnsi="Consolas" w:cs="Consolas"/>
                  <w:bCs/>
                  <w:color w:val="000000"/>
                  <w:sz w:val="19"/>
                  <w:szCs w:val="19"/>
                  <w:lang w:val="en-US"/>
                </w:rPr>
                <w:t>to</w:t>
              </w:r>
              <w:r w:rsidR="00E258BC" w:rsidRPr="00543617">
                <w:rPr>
                  <w:rFonts w:ascii="Consolas" w:hAnsi="Consolas" w:cs="Consolas"/>
                  <w:bCs/>
                  <w:color w:val="000000"/>
                  <w:sz w:val="19"/>
                  <w:szCs w:val="19"/>
                  <w:lang w:val="en-US"/>
                </w:rPr>
                <w:t xml:space="preserve"> </w:t>
              </w:r>
            </w:ins>
            <w:r w:rsidRPr="00543617">
              <w:rPr>
                <w:rFonts w:ascii="Consolas" w:hAnsi="Consolas" w:cs="Consolas"/>
                <w:bCs/>
                <w:color w:val="000000"/>
                <w:sz w:val="19"/>
                <w:szCs w:val="19"/>
                <w:lang w:val="en-US"/>
              </w:rPr>
              <w:t>require data from last update</w:t>
            </w:r>
          </w:p>
        </w:tc>
      </w:tr>
      <w:tr w:rsidR="007C6732" w:rsidRPr="00E258BC" w:rsidTr="00C93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1" w:type="dxa"/>
            <w:tcBorders>
              <w:right w:val="single" w:sz="4" w:space="0" w:color="auto"/>
            </w:tcBorders>
            <w:tcPrChange w:id="815" w:author="Gino Mascotti" w:date="2015-05-27T16:02:00Z">
              <w:tcPr>
                <w:tcW w:w="3455" w:type="dxa"/>
                <w:tcBorders>
                  <w:right w:val="single" w:sz="4" w:space="0" w:color="auto"/>
                </w:tcBorders>
              </w:tcPr>
            </w:tcPrChange>
          </w:tcPr>
          <w:p w:rsidR="00436007" w:rsidRPr="00543617" w:rsidRDefault="00436007"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lang w:val="en-US"/>
              </w:rPr>
            </w:pPr>
          </w:p>
          <w:p w:rsidR="007C6732" w:rsidRDefault="007C6732"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rPr>
            </w:pPr>
            <w:r w:rsidRPr="007C6732">
              <w:rPr>
                <w:rFonts w:ascii="Consolas" w:hAnsi="Consolas" w:cs="Consolas"/>
                <w:bCs w:val="0"/>
                <w:color w:val="000000"/>
                <w:sz w:val="19"/>
                <w:szCs w:val="19"/>
              </w:rPr>
              <w:t>GetDimensions</w:t>
            </w:r>
          </w:p>
          <w:p w:rsidR="00436007" w:rsidRPr="007C6732" w:rsidRDefault="00436007"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rPr>
            </w:pPr>
          </w:p>
        </w:tc>
        <w:tc>
          <w:tcPr>
            <w:tcW w:w="6008" w:type="dxa"/>
            <w:tcBorders>
              <w:left w:val="single" w:sz="4" w:space="0" w:color="auto"/>
            </w:tcBorders>
            <w:tcPrChange w:id="816" w:author="Gino Mascotti" w:date="2015-05-27T16:02:00Z">
              <w:tcPr>
                <w:tcW w:w="6434" w:type="dxa"/>
                <w:tcBorders>
                  <w:left w:val="single" w:sz="4" w:space="0" w:color="auto"/>
                </w:tcBorders>
              </w:tcPr>
            </w:tcPrChange>
          </w:tcPr>
          <w:p w:rsidR="007C6732" w:rsidRPr="00543617"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lang w:val="en-US"/>
              </w:rPr>
            </w:pPr>
          </w:p>
          <w:p w:rsidR="00436007" w:rsidRPr="00543617" w:rsidRDefault="00436007"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Cs/>
                <w:color w:val="000000"/>
                <w:sz w:val="19"/>
                <w:szCs w:val="19"/>
                <w:lang w:val="en-US"/>
              </w:rPr>
              <w:t xml:space="preserve">Get </w:t>
            </w:r>
            <w:r w:rsidR="003803C6" w:rsidRPr="00543617">
              <w:rPr>
                <w:rFonts w:ascii="Consolas" w:hAnsi="Consolas" w:cs="Consolas"/>
                <w:bCs/>
                <w:color w:val="000000"/>
                <w:sz w:val="19"/>
                <w:szCs w:val="19"/>
                <w:lang w:val="en-US"/>
              </w:rPr>
              <w:t>D</w:t>
            </w:r>
            <w:r w:rsidRPr="00543617">
              <w:rPr>
                <w:rFonts w:ascii="Consolas" w:hAnsi="Consolas" w:cs="Consolas"/>
                <w:bCs/>
                <w:color w:val="000000"/>
                <w:sz w:val="19"/>
                <w:szCs w:val="19"/>
                <w:lang w:val="en-US"/>
              </w:rPr>
              <w:t>imensions</w:t>
            </w:r>
            <w:r w:rsidR="00C73549" w:rsidRPr="00543617">
              <w:rPr>
                <w:rFonts w:ascii="Consolas" w:hAnsi="Consolas" w:cs="Consolas"/>
                <w:bCs/>
                <w:color w:val="000000"/>
                <w:sz w:val="19"/>
                <w:szCs w:val="19"/>
                <w:lang w:val="en-US"/>
              </w:rPr>
              <w:t>,</w:t>
            </w:r>
            <w:r w:rsidR="00C73549" w:rsidRPr="00543617">
              <w:rPr>
                <w:rFonts w:ascii="Consolas" w:hAnsi="Consolas" w:cs="Consolas"/>
                <w:b/>
                <w:bCs/>
                <w:color w:val="000000"/>
                <w:sz w:val="19"/>
                <w:szCs w:val="19"/>
                <w:lang w:val="en-US"/>
              </w:rPr>
              <w:t xml:space="preserve"> </w:t>
            </w:r>
            <w:r w:rsidR="00C73549" w:rsidRPr="00543617">
              <w:rPr>
                <w:rFonts w:ascii="Consolas" w:hAnsi="Consolas" w:cs="Consolas"/>
                <w:color w:val="000000"/>
                <w:sz w:val="19"/>
                <w:szCs w:val="19"/>
                <w:lang w:val="en-US"/>
              </w:rPr>
              <w:t>required in OTF 1.0</w:t>
            </w:r>
          </w:p>
          <w:p w:rsidR="001C32B4" w:rsidRPr="00543617"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i/>
                <w:color w:val="000000"/>
                <w:sz w:val="19"/>
                <w:szCs w:val="19"/>
                <w:lang w:val="en-US"/>
              </w:rPr>
            </w:pPr>
            <w:r w:rsidRPr="00543617">
              <w:rPr>
                <w:rFonts w:ascii="Consolas" w:hAnsi="Consolas" w:cs="Consolas"/>
                <w:bCs/>
                <w:i/>
                <w:color w:val="000000"/>
                <w:sz w:val="19"/>
                <w:szCs w:val="19"/>
                <w:lang w:val="en-US"/>
              </w:rPr>
              <w:t>Parameter:</w:t>
            </w:r>
          </w:p>
          <w:p w:rsidR="001C32B4" w:rsidRPr="00543617"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Code: Dataset Code</w:t>
            </w:r>
          </w:p>
          <w:p w:rsidR="001C32B4" w:rsidRPr="00543617" w:rsidRDefault="001C32B4" w:rsidP="00E258BC">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lang w:val="en-US"/>
              </w:rPr>
            </w:pPr>
            <w:r w:rsidRPr="00543617">
              <w:rPr>
                <w:rFonts w:ascii="Consolas" w:hAnsi="Consolas" w:cs="Consolas"/>
                <w:bCs/>
                <w:color w:val="000000"/>
                <w:sz w:val="19"/>
                <w:szCs w:val="19"/>
                <w:lang w:val="en-US"/>
              </w:rPr>
              <w:t xml:space="preserve">TimeStamp: date </w:t>
            </w:r>
            <w:del w:id="817" w:author="Dario Camol" w:date="2015-01-13T12:07:00Z">
              <w:r w:rsidRPr="00543617" w:rsidDel="00E258BC">
                <w:rPr>
                  <w:rFonts w:ascii="Consolas" w:hAnsi="Consolas" w:cs="Consolas"/>
                  <w:bCs/>
                  <w:color w:val="000000"/>
                  <w:sz w:val="19"/>
                  <w:szCs w:val="19"/>
                  <w:lang w:val="en-US"/>
                </w:rPr>
                <w:delText xml:space="preserve">for </w:delText>
              </w:r>
            </w:del>
            <w:ins w:id="818" w:author="Dario Camol" w:date="2015-01-13T12:07:00Z">
              <w:r w:rsidR="00E258BC">
                <w:rPr>
                  <w:rFonts w:ascii="Consolas" w:hAnsi="Consolas" w:cs="Consolas"/>
                  <w:bCs/>
                  <w:color w:val="000000"/>
                  <w:sz w:val="19"/>
                  <w:szCs w:val="19"/>
                  <w:lang w:val="en-US"/>
                </w:rPr>
                <w:t xml:space="preserve">to </w:t>
              </w:r>
            </w:ins>
            <w:r w:rsidRPr="00543617">
              <w:rPr>
                <w:rFonts w:ascii="Consolas" w:hAnsi="Consolas" w:cs="Consolas"/>
                <w:bCs/>
                <w:color w:val="000000"/>
                <w:sz w:val="19"/>
                <w:szCs w:val="19"/>
                <w:lang w:val="en-US"/>
              </w:rPr>
              <w:t>require data from last update</w:t>
            </w:r>
          </w:p>
        </w:tc>
      </w:tr>
      <w:tr w:rsidR="00AF2F72" w:rsidRPr="00E258BC" w:rsidTr="00C93E6D">
        <w:tc>
          <w:tcPr>
            <w:cnfStyle w:val="001000000000" w:firstRow="0" w:lastRow="0" w:firstColumn="1" w:lastColumn="0" w:oddVBand="0" w:evenVBand="0" w:oddHBand="0" w:evenHBand="0" w:firstRowFirstColumn="0" w:firstRowLastColumn="0" w:lastRowFirstColumn="0" w:lastRowLastColumn="0"/>
            <w:tcW w:w="3881" w:type="dxa"/>
            <w:tcBorders>
              <w:right w:val="single" w:sz="4" w:space="0" w:color="auto"/>
            </w:tcBorders>
            <w:tcPrChange w:id="819" w:author="Gino Mascotti" w:date="2015-05-27T16:02:00Z">
              <w:tcPr>
                <w:tcW w:w="3455" w:type="dxa"/>
                <w:tcBorders>
                  <w:right w:val="single" w:sz="4" w:space="0" w:color="auto"/>
                </w:tcBorders>
              </w:tcPr>
            </w:tcPrChange>
          </w:tcPr>
          <w:p w:rsidR="00436007" w:rsidRPr="00543617" w:rsidRDefault="00436007" w:rsidP="009D3DEB">
            <w:pPr>
              <w:autoSpaceDE w:val="0"/>
              <w:autoSpaceDN w:val="0"/>
              <w:adjustRightInd w:val="0"/>
              <w:ind w:left="426"/>
              <w:rPr>
                <w:rFonts w:ascii="Consolas" w:hAnsi="Consolas" w:cs="Consolas"/>
                <w:bCs w:val="0"/>
                <w:color w:val="000000"/>
                <w:sz w:val="19"/>
                <w:szCs w:val="19"/>
                <w:lang w:val="en-US"/>
              </w:rPr>
            </w:pPr>
          </w:p>
          <w:p w:rsid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GetDimensionCodelistConstrain</w:t>
            </w:r>
          </w:p>
          <w:p w:rsidR="00436007" w:rsidRPr="007C6732" w:rsidRDefault="00436007" w:rsidP="009D3DEB">
            <w:pPr>
              <w:autoSpaceDE w:val="0"/>
              <w:autoSpaceDN w:val="0"/>
              <w:adjustRightInd w:val="0"/>
              <w:ind w:left="426"/>
              <w:rPr>
                <w:rFonts w:ascii="Consolas" w:hAnsi="Consolas" w:cs="Consolas"/>
                <w:bCs w:val="0"/>
                <w:color w:val="000000"/>
                <w:sz w:val="19"/>
                <w:szCs w:val="19"/>
              </w:rPr>
            </w:pPr>
          </w:p>
        </w:tc>
        <w:tc>
          <w:tcPr>
            <w:tcW w:w="6008" w:type="dxa"/>
            <w:tcBorders>
              <w:left w:val="single" w:sz="4" w:space="0" w:color="auto"/>
            </w:tcBorders>
            <w:tcPrChange w:id="820" w:author="Gino Mascotti" w:date="2015-05-27T16:02:00Z">
              <w:tcPr>
                <w:tcW w:w="6434" w:type="dxa"/>
                <w:tcBorders>
                  <w:left w:val="single" w:sz="4" w:space="0" w:color="auto"/>
                </w:tcBorders>
              </w:tcPr>
            </w:tcPrChange>
          </w:tcPr>
          <w:p w:rsidR="007C6732" w:rsidRPr="00543617"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p>
          <w:p w:rsidR="00C73549" w:rsidRPr="00543617" w:rsidRDefault="00C73549"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 xml:space="preserve">Get </w:t>
            </w:r>
            <w:del w:id="821" w:author="Dario Camol" w:date="2015-01-13T12:08:00Z">
              <w:r w:rsidRPr="00543617" w:rsidDel="00E258BC">
                <w:rPr>
                  <w:rFonts w:ascii="Consolas" w:hAnsi="Consolas" w:cs="Consolas"/>
                  <w:color w:val="000000"/>
                  <w:sz w:val="19"/>
                  <w:szCs w:val="19"/>
                  <w:lang w:val="en-US"/>
                </w:rPr>
                <w:delText xml:space="preserve">dimension’s </w:delText>
              </w:r>
            </w:del>
            <w:ins w:id="822" w:author="Dario Camol" w:date="2015-01-13T12:08:00Z">
              <w:r w:rsidR="00E258BC">
                <w:rPr>
                  <w:rFonts w:ascii="Consolas" w:hAnsi="Consolas" w:cs="Consolas"/>
                  <w:color w:val="000000"/>
                  <w:sz w:val="19"/>
                  <w:szCs w:val="19"/>
                  <w:lang w:val="en-US"/>
                </w:rPr>
                <w:t>the constrained codelist of a dimension</w:t>
              </w:r>
            </w:ins>
            <w:del w:id="823" w:author="Dario Camol" w:date="2015-01-13T12:08:00Z">
              <w:r w:rsidRPr="00543617" w:rsidDel="00E258BC">
                <w:rPr>
                  <w:rFonts w:ascii="Consolas" w:hAnsi="Consolas" w:cs="Consolas"/>
                  <w:color w:val="000000"/>
                  <w:sz w:val="19"/>
                  <w:szCs w:val="19"/>
                  <w:lang w:val="en-US"/>
                </w:rPr>
                <w:delText>codelist constrained</w:delText>
              </w:r>
            </w:del>
            <w:r w:rsidRPr="00543617">
              <w:rPr>
                <w:rFonts w:ascii="Consolas" w:hAnsi="Consolas" w:cs="Consolas"/>
                <w:color w:val="000000"/>
                <w:sz w:val="19"/>
                <w:szCs w:val="19"/>
                <w:lang w:val="en-US"/>
              </w:rPr>
              <w:t xml:space="preserve"> (</w:t>
            </w:r>
            <w:ins w:id="824" w:author="Dario Camol" w:date="2015-01-13T12:08:00Z">
              <w:r w:rsidR="00E258BC">
                <w:rPr>
                  <w:rFonts w:ascii="Consolas" w:hAnsi="Consolas" w:cs="Consolas"/>
                  <w:color w:val="000000"/>
                  <w:sz w:val="19"/>
                  <w:szCs w:val="19"/>
                  <w:lang w:val="en-US"/>
                </w:rPr>
                <w:t xml:space="preserve">it requires the </w:t>
              </w:r>
            </w:ins>
            <w:del w:id="825" w:author="Dario Camol" w:date="2015-01-13T12:09:00Z">
              <w:r w:rsidRPr="00543617" w:rsidDel="00E258BC">
                <w:rPr>
                  <w:rFonts w:ascii="Consolas" w:hAnsi="Consolas" w:cs="Consolas"/>
                  <w:color w:val="000000"/>
                  <w:sz w:val="19"/>
                  <w:szCs w:val="19"/>
                  <w:lang w:val="en-US"/>
                </w:rPr>
                <w:delText>only used in Dataset specified</w:delText>
              </w:r>
            </w:del>
            <w:ins w:id="826" w:author="Dario Camol" w:date="2015-01-13T12:09:00Z">
              <w:r w:rsidR="00E258BC">
                <w:rPr>
                  <w:rFonts w:ascii="Consolas" w:hAnsi="Consolas" w:cs="Consolas"/>
                  <w:color w:val="000000"/>
                  <w:sz w:val="19"/>
                  <w:szCs w:val="19"/>
                  <w:lang w:val="en-US"/>
                </w:rPr>
                <w:t>specification of the dataset</w:t>
              </w:r>
            </w:ins>
            <w:r w:rsidRPr="00543617">
              <w:rPr>
                <w:rFonts w:ascii="Consolas" w:hAnsi="Consolas" w:cs="Consolas"/>
                <w:color w:val="000000"/>
                <w:sz w:val="19"/>
                <w:szCs w:val="19"/>
                <w:lang w:val="en-US"/>
              </w:rPr>
              <w:t>)</w:t>
            </w:r>
            <w:r w:rsidR="003803C6" w:rsidRPr="00543617">
              <w:rPr>
                <w:rFonts w:ascii="Consolas" w:hAnsi="Consolas" w:cs="Consolas"/>
                <w:color w:val="000000"/>
                <w:sz w:val="19"/>
                <w:szCs w:val="19"/>
                <w:lang w:val="en-US"/>
              </w:rPr>
              <w:t>,</w:t>
            </w:r>
            <w:r w:rsidRPr="00543617">
              <w:rPr>
                <w:rFonts w:ascii="Consolas" w:hAnsi="Consolas" w:cs="Consolas"/>
                <w:color w:val="000000"/>
                <w:sz w:val="19"/>
                <w:szCs w:val="19"/>
                <w:lang w:val="en-US"/>
              </w:rPr>
              <w:t xml:space="preserve"> required in OTF 1.0</w:t>
            </w:r>
          </w:p>
          <w:p w:rsidR="001C32B4"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i/>
                <w:color w:val="000000"/>
                <w:sz w:val="19"/>
                <w:szCs w:val="19"/>
              </w:rPr>
            </w:pPr>
            <w:r w:rsidRPr="001C32B4">
              <w:rPr>
                <w:rFonts w:ascii="Consolas" w:hAnsi="Consolas" w:cs="Consolas"/>
                <w:bCs/>
                <w:i/>
                <w:color w:val="000000"/>
                <w:sz w:val="19"/>
                <w:szCs w:val="19"/>
              </w:rPr>
              <w:lastRenderedPageBreak/>
              <w:t>Parame</w:t>
            </w:r>
            <w:r>
              <w:rPr>
                <w:rFonts w:ascii="Consolas" w:hAnsi="Consolas" w:cs="Consolas"/>
                <w:bCs/>
                <w:i/>
                <w:color w:val="000000"/>
                <w:sz w:val="19"/>
                <w:szCs w:val="19"/>
              </w:rPr>
              <w:t>ter</w:t>
            </w:r>
            <w:r w:rsidRPr="001C32B4">
              <w:rPr>
                <w:rFonts w:ascii="Consolas" w:hAnsi="Consolas" w:cs="Consolas"/>
                <w:bCs/>
                <w:i/>
                <w:color w:val="000000"/>
                <w:sz w:val="19"/>
                <w:szCs w:val="19"/>
              </w:rPr>
              <w:t>:</w:t>
            </w:r>
          </w:p>
          <w:p w:rsidR="001C32B4"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DatasetCode</w:t>
            </w:r>
            <w:ins w:id="827" w:author="Dario Camol" w:date="2015-01-13T12:20:00Z">
              <w:r w:rsidR="003A2885">
                <w:rPr>
                  <w:rFonts w:ascii="Consolas" w:hAnsi="Consolas" w:cs="Consolas"/>
                  <w:bCs/>
                  <w:color w:val="000000"/>
                  <w:sz w:val="19"/>
                  <w:szCs w:val="19"/>
                </w:rPr>
                <w:t>:</w:t>
              </w:r>
            </w:ins>
            <w:del w:id="828" w:author="Dario Camol" w:date="2015-01-13T12:20:00Z">
              <w:r w:rsidRPr="001C32B4" w:rsidDel="003A2885">
                <w:rPr>
                  <w:rFonts w:ascii="Consolas" w:hAnsi="Consolas" w:cs="Consolas"/>
                  <w:bCs/>
                  <w:color w:val="000000"/>
                  <w:sz w:val="19"/>
                  <w:szCs w:val="19"/>
                </w:rPr>
                <w:delText>,</w:delText>
              </w:r>
            </w:del>
            <w:r w:rsidRPr="001C32B4">
              <w:rPr>
                <w:rFonts w:ascii="Consolas" w:hAnsi="Consolas" w:cs="Consolas"/>
                <w:bCs/>
                <w:color w:val="000000"/>
                <w:sz w:val="19"/>
                <w:szCs w:val="19"/>
              </w:rPr>
              <w:t xml:space="preserve"> </w:t>
            </w:r>
            <w:r>
              <w:rPr>
                <w:rFonts w:ascii="Consolas" w:hAnsi="Consolas" w:cs="Consolas"/>
                <w:bCs/>
                <w:color w:val="000000"/>
                <w:sz w:val="19"/>
                <w:szCs w:val="19"/>
              </w:rPr>
              <w:t>Dataset Code</w:t>
            </w:r>
          </w:p>
          <w:p w:rsidR="001C32B4" w:rsidRPr="001C32B4"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DimCode</w:t>
            </w:r>
            <w:r w:rsidRPr="001C32B4">
              <w:rPr>
                <w:rFonts w:ascii="Consolas" w:hAnsi="Consolas" w:cs="Consolas"/>
                <w:bCs/>
                <w:color w:val="000000"/>
                <w:sz w:val="19"/>
                <w:szCs w:val="19"/>
              </w:rPr>
              <w:t xml:space="preserve">: </w:t>
            </w:r>
            <w:r>
              <w:rPr>
                <w:rFonts w:ascii="Consolas" w:hAnsi="Consolas" w:cs="Consolas"/>
                <w:bCs/>
                <w:color w:val="000000"/>
                <w:sz w:val="19"/>
                <w:szCs w:val="19"/>
              </w:rPr>
              <w:t>Dimension Code</w:t>
            </w:r>
          </w:p>
          <w:p w:rsidR="003A2885" w:rsidRPr="00543617" w:rsidRDefault="003A2885" w:rsidP="003A2885">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ins w:id="829" w:author="Dario Camol" w:date="2015-01-13T12:20:00Z"/>
                <w:rFonts w:ascii="Consolas" w:hAnsi="Consolas" w:cs="Consolas"/>
                <w:bCs/>
                <w:color w:val="000000"/>
                <w:sz w:val="19"/>
                <w:szCs w:val="19"/>
                <w:lang w:val="en-US"/>
              </w:rPr>
            </w:pPr>
            <w:ins w:id="830" w:author="Dario Camol" w:date="2015-01-13T12:20:00Z">
              <w:r w:rsidRPr="00543617">
                <w:rPr>
                  <w:rFonts w:ascii="Consolas" w:hAnsi="Consolas" w:cs="Consolas"/>
                  <w:bCs/>
                  <w:color w:val="000000"/>
                  <w:sz w:val="19"/>
                  <w:szCs w:val="19"/>
                  <w:lang w:val="en-US"/>
                </w:rPr>
                <w:t>UserName</w:t>
              </w:r>
              <w:r>
                <w:rPr>
                  <w:rFonts w:ascii="Consolas" w:hAnsi="Consolas" w:cs="Consolas"/>
                  <w:bCs/>
                  <w:color w:val="000000"/>
                  <w:sz w:val="19"/>
                  <w:szCs w:val="19"/>
                  <w:lang w:val="en-US"/>
                </w:rPr>
                <w:t>:</w:t>
              </w:r>
              <w:r w:rsidRPr="00543617">
                <w:rPr>
                  <w:rFonts w:ascii="Consolas" w:hAnsi="Consolas" w:cs="Consolas"/>
                  <w:bCs/>
                  <w:color w:val="000000"/>
                  <w:sz w:val="19"/>
                  <w:szCs w:val="19"/>
                  <w:lang w:val="en-US"/>
                </w:rPr>
                <w:t xml:space="preserve"> User </w:t>
              </w:r>
              <w:r>
                <w:rPr>
                  <w:rFonts w:ascii="Consolas" w:hAnsi="Consolas" w:cs="Consolas"/>
                  <w:bCs/>
                  <w:color w:val="000000"/>
                  <w:sz w:val="19"/>
                  <w:szCs w:val="19"/>
                  <w:lang w:val="en-US"/>
                </w:rPr>
                <w:t>name</w:t>
              </w:r>
            </w:ins>
          </w:p>
          <w:p w:rsidR="001C32B4" w:rsidRPr="00543617" w:rsidDel="003A2885"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831" w:author="Dario Camol" w:date="2015-01-13T12:20:00Z"/>
                <w:rFonts w:ascii="Consolas" w:hAnsi="Consolas" w:cs="Consolas"/>
                <w:bCs/>
                <w:color w:val="000000"/>
                <w:sz w:val="19"/>
                <w:szCs w:val="19"/>
                <w:lang w:val="en-US"/>
              </w:rPr>
            </w:pPr>
            <w:del w:id="832" w:author="Dario Camol" w:date="2015-01-13T12:20:00Z">
              <w:r w:rsidRPr="00543617" w:rsidDel="003A2885">
                <w:rPr>
                  <w:rFonts w:ascii="Consolas" w:hAnsi="Consolas" w:cs="Consolas"/>
                  <w:bCs/>
                  <w:color w:val="000000"/>
                  <w:sz w:val="19"/>
                  <w:szCs w:val="19"/>
                  <w:lang w:val="en-US"/>
                </w:rPr>
                <w:delText>UserName, User that use StoreProcedure</w:delText>
              </w:r>
            </w:del>
          </w:p>
          <w:p w:rsidR="001C32B4" w:rsidRPr="00543617"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Domain: user domain</w:t>
            </w:r>
          </w:p>
          <w:p w:rsidR="001C32B4" w:rsidRPr="00543617" w:rsidDel="003A2885" w:rsidRDefault="001C32B4" w:rsidP="001C32B4">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del w:id="833" w:author="Dario Camol" w:date="2015-01-13T12:22:00Z"/>
                <w:rFonts w:ascii="Consolas" w:hAnsi="Consolas" w:cs="Consolas"/>
                <w:color w:val="000000"/>
                <w:sz w:val="19"/>
                <w:szCs w:val="19"/>
                <w:lang w:val="en-US"/>
              </w:rPr>
            </w:pPr>
            <w:r w:rsidRPr="00543617">
              <w:rPr>
                <w:rFonts w:ascii="Consolas" w:hAnsi="Consolas" w:cs="Consolas"/>
                <w:bCs/>
                <w:color w:val="000000"/>
                <w:sz w:val="19"/>
                <w:szCs w:val="19"/>
                <w:lang w:val="en-US"/>
              </w:rPr>
              <w:t xml:space="preserve">TimeStamp: date </w:t>
            </w:r>
            <w:del w:id="834" w:author="Dario Camol" w:date="2015-01-13T12:20:00Z">
              <w:r w:rsidRPr="00543617" w:rsidDel="003A2885">
                <w:rPr>
                  <w:rFonts w:ascii="Consolas" w:hAnsi="Consolas" w:cs="Consolas"/>
                  <w:bCs/>
                  <w:color w:val="000000"/>
                  <w:sz w:val="19"/>
                  <w:szCs w:val="19"/>
                  <w:lang w:val="en-US"/>
                </w:rPr>
                <w:delText xml:space="preserve">for </w:delText>
              </w:r>
            </w:del>
            <w:ins w:id="835" w:author="Dario Camol" w:date="2015-01-13T12:20:00Z">
              <w:r w:rsidR="003A2885">
                <w:rPr>
                  <w:rFonts w:ascii="Consolas" w:hAnsi="Consolas" w:cs="Consolas"/>
                  <w:bCs/>
                  <w:color w:val="000000"/>
                  <w:sz w:val="19"/>
                  <w:szCs w:val="19"/>
                  <w:lang w:val="en-US"/>
                </w:rPr>
                <w:t>to</w:t>
              </w:r>
              <w:r w:rsidR="003A2885" w:rsidRPr="00543617">
                <w:rPr>
                  <w:rFonts w:ascii="Consolas" w:hAnsi="Consolas" w:cs="Consolas"/>
                  <w:bCs/>
                  <w:color w:val="000000"/>
                  <w:sz w:val="19"/>
                  <w:szCs w:val="19"/>
                  <w:lang w:val="en-US"/>
                </w:rPr>
                <w:t xml:space="preserve"> </w:t>
              </w:r>
            </w:ins>
            <w:r w:rsidRPr="00543617">
              <w:rPr>
                <w:rFonts w:ascii="Consolas" w:hAnsi="Consolas" w:cs="Consolas"/>
                <w:bCs/>
                <w:color w:val="000000"/>
                <w:sz w:val="19"/>
                <w:szCs w:val="19"/>
                <w:lang w:val="en-US"/>
              </w:rPr>
              <w:t>require data from last update</w:t>
            </w:r>
          </w:p>
          <w:p w:rsidR="00C73549" w:rsidRPr="00543617" w:rsidRDefault="00C73549" w:rsidP="003A2885">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p>
        </w:tc>
      </w:tr>
      <w:tr w:rsidR="00C73549" w:rsidRPr="00E258BC" w:rsidTr="00C93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1" w:type="dxa"/>
            <w:tcBorders>
              <w:right w:val="single" w:sz="4" w:space="0" w:color="auto"/>
            </w:tcBorders>
            <w:tcPrChange w:id="836" w:author="Gino Mascotti" w:date="2015-05-27T16:02:00Z">
              <w:tcPr>
                <w:tcW w:w="3455" w:type="dxa"/>
                <w:tcBorders>
                  <w:right w:val="single" w:sz="4" w:space="0" w:color="auto"/>
                </w:tcBorders>
              </w:tcPr>
            </w:tcPrChange>
          </w:tcPr>
          <w:p w:rsidR="00C73549" w:rsidRPr="00543617" w:rsidRDefault="00C73549"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lang w:val="en-US"/>
              </w:rPr>
            </w:pPr>
          </w:p>
          <w:p w:rsidR="00C73549" w:rsidRDefault="00C73549"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rPr>
            </w:pPr>
            <w:r w:rsidRPr="007C6732">
              <w:rPr>
                <w:rFonts w:ascii="Consolas" w:hAnsi="Consolas" w:cs="Consolas"/>
                <w:bCs w:val="0"/>
                <w:color w:val="000000"/>
                <w:sz w:val="19"/>
                <w:szCs w:val="19"/>
              </w:rPr>
              <w:t>GetDimensionCodelistNOConstrain</w:t>
            </w:r>
          </w:p>
          <w:p w:rsidR="00C73549" w:rsidRPr="007C6732" w:rsidRDefault="00C73549"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rPr>
            </w:pPr>
          </w:p>
        </w:tc>
        <w:tc>
          <w:tcPr>
            <w:tcW w:w="6008" w:type="dxa"/>
            <w:tcBorders>
              <w:left w:val="single" w:sz="4" w:space="0" w:color="auto"/>
            </w:tcBorders>
            <w:tcPrChange w:id="837" w:author="Gino Mascotti" w:date="2015-05-27T16:02:00Z">
              <w:tcPr>
                <w:tcW w:w="6434" w:type="dxa"/>
                <w:tcBorders>
                  <w:left w:val="single" w:sz="4" w:space="0" w:color="auto"/>
                </w:tcBorders>
              </w:tcPr>
            </w:tcPrChange>
          </w:tcPr>
          <w:p w:rsidR="00C73549" w:rsidRPr="00543617" w:rsidRDefault="00C73549"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p w:rsidR="00C73549" w:rsidRPr="00543617" w:rsidRDefault="00C73549"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color w:val="000000"/>
                <w:sz w:val="19"/>
                <w:szCs w:val="19"/>
                <w:lang w:val="en-US"/>
              </w:rPr>
              <w:t xml:space="preserve">Get </w:t>
            </w:r>
            <w:del w:id="838" w:author="Dario Camol" w:date="2015-01-13T12:25:00Z">
              <w:r w:rsidRPr="00543617" w:rsidDel="00EC5297">
                <w:rPr>
                  <w:rFonts w:ascii="Consolas" w:hAnsi="Consolas" w:cs="Consolas"/>
                  <w:color w:val="000000"/>
                  <w:sz w:val="19"/>
                  <w:szCs w:val="19"/>
                  <w:lang w:val="en-US"/>
                </w:rPr>
                <w:delText>dimension’s codelist no</w:delText>
              </w:r>
              <w:r w:rsidR="003803C6" w:rsidRPr="00543617" w:rsidDel="00EC5297">
                <w:rPr>
                  <w:rFonts w:ascii="Consolas" w:hAnsi="Consolas" w:cs="Consolas"/>
                  <w:color w:val="000000"/>
                  <w:sz w:val="19"/>
                  <w:szCs w:val="19"/>
                  <w:lang w:val="en-US"/>
                </w:rPr>
                <w:delText>t</w:delText>
              </w:r>
              <w:r w:rsidRPr="00543617" w:rsidDel="00EC5297">
                <w:rPr>
                  <w:rFonts w:ascii="Consolas" w:hAnsi="Consolas" w:cs="Consolas"/>
                  <w:color w:val="000000"/>
                  <w:sz w:val="19"/>
                  <w:szCs w:val="19"/>
                  <w:lang w:val="en-US"/>
                </w:rPr>
                <w:delText xml:space="preserve"> constrain</w:delText>
              </w:r>
            </w:del>
            <w:ins w:id="839" w:author="Dario Camol" w:date="2015-01-13T12:25:00Z">
              <w:r w:rsidR="00EC5297">
                <w:rPr>
                  <w:rFonts w:ascii="Consolas" w:hAnsi="Consolas" w:cs="Consolas"/>
                  <w:color w:val="000000"/>
                  <w:sz w:val="19"/>
                  <w:szCs w:val="19"/>
                  <w:lang w:val="en-US"/>
                </w:rPr>
                <w:t xml:space="preserve">the </w:t>
              </w:r>
            </w:ins>
            <w:ins w:id="840" w:author="Dario Camol" w:date="2015-01-13T12:31:00Z">
              <w:r w:rsidR="00EC5297">
                <w:rPr>
                  <w:rFonts w:ascii="Consolas" w:hAnsi="Consolas" w:cs="Consolas"/>
                  <w:color w:val="000000"/>
                  <w:sz w:val="19"/>
                  <w:szCs w:val="19"/>
                  <w:lang w:val="en-US"/>
                </w:rPr>
                <w:t xml:space="preserve">a not </w:t>
              </w:r>
            </w:ins>
            <w:ins w:id="841" w:author="Dario Camol" w:date="2015-01-13T12:25:00Z">
              <w:r w:rsidR="00EC5297">
                <w:rPr>
                  <w:rFonts w:ascii="Consolas" w:hAnsi="Consolas" w:cs="Consolas"/>
                  <w:color w:val="000000"/>
                  <w:sz w:val="19"/>
                  <w:szCs w:val="19"/>
                  <w:lang w:val="en-US"/>
                </w:rPr>
                <w:t>constrained codelist of a dimension</w:t>
              </w:r>
            </w:ins>
            <w:r w:rsidRPr="00543617">
              <w:rPr>
                <w:rFonts w:ascii="Consolas" w:hAnsi="Consolas" w:cs="Consolas"/>
                <w:color w:val="000000"/>
                <w:sz w:val="19"/>
                <w:szCs w:val="19"/>
                <w:lang w:val="en-US"/>
              </w:rPr>
              <w:t xml:space="preserve">, if </w:t>
            </w:r>
            <w:del w:id="842" w:author="Dario Camol" w:date="2015-01-13T12:26:00Z">
              <w:r w:rsidRPr="00543617" w:rsidDel="00EC5297">
                <w:rPr>
                  <w:rFonts w:ascii="Consolas" w:hAnsi="Consolas" w:cs="Consolas"/>
                  <w:color w:val="000000"/>
                  <w:sz w:val="19"/>
                  <w:szCs w:val="19"/>
                  <w:lang w:val="en-US"/>
                </w:rPr>
                <w:delText xml:space="preserve">this </w:delText>
              </w:r>
            </w:del>
            <w:ins w:id="843" w:author="Dario Camol" w:date="2015-01-13T12:26:00Z">
              <w:r w:rsidR="00EC5297">
                <w:rPr>
                  <w:rFonts w:ascii="Consolas" w:hAnsi="Consolas" w:cs="Consolas"/>
                  <w:color w:val="000000"/>
                  <w:sz w:val="19"/>
                  <w:szCs w:val="19"/>
                  <w:lang w:val="en-US"/>
                </w:rPr>
                <w:t>the store procedure</w:t>
              </w:r>
              <w:r w:rsidR="00EC5297" w:rsidRPr="00543617">
                <w:rPr>
                  <w:rFonts w:ascii="Consolas" w:hAnsi="Consolas" w:cs="Consolas"/>
                  <w:color w:val="000000"/>
                  <w:sz w:val="19"/>
                  <w:szCs w:val="19"/>
                  <w:lang w:val="en-US"/>
                </w:rPr>
                <w:t xml:space="preserve"> </w:t>
              </w:r>
            </w:ins>
            <w:ins w:id="844" w:author="Dario Camol" w:date="2015-01-13T12:25:00Z">
              <w:r w:rsidR="00EC5297">
                <w:rPr>
                  <w:rFonts w:ascii="Consolas" w:hAnsi="Consolas" w:cs="Consolas"/>
                  <w:color w:val="000000"/>
                  <w:sz w:val="19"/>
                  <w:szCs w:val="19"/>
                  <w:lang w:val="en-US"/>
                </w:rPr>
                <w:t xml:space="preserve">does </w:t>
              </w:r>
            </w:ins>
            <w:r w:rsidRPr="00543617">
              <w:rPr>
                <w:rFonts w:ascii="Consolas" w:hAnsi="Consolas" w:cs="Consolas"/>
                <w:color w:val="000000"/>
                <w:sz w:val="19"/>
                <w:szCs w:val="19"/>
                <w:lang w:val="en-US"/>
              </w:rPr>
              <w:t xml:space="preserve">not exist, the OnTheFly system </w:t>
            </w:r>
            <w:ins w:id="845" w:author="Dario Camol" w:date="2015-01-13T12:25:00Z">
              <w:r w:rsidR="00EC5297">
                <w:rPr>
                  <w:rFonts w:ascii="Consolas" w:hAnsi="Consolas" w:cs="Consolas"/>
                  <w:color w:val="000000"/>
                  <w:sz w:val="19"/>
                  <w:szCs w:val="19"/>
                  <w:lang w:val="en-US"/>
                </w:rPr>
                <w:t xml:space="preserve">will </w:t>
              </w:r>
            </w:ins>
            <w:r w:rsidRPr="00543617">
              <w:rPr>
                <w:rFonts w:ascii="Consolas" w:hAnsi="Consolas" w:cs="Consolas"/>
                <w:color w:val="000000"/>
                <w:sz w:val="19"/>
                <w:szCs w:val="19"/>
                <w:lang w:val="en-US"/>
              </w:rPr>
              <w:t xml:space="preserve">check the flag </w:t>
            </w:r>
            <w:r w:rsidR="003803C6" w:rsidRPr="00543617">
              <w:rPr>
                <w:rFonts w:ascii="Consolas" w:hAnsi="Consolas" w:cs="Consolas"/>
                <w:color w:val="000000"/>
                <w:sz w:val="19"/>
                <w:szCs w:val="19"/>
                <w:lang w:val="en-US"/>
              </w:rPr>
              <w:t>“</w:t>
            </w:r>
            <w:r w:rsidR="003803C6" w:rsidRPr="00543617">
              <w:rPr>
                <w:rFonts w:ascii="Consolas" w:hAnsi="Consolas" w:cs="Consolas"/>
                <w:bCs/>
                <w:color w:val="000000"/>
                <w:sz w:val="19"/>
                <w:szCs w:val="19"/>
                <w:lang w:val="en-US"/>
              </w:rPr>
              <w:t>CodelistWhitoutConstrain”</w:t>
            </w:r>
          </w:p>
          <w:p w:rsidR="001C32B4" w:rsidRPr="00543617"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i/>
                <w:color w:val="000000"/>
                <w:sz w:val="19"/>
                <w:szCs w:val="19"/>
                <w:lang w:val="en-US"/>
              </w:rPr>
            </w:pPr>
            <w:r w:rsidRPr="00543617">
              <w:rPr>
                <w:rFonts w:ascii="Consolas" w:hAnsi="Consolas" w:cs="Consolas"/>
                <w:bCs/>
                <w:i/>
                <w:color w:val="000000"/>
                <w:sz w:val="19"/>
                <w:szCs w:val="19"/>
                <w:lang w:val="en-US"/>
              </w:rPr>
              <w:t>Parameter:</w:t>
            </w:r>
          </w:p>
          <w:p w:rsidR="001C32B4" w:rsidRPr="00543617"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DimCode: Dimension Code</w:t>
            </w:r>
          </w:p>
          <w:p w:rsidR="001C32B4" w:rsidRPr="00543617"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Depth</w:t>
            </w:r>
            <w:ins w:id="846" w:author="Dario Camol" w:date="2015-01-13T12:24:00Z">
              <w:r w:rsidR="00EC5297">
                <w:rPr>
                  <w:rFonts w:ascii="Consolas" w:hAnsi="Consolas" w:cs="Consolas"/>
                  <w:bCs/>
                  <w:color w:val="000000"/>
                  <w:sz w:val="19"/>
                  <w:szCs w:val="19"/>
                  <w:lang w:val="en-US"/>
                </w:rPr>
                <w:t>:</w:t>
              </w:r>
            </w:ins>
            <w:del w:id="847" w:author="Dario Camol" w:date="2015-01-13T12:24:00Z">
              <w:r w:rsidRPr="00543617" w:rsidDel="00EC5297">
                <w:rPr>
                  <w:rFonts w:ascii="Consolas" w:hAnsi="Consolas" w:cs="Consolas"/>
                  <w:bCs/>
                  <w:color w:val="000000"/>
                  <w:sz w:val="19"/>
                  <w:szCs w:val="19"/>
                  <w:lang w:val="en-US"/>
                </w:rPr>
                <w:delText>,</w:delText>
              </w:r>
            </w:del>
            <w:r w:rsidRPr="00543617">
              <w:rPr>
                <w:rFonts w:ascii="Consolas" w:hAnsi="Consolas" w:cs="Consolas"/>
                <w:bCs/>
                <w:color w:val="000000"/>
                <w:sz w:val="19"/>
                <w:szCs w:val="19"/>
                <w:lang w:val="en-US"/>
              </w:rPr>
              <w:t xml:space="preserve"> depth of the level of codelist</w:t>
            </w:r>
          </w:p>
          <w:p w:rsidR="00EC5297" w:rsidRPr="00543617" w:rsidRDefault="00EC5297" w:rsidP="00EC5297">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ins w:id="848" w:author="Dario Camol" w:date="2015-01-13T12:24:00Z"/>
                <w:rFonts w:ascii="Consolas" w:hAnsi="Consolas" w:cs="Consolas"/>
                <w:bCs/>
                <w:color w:val="000000"/>
                <w:sz w:val="19"/>
                <w:szCs w:val="19"/>
                <w:lang w:val="en-US"/>
              </w:rPr>
            </w:pPr>
            <w:ins w:id="849" w:author="Dario Camol" w:date="2015-01-13T12:24:00Z">
              <w:r w:rsidRPr="00543617">
                <w:rPr>
                  <w:rFonts w:ascii="Consolas" w:hAnsi="Consolas" w:cs="Consolas"/>
                  <w:bCs/>
                  <w:color w:val="000000"/>
                  <w:sz w:val="19"/>
                  <w:szCs w:val="19"/>
                  <w:lang w:val="en-US"/>
                </w:rPr>
                <w:t>UserName</w:t>
              </w:r>
              <w:r>
                <w:rPr>
                  <w:rFonts w:ascii="Consolas" w:hAnsi="Consolas" w:cs="Consolas"/>
                  <w:bCs/>
                  <w:color w:val="000000"/>
                  <w:sz w:val="19"/>
                  <w:szCs w:val="19"/>
                  <w:lang w:val="en-US"/>
                </w:rPr>
                <w:t>:</w:t>
              </w:r>
              <w:r w:rsidRPr="00543617">
                <w:rPr>
                  <w:rFonts w:ascii="Consolas" w:hAnsi="Consolas" w:cs="Consolas"/>
                  <w:bCs/>
                  <w:color w:val="000000"/>
                  <w:sz w:val="19"/>
                  <w:szCs w:val="19"/>
                  <w:lang w:val="en-US"/>
                </w:rPr>
                <w:t xml:space="preserve"> User </w:t>
              </w:r>
              <w:r>
                <w:rPr>
                  <w:rFonts w:ascii="Consolas" w:hAnsi="Consolas" w:cs="Consolas"/>
                  <w:bCs/>
                  <w:color w:val="000000"/>
                  <w:sz w:val="19"/>
                  <w:szCs w:val="19"/>
                  <w:lang w:val="en-US"/>
                </w:rPr>
                <w:t>name</w:t>
              </w:r>
            </w:ins>
          </w:p>
          <w:p w:rsidR="001C32B4" w:rsidRPr="00543617" w:rsidDel="00EC5297"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del w:id="850" w:author="Dario Camol" w:date="2015-01-13T12:24:00Z"/>
                <w:rFonts w:ascii="Consolas" w:hAnsi="Consolas" w:cs="Consolas"/>
                <w:bCs/>
                <w:color w:val="000000"/>
                <w:sz w:val="19"/>
                <w:szCs w:val="19"/>
                <w:lang w:val="en-US"/>
              </w:rPr>
            </w:pPr>
            <w:del w:id="851" w:author="Dario Camol" w:date="2015-01-13T12:24:00Z">
              <w:r w:rsidRPr="00543617" w:rsidDel="00EC5297">
                <w:rPr>
                  <w:rFonts w:ascii="Consolas" w:hAnsi="Consolas" w:cs="Consolas"/>
                  <w:bCs/>
                  <w:color w:val="000000"/>
                  <w:sz w:val="19"/>
                  <w:szCs w:val="19"/>
                  <w:lang w:val="en-US"/>
                </w:rPr>
                <w:delText>UserName, User that use StoreProcedure</w:delText>
              </w:r>
            </w:del>
          </w:p>
          <w:p w:rsidR="001C32B4" w:rsidRPr="00543617"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Domain: user domain</w:t>
            </w:r>
          </w:p>
          <w:p w:rsidR="003803C6" w:rsidRPr="00543617" w:rsidRDefault="001C32B4" w:rsidP="001C32B4">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Cs/>
                <w:color w:val="000000"/>
                <w:sz w:val="19"/>
                <w:szCs w:val="19"/>
                <w:lang w:val="en-US"/>
              </w:rPr>
              <w:t xml:space="preserve">TimeStamp: date </w:t>
            </w:r>
            <w:del w:id="852" w:author="Dario Camol" w:date="2015-01-13T12:24:00Z">
              <w:r w:rsidRPr="00543617" w:rsidDel="00EC5297">
                <w:rPr>
                  <w:rFonts w:ascii="Consolas" w:hAnsi="Consolas" w:cs="Consolas"/>
                  <w:bCs/>
                  <w:color w:val="000000"/>
                  <w:sz w:val="19"/>
                  <w:szCs w:val="19"/>
                  <w:lang w:val="en-US"/>
                </w:rPr>
                <w:delText xml:space="preserve">for </w:delText>
              </w:r>
            </w:del>
            <w:ins w:id="853" w:author="Dario Camol" w:date="2015-01-13T12:24:00Z">
              <w:r w:rsidR="00EC5297">
                <w:rPr>
                  <w:rFonts w:ascii="Consolas" w:hAnsi="Consolas" w:cs="Consolas"/>
                  <w:bCs/>
                  <w:color w:val="000000"/>
                  <w:sz w:val="19"/>
                  <w:szCs w:val="19"/>
                  <w:lang w:val="en-US"/>
                </w:rPr>
                <w:t>to</w:t>
              </w:r>
              <w:r w:rsidR="00EC5297" w:rsidRPr="00543617">
                <w:rPr>
                  <w:rFonts w:ascii="Consolas" w:hAnsi="Consolas" w:cs="Consolas"/>
                  <w:bCs/>
                  <w:color w:val="000000"/>
                  <w:sz w:val="19"/>
                  <w:szCs w:val="19"/>
                  <w:lang w:val="en-US"/>
                </w:rPr>
                <w:t xml:space="preserve"> </w:t>
              </w:r>
            </w:ins>
            <w:r w:rsidRPr="00543617">
              <w:rPr>
                <w:rFonts w:ascii="Consolas" w:hAnsi="Consolas" w:cs="Consolas"/>
                <w:bCs/>
                <w:color w:val="000000"/>
                <w:sz w:val="19"/>
                <w:szCs w:val="19"/>
                <w:lang w:val="en-US"/>
              </w:rPr>
              <w:t>require data from last update</w:t>
            </w:r>
          </w:p>
          <w:p w:rsidR="001C32B4" w:rsidRPr="00543617" w:rsidRDefault="001C32B4" w:rsidP="001C32B4">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tc>
      </w:tr>
      <w:tr w:rsidR="00C73549" w:rsidRPr="00E258BC" w:rsidTr="00C93E6D">
        <w:tc>
          <w:tcPr>
            <w:cnfStyle w:val="001000000000" w:firstRow="0" w:lastRow="0" w:firstColumn="1" w:lastColumn="0" w:oddVBand="0" w:evenVBand="0" w:oddHBand="0" w:evenHBand="0" w:firstRowFirstColumn="0" w:firstRowLastColumn="0" w:lastRowFirstColumn="0" w:lastRowLastColumn="0"/>
            <w:tcW w:w="3881" w:type="dxa"/>
            <w:tcBorders>
              <w:right w:val="single" w:sz="4" w:space="0" w:color="auto"/>
            </w:tcBorders>
            <w:tcPrChange w:id="854" w:author="Gino Mascotti" w:date="2015-05-27T16:02:00Z">
              <w:tcPr>
                <w:tcW w:w="3455" w:type="dxa"/>
                <w:tcBorders>
                  <w:right w:val="single" w:sz="4" w:space="0" w:color="auto"/>
                </w:tcBorders>
              </w:tcPr>
            </w:tcPrChange>
          </w:tcPr>
          <w:p w:rsidR="00C73549" w:rsidRPr="00543617" w:rsidRDefault="00C73549" w:rsidP="009D3DEB">
            <w:pPr>
              <w:autoSpaceDE w:val="0"/>
              <w:autoSpaceDN w:val="0"/>
              <w:adjustRightInd w:val="0"/>
              <w:ind w:left="426"/>
              <w:rPr>
                <w:rFonts w:ascii="Consolas" w:hAnsi="Consolas" w:cs="Consolas"/>
                <w:bCs w:val="0"/>
                <w:color w:val="000000"/>
                <w:sz w:val="19"/>
                <w:szCs w:val="19"/>
                <w:lang w:val="en-US"/>
              </w:rPr>
            </w:pPr>
          </w:p>
          <w:p w:rsidR="00C73549" w:rsidRDefault="00C73549"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GetAttributes</w:t>
            </w:r>
          </w:p>
          <w:p w:rsidR="00C73549" w:rsidRPr="007C6732" w:rsidRDefault="00C73549" w:rsidP="009D3DEB">
            <w:pPr>
              <w:autoSpaceDE w:val="0"/>
              <w:autoSpaceDN w:val="0"/>
              <w:adjustRightInd w:val="0"/>
              <w:ind w:left="426"/>
              <w:rPr>
                <w:rFonts w:ascii="Consolas" w:hAnsi="Consolas" w:cs="Consolas"/>
                <w:bCs w:val="0"/>
                <w:color w:val="000000"/>
                <w:sz w:val="19"/>
                <w:szCs w:val="19"/>
              </w:rPr>
            </w:pPr>
          </w:p>
        </w:tc>
        <w:tc>
          <w:tcPr>
            <w:tcW w:w="6008" w:type="dxa"/>
            <w:tcBorders>
              <w:left w:val="single" w:sz="4" w:space="0" w:color="auto"/>
            </w:tcBorders>
            <w:tcPrChange w:id="855" w:author="Gino Mascotti" w:date="2015-05-27T16:02:00Z">
              <w:tcPr>
                <w:tcW w:w="6434" w:type="dxa"/>
                <w:tcBorders>
                  <w:left w:val="single" w:sz="4" w:space="0" w:color="auto"/>
                </w:tcBorders>
              </w:tcPr>
            </w:tcPrChange>
          </w:tcPr>
          <w:p w:rsidR="00C73549" w:rsidRPr="00543617" w:rsidRDefault="00C73549"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lang w:val="en-US"/>
              </w:rPr>
            </w:pPr>
          </w:p>
          <w:p w:rsidR="003803C6" w:rsidRPr="00543617" w:rsidRDefault="003803C6"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Cs/>
                <w:color w:val="000000"/>
                <w:sz w:val="19"/>
                <w:szCs w:val="19"/>
                <w:lang w:val="en-US"/>
              </w:rPr>
              <w:t>Get Attributes,</w:t>
            </w:r>
            <w:r w:rsidRPr="00543617">
              <w:rPr>
                <w:rFonts w:ascii="Consolas" w:hAnsi="Consolas" w:cs="Consolas"/>
                <w:color w:val="000000"/>
                <w:sz w:val="19"/>
                <w:szCs w:val="19"/>
                <w:lang w:val="en-US"/>
              </w:rPr>
              <w:t xml:space="preserve"> </w:t>
            </w:r>
            <w:ins w:id="856" w:author="Dario Camol" w:date="2015-01-13T12:26:00Z">
              <w:r w:rsidR="00EC5297" w:rsidRPr="00543617">
                <w:rPr>
                  <w:rFonts w:ascii="Consolas" w:hAnsi="Consolas" w:cs="Consolas"/>
                  <w:color w:val="000000"/>
                  <w:sz w:val="19"/>
                  <w:szCs w:val="19"/>
                  <w:lang w:val="en-US"/>
                </w:rPr>
                <w:t xml:space="preserve">if </w:t>
              </w:r>
              <w:r w:rsidR="00EC5297">
                <w:rPr>
                  <w:rFonts w:ascii="Consolas" w:hAnsi="Consolas" w:cs="Consolas"/>
                  <w:color w:val="000000"/>
                  <w:sz w:val="19"/>
                  <w:szCs w:val="19"/>
                  <w:lang w:val="en-US"/>
                </w:rPr>
                <w:t>the store procedure</w:t>
              </w:r>
              <w:r w:rsidR="00EC5297" w:rsidRPr="00543617">
                <w:rPr>
                  <w:rFonts w:ascii="Consolas" w:hAnsi="Consolas" w:cs="Consolas"/>
                  <w:color w:val="000000"/>
                  <w:sz w:val="19"/>
                  <w:szCs w:val="19"/>
                  <w:lang w:val="en-US"/>
                </w:rPr>
                <w:t xml:space="preserve"> </w:t>
              </w:r>
              <w:r w:rsidR="00EC5297">
                <w:rPr>
                  <w:rFonts w:ascii="Consolas" w:hAnsi="Consolas" w:cs="Consolas"/>
                  <w:color w:val="000000"/>
                  <w:sz w:val="19"/>
                  <w:szCs w:val="19"/>
                  <w:lang w:val="en-US"/>
                </w:rPr>
                <w:t xml:space="preserve">does </w:t>
              </w:r>
              <w:r w:rsidR="00EC5297" w:rsidRPr="00543617">
                <w:rPr>
                  <w:rFonts w:ascii="Consolas" w:hAnsi="Consolas" w:cs="Consolas"/>
                  <w:color w:val="000000"/>
                  <w:sz w:val="19"/>
                  <w:szCs w:val="19"/>
                  <w:lang w:val="en-US"/>
                </w:rPr>
                <w:t>not exist</w:t>
              </w:r>
            </w:ins>
            <w:del w:id="857" w:author="Dario Camol" w:date="2015-01-13T12:26:00Z">
              <w:r w:rsidRPr="00543617" w:rsidDel="00EC5297">
                <w:rPr>
                  <w:rFonts w:ascii="Consolas" w:hAnsi="Consolas" w:cs="Consolas"/>
                  <w:color w:val="000000"/>
                  <w:sz w:val="19"/>
                  <w:szCs w:val="19"/>
                  <w:lang w:val="en-US"/>
                </w:rPr>
                <w:delText>if this not exist</w:delText>
              </w:r>
            </w:del>
            <w:r w:rsidRPr="00543617">
              <w:rPr>
                <w:rFonts w:ascii="Consolas" w:hAnsi="Consolas" w:cs="Consolas"/>
                <w:color w:val="000000"/>
                <w:sz w:val="19"/>
                <w:szCs w:val="19"/>
                <w:lang w:val="en-US"/>
              </w:rPr>
              <w:t xml:space="preserve">, the OnTheFly system </w:t>
            </w:r>
            <w:ins w:id="858" w:author="Dario Camol" w:date="2015-01-13T12:26:00Z">
              <w:r w:rsidR="00EC5297">
                <w:rPr>
                  <w:rFonts w:ascii="Consolas" w:hAnsi="Consolas" w:cs="Consolas"/>
                  <w:color w:val="000000"/>
                  <w:sz w:val="19"/>
                  <w:szCs w:val="19"/>
                  <w:lang w:val="en-US"/>
                </w:rPr>
                <w:t xml:space="preserve">wil </w:t>
              </w:r>
            </w:ins>
            <w:r w:rsidRPr="00543617">
              <w:rPr>
                <w:rFonts w:ascii="Consolas" w:hAnsi="Consolas" w:cs="Consolas"/>
                <w:color w:val="000000"/>
                <w:sz w:val="19"/>
                <w:szCs w:val="19"/>
                <w:lang w:val="en-US"/>
              </w:rPr>
              <w:t>get a Attribute from File “Attributes.xml”</w:t>
            </w:r>
          </w:p>
          <w:p w:rsidR="001C32B4" w:rsidRPr="00543617"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i/>
                <w:color w:val="000000"/>
                <w:sz w:val="19"/>
                <w:szCs w:val="19"/>
                <w:lang w:val="en-US"/>
              </w:rPr>
            </w:pPr>
            <w:r w:rsidRPr="00543617">
              <w:rPr>
                <w:rFonts w:ascii="Consolas" w:hAnsi="Consolas" w:cs="Consolas"/>
                <w:bCs/>
                <w:i/>
                <w:color w:val="000000"/>
                <w:sz w:val="19"/>
                <w:szCs w:val="19"/>
                <w:lang w:val="en-US"/>
              </w:rPr>
              <w:t>Parameter:</w:t>
            </w:r>
          </w:p>
          <w:p w:rsidR="001C32B4" w:rsidRPr="00543617"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 xml:space="preserve">Code: </w:t>
            </w:r>
            <w:r w:rsidR="007975B1" w:rsidRPr="00543617">
              <w:rPr>
                <w:rFonts w:ascii="Consolas" w:hAnsi="Consolas" w:cs="Consolas"/>
                <w:bCs/>
                <w:color w:val="000000"/>
                <w:sz w:val="19"/>
                <w:szCs w:val="19"/>
                <w:lang w:val="en-US"/>
              </w:rPr>
              <w:t>Dataset</w:t>
            </w:r>
            <w:r w:rsidRPr="00543617">
              <w:rPr>
                <w:rFonts w:ascii="Consolas" w:hAnsi="Consolas" w:cs="Consolas"/>
                <w:bCs/>
                <w:color w:val="000000"/>
                <w:sz w:val="19"/>
                <w:szCs w:val="19"/>
                <w:lang w:val="en-US"/>
              </w:rPr>
              <w:t xml:space="preserve"> Code</w:t>
            </w:r>
          </w:p>
          <w:p w:rsidR="001C32B4" w:rsidRPr="00543617" w:rsidRDefault="001C32B4" w:rsidP="001C32B4">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Cs/>
                <w:color w:val="000000"/>
                <w:sz w:val="19"/>
                <w:szCs w:val="19"/>
                <w:lang w:val="en-US"/>
              </w:rPr>
              <w:t xml:space="preserve">TimeStamp: date </w:t>
            </w:r>
            <w:del w:id="859" w:author="Dario Camol" w:date="2015-01-13T12:26:00Z">
              <w:r w:rsidRPr="00543617" w:rsidDel="00EC5297">
                <w:rPr>
                  <w:rFonts w:ascii="Consolas" w:hAnsi="Consolas" w:cs="Consolas"/>
                  <w:bCs/>
                  <w:color w:val="000000"/>
                  <w:sz w:val="19"/>
                  <w:szCs w:val="19"/>
                  <w:lang w:val="en-US"/>
                </w:rPr>
                <w:delText xml:space="preserve">for </w:delText>
              </w:r>
            </w:del>
            <w:ins w:id="860" w:author="Dario Camol" w:date="2015-01-13T12:26:00Z">
              <w:r w:rsidR="00EC5297">
                <w:rPr>
                  <w:rFonts w:ascii="Consolas" w:hAnsi="Consolas" w:cs="Consolas"/>
                  <w:bCs/>
                  <w:color w:val="000000"/>
                  <w:sz w:val="19"/>
                  <w:szCs w:val="19"/>
                  <w:lang w:val="en-US"/>
                </w:rPr>
                <w:t>to</w:t>
              </w:r>
              <w:r w:rsidR="00EC5297" w:rsidRPr="00543617">
                <w:rPr>
                  <w:rFonts w:ascii="Consolas" w:hAnsi="Consolas" w:cs="Consolas"/>
                  <w:bCs/>
                  <w:color w:val="000000"/>
                  <w:sz w:val="19"/>
                  <w:szCs w:val="19"/>
                  <w:lang w:val="en-US"/>
                </w:rPr>
                <w:t xml:space="preserve"> </w:t>
              </w:r>
            </w:ins>
            <w:r w:rsidRPr="00543617">
              <w:rPr>
                <w:rFonts w:ascii="Consolas" w:hAnsi="Consolas" w:cs="Consolas"/>
                <w:bCs/>
                <w:color w:val="000000"/>
                <w:sz w:val="19"/>
                <w:szCs w:val="19"/>
                <w:lang w:val="en-US"/>
              </w:rPr>
              <w:t>require data from last update</w:t>
            </w:r>
          </w:p>
          <w:p w:rsidR="003803C6" w:rsidRPr="00543617" w:rsidRDefault="003803C6"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lang w:val="en-US"/>
              </w:rPr>
            </w:pPr>
          </w:p>
        </w:tc>
      </w:tr>
      <w:tr w:rsidR="00C73549" w:rsidRPr="00E258BC" w:rsidTr="00C93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1" w:type="dxa"/>
            <w:tcBorders>
              <w:right w:val="single" w:sz="4" w:space="0" w:color="auto"/>
            </w:tcBorders>
            <w:tcPrChange w:id="861" w:author="Gino Mascotti" w:date="2015-05-27T16:02:00Z">
              <w:tcPr>
                <w:tcW w:w="3455" w:type="dxa"/>
                <w:tcBorders>
                  <w:right w:val="single" w:sz="4" w:space="0" w:color="auto"/>
                </w:tcBorders>
              </w:tcPr>
            </w:tcPrChange>
          </w:tcPr>
          <w:p w:rsidR="00C73549" w:rsidRPr="00543617" w:rsidRDefault="00C73549"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lang w:val="en-US"/>
              </w:rPr>
            </w:pPr>
          </w:p>
          <w:p w:rsidR="00C73549" w:rsidRDefault="00C73549"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rPr>
            </w:pPr>
            <w:r w:rsidRPr="007C6732">
              <w:rPr>
                <w:rFonts w:ascii="Consolas" w:hAnsi="Consolas" w:cs="Consolas"/>
                <w:bCs w:val="0"/>
                <w:color w:val="000000"/>
                <w:sz w:val="19"/>
                <w:szCs w:val="19"/>
              </w:rPr>
              <w:t>GetAttributeCodelistConstrain</w:t>
            </w:r>
          </w:p>
          <w:p w:rsidR="00C73549" w:rsidRPr="007C6732" w:rsidRDefault="00C73549"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rPr>
            </w:pPr>
          </w:p>
        </w:tc>
        <w:tc>
          <w:tcPr>
            <w:tcW w:w="6008" w:type="dxa"/>
            <w:tcBorders>
              <w:left w:val="single" w:sz="4" w:space="0" w:color="auto"/>
            </w:tcBorders>
            <w:tcPrChange w:id="862" w:author="Gino Mascotti" w:date="2015-05-27T16:02:00Z">
              <w:tcPr>
                <w:tcW w:w="6434" w:type="dxa"/>
                <w:tcBorders>
                  <w:left w:val="single" w:sz="4" w:space="0" w:color="auto"/>
                </w:tcBorders>
              </w:tcPr>
            </w:tcPrChange>
          </w:tcPr>
          <w:p w:rsidR="00C73549" w:rsidRPr="00543617" w:rsidRDefault="00C73549"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lang w:val="en-US"/>
              </w:rPr>
            </w:pPr>
          </w:p>
          <w:p w:rsidR="003803C6" w:rsidRPr="00543617" w:rsidRDefault="003803C6"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Cs/>
                <w:color w:val="000000"/>
                <w:sz w:val="19"/>
                <w:szCs w:val="19"/>
                <w:lang w:val="en-US"/>
              </w:rPr>
              <w:t xml:space="preserve">Get </w:t>
            </w:r>
            <w:ins w:id="863" w:author="Dario Camol" w:date="2015-01-13T12:30:00Z">
              <w:r w:rsidR="00EC5297">
                <w:rPr>
                  <w:rFonts w:ascii="Consolas" w:hAnsi="Consolas" w:cs="Consolas"/>
                  <w:bCs/>
                  <w:color w:val="000000"/>
                  <w:sz w:val="19"/>
                  <w:szCs w:val="19"/>
                  <w:lang w:val="en-US"/>
                </w:rPr>
                <w:t>the constrained codelist of an attribute</w:t>
              </w:r>
            </w:ins>
            <w:del w:id="864" w:author="Dario Camol" w:date="2015-01-13T12:30:00Z">
              <w:r w:rsidRPr="00543617" w:rsidDel="00EC5297">
                <w:rPr>
                  <w:rFonts w:ascii="Consolas" w:hAnsi="Consolas" w:cs="Consolas"/>
                  <w:bCs/>
                  <w:color w:val="000000"/>
                  <w:sz w:val="19"/>
                  <w:szCs w:val="19"/>
                  <w:lang w:val="en-US"/>
                </w:rPr>
                <w:delText>Attribute’s codelist constrained</w:delText>
              </w:r>
            </w:del>
            <w:r w:rsidRPr="00543617">
              <w:rPr>
                <w:rFonts w:ascii="Consolas" w:hAnsi="Consolas" w:cs="Consolas"/>
                <w:bCs/>
                <w:color w:val="000000"/>
                <w:sz w:val="19"/>
                <w:szCs w:val="19"/>
                <w:lang w:val="en-US"/>
              </w:rPr>
              <w:t xml:space="preserve"> (only used in Dataset specified),</w:t>
            </w:r>
            <w:r w:rsidRPr="00543617">
              <w:rPr>
                <w:rFonts w:ascii="Consolas" w:hAnsi="Consolas" w:cs="Consolas"/>
                <w:color w:val="000000"/>
                <w:sz w:val="19"/>
                <w:szCs w:val="19"/>
                <w:lang w:val="en-US"/>
              </w:rPr>
              <w:t xml:space="preserve"> if this </w:t>
            </w:r>
            <w:ins w:id="865" w:author="Dario Camol" w:date="2015-01-13T12:31:00Z">
              <w:r w:rsidR="00EC5297">
                <w:rPr>
                  <w:rFonts w:ascii="Consolas" w:hAnsi="Consolas" w:cs="Consolas"/>
                  <w:color w:val="000000"/>
                  <w:sz w:val="19"/>
                  <w:szCs w:val="19"/>
                  <w:lang w:val="en-US"/>
                </w:rPr>
                <w:t xml:space="preserve">store procedure does </w:t>
              </w:r>
            </w:ins>
            <w:r w:rsidRPr="00543617">
              <w:rPr>
                <w:rFonts w:ascii="Consolas" w:hAnsi="Consolas" w:cs="Consolas"/>
                <w:color w:val="000000"/>
                <w:sz w:val="19"/>
                <w:szCs w:val="19"/>
                <w:lang w:val="en-US"/>
              </w:rPr>
              <w:t xml:space="preserve">not exist, the OnTheFly system </w:t>
            </w:r>
            <w:ins w:id="866" w:author="Dario Camol" w:date="2015-01-13T12:31:00Z">
              <w:r w:rsidR="00EC5297">
                <w:rPr>
                  <w:rFonts w:ascii="Consolas" w:hAnsi="Consolas" w:cs="Consolas"/>
                  <w:color w:val="000000"/>
                  <w:sz w:val="19"/>
                  <w:szCs w:val="19"/>
                  <w:lang w:val="en-US"/>
                </w:rPr>
                <w:t xml:space="preserve">will </w:t>
              </w:r>
            </w:ins>
            <w:r w:rsidRPr="00543617">
              <w:rPr>
                <w:rFonts w:ascii="Consolas" w:hAnsi="Consolas" w:cs="Consolas"/>
                <w:color w:val="000000"/>
                <w:sz w:val="19"/>
                <w:szCs w:val="19"/>
                <w:lang w:val="en-US"/>
              </w:rPr>
              <w:t>get a</w:t>
            </w:r>
            <w:ins w:id="867" w:author="Dario Camol" w:date="2015-01-13T12:31:00Z">
              <w:r w:rsidR="00EC5297">
                <w:rPr>
                  <w:rFonts w:ascii="Consolas" w:hAnsi="Consolas" w:cs="Consolas"/>
                  <w:color w:val="000000"/>
                  <w:sz w:val="19"/>
                  <w:szCs w:val="19"/>
                  <w:lang w:val="en-US"/>
                </w:rPr>
                <w:t>n</w:t>
              </w:r>
            </w:ins>
            <w:r w:rsidRPr="00543617">
              <w:rPr>
                <w:rFonts w:ascii="Consolas" w:hAnsi="Consolas" w:cs="Consolas"/>
                <w:color w:val="000000"/>
                <w:sz w:val="19"/>
                <w:szCs w:val="19"/>
                <w:lang w:val="en-US"/>
              </w:rPr>
              <w:t xml:space="preserve"> Attribute from File “Attributes.xml”</w:t>
            </w:r>
          </w:p>
          <w:p w:rsidR="007975B1"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i/>
                <w:color w:val="000000"/>
                <w:sz w:val="19"/>
                <w:szCs w:val="19"/>
              </w:rPr>
            </w:pPr>
            <w:r w:rsidRPr="001C32B4">
              <w:rPr>
                <w:rFonts w:ascii="Consolas" w:hAnsi="Consolas" w:cs="Consolas"/>
                <w:bCs/>
                <w:i/>
                <w:color w:val="000000"/>
                <w:sz w:val="19"/>
                <w:szCs w:val="19"/>
              </w:rPr>
              <w:t>Parame</w:t>
            </w:r>
            <w:r>
              <w:rPr>
                <w:rFonts w:ascii="Consolas" w:hAnsi="Consolas" w:cs="Consolas"/>
                <w:bCs/>
                <w:i/>
                <w:color w:val="000000"/>
                <w:sz w:val="19"/>
                <w:szCs w:val="19"/>
              </w:rPr>
              <w:t>ter</w:t>
            </w:r>
            <w:r w:rsidRPr="001C32B4">
              <w:rPr>
                <w:rFonts w:ascii="Consolas" w:hAnsi="Consolas" w:cs="Consolas"/>
                <w:bCs/>
                <w:i/>
                <w:color w:val="000000"/>
                <w:sz w:val="19"/>
                <w:szCs w:val="19"/>
              </w:rPr>
              <w:t>:</w:t>
            </w:r>
          </w:p>
          <w:p w:rsidR="007975B1"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DatasetCode</w:t>
            </w:r>
            <w:ins w:id="868" w:author="Dario Camol" w:date="2015-01-13T12:30:00Z">
              <w:r w:rsidR="00EC5297">
                <w:rPr>
                  <w:rFonts w:ascii="Consolas" w:hAnsi="Consolas" w:cs="Consolas"/>
                  <w:bCs/>
                  <w:color w:val="000000"/>
                  <w:sz w:val="19"/>
                  <w:szCs w:val="19"/>
                </w:rPr>
                <w:t>:</w:t>
              </w:r>
            </w:ins>
            <w:del w:id="869" w:author="Dario Camol" w:date="2015-01-13T12:30:00Z">
              <w:r w:rsidRPr="001C32B4" w:rsidDel="00EC5297">
                <w:rPr>
                  <w:rFonts w:ascii="Consolas" w:hAnsi="Consolas" w:cs="Consolas"/>
                  <w:bCs/>
                  <w:color w:val="000000"/>
                  <w:sz w:val="19"/>
                  <w:szCs w:val="19"/>
                </w:rPr>
                <w:delText>,</w:delText>
              </w:r>
            </w:del>
            <w:r w:rsidRPr="001C32B4">
              <w:rPr>
                <w:rFonts w:ascii="Consolas" w:hAnsi="Consolas" w:cs="Consolas"/>
                <w:bCs/>
                <w:color w:val="000000"/>
                <w:sz w:val="19"/>
                <w:szCs w:val="19"/>
              </w:rPr>
              <w:t xml:space="preserve"> </w:t>
            </w:r>
            <w:r>
              <w:rPr>
                <w:rFonts w:ascii="Consolas" w:hAnsi="Consolas" w:cs="Consolas"/>
                <w:bCs/>
                <w:color w:val="000000"/>
                <w:sz w:val="19"/>
                <w:szCs w:val="19"/>
              </w:rPr>
              <w:t>Dataset Code</w:t>
            </w:r>
          </w:p>
          <w:p w:rsidR="007975B1"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AttributeCode</w:t>
            </w:r>
            <w:r w:rsidRPr="001C32B4">
              <w:rPr>
                <w:rFonts w:ascii="Consolas" w:hAnsi="Consolas" w:cs="Consolas"/>
                <w:bCs/>
                <w:color w:val="000000"/>
                <w:sz w:val="19"/>
                <w:szCs w:val="19"/>
              </w:rPr>
              <w:t xml:space="preserve">: </w:t>
            </w:r>
            <w:r>
              <w:rPr>
                <w:rFonts w:ascii="Consolas" w:hAnsi="Consolas" w:cs="Consolas"/>
                <w:bCs/>
                <w:color w:val="000000"/>
                <w:sz w:val="19"/>
                <w:szCs w:val="19"/>
              </w:rPr>
              <w:t>Attribute Code</w:t>
            </w:r>
          </w:p>
          <w:p w:rsidR="007975B1" w:rsidRPr="00543617"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Depth</w:t>
            </w:r>
            <w:del w:id="870" w:author="Dario Camol" w:date="2015-01-13T12:30:00Z">
              <w:r w:rsidRPr="00543617" w:rsidDel="00EC5297">
                <w:rPr>
                  <w:rFonts w:ascii="Consolas" w:hAnsi="Consolas" w:cs="Consolas"/>
                  <w:bCs/>
                  <w:color w:val="000000"/>
                  <w:sz w:val="19"/>
                  <w:szCs w:val="19"/>
                  <w:lang w:val="en-US"/>
                </w:rPr>
                <w:delText xml:space="preserve">, </w:delText>
              </w:r>
            </w:del>
            <w:ins w:id="871" w:author="Dario Camol" w:date="2015-01-13T12:30:00Z">
              <w:r w:rsidR="00EC5297">
                <w:rPr>
                  <w:rFonts w:ascii="Consolas" w:hAnsi="Consolas" w:cs="Consolas"/>
                  <w:bCs/>
                  <w:color w:val="000000"/>
                  <w:sz w:val="19"/>
                  <w:szCs w:val="19"/>
                  <w:lang w:val="en-US"/>
                </w:rPr>
                <w:t>:</w:t>
              </w:r>
              <w:r w:rsidR="00EC5297" w:rsidRPr="00543617">
                <w:rPr>
                  <w:rFonts w:ascii="Consolas" w:hAnsi="Consolas" w:cs="Consolas"/>
                  <w:bCs/>
                  <w:color w:val="000000"/>
                  <w:sz w:val="19"/>
                  <w:szCs w:val="19"/>
                  <w:lang w:val="en-US"/>
                </w:rPr>
                <w:t xml:space="preserve"> </w:t>
              </w:r>
            </w:ins>
            <w:r w:rsidRPr="00543617">
              <w:rPr>
                <w:rFonts w:ascii="Consolas" w:hAnsi="Consolas" w:cs="Consolas"/>
                <w:bCs/>
                <w:color w:val="000000"/>
                <w:sz w:val="19"/>
                <w:szCs w:val="19"/>
                <w:lang w:val="en-US"/>
              </w:rPr>
              <w:t>depth of the level of codelist</w:t>
            </w:r>
          </w:p>
          <w:p w:rsidR="007975B1" w:rsidRPr="00543617"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UserName</w:t>
            </w:r>
            <w:del w:id="872" w:author="Dario Camol" w:date="2015-01-13T12:30:00Z">
              <w:r w:rsidRPr="00543617" w:rsidDel="00EC5297">
                <w:rPr>
                  <w:rFonts w:ascii="Consolas" w:hAnsi="Consolas" w:cs="Consolas"/>
                  <w:bCs/>
                  <w:color w:val="000000"/>
                  <w:sz w:val="19"/>
                  <w:szCs w:val="19"/>
                  <w:lang w:val="en-US"/>
                </w:rPr>
                <w:delText xml:space="preserve">, </w:delText>
              </w:r>
            </w:del>
            <w:ins w:id="873" w:author="Dario Camol" w:date="2015-01-13T12:30:00Z">
              <w:r w:rsidR="00EC5297">
                <w:rPr>
                  <w:rFonts w:ascii="Consolas" w:hAnsi="Consolas" w:cs="Consolas"/>
                  <w:bCs/>
                  <w:color w:val="000000"/>
                  <w:sz w:val="19"/>
                  <w:szCs w:val="19"/>
                  <w:lang w:val="en-US"/>
                </w:rPr>
                <w:t>:</w:t>
              </w:r>
              <w:r w:rsidR="00EC5297" w:rsidRPr="00543617">
                <w:rPr>
                  <w:rFonts w:ascii="Consolas" w:hAnsi="Consolas" w:cs="Consolas"/>
                  <w:bCs/>
                  <w:color w:val="000000"/>
                  <w:sz w:val="19"/>
                  <w:szCs w:val="19"/>
                  <w:lang w:val="en-US"/>
                </w:rPr>
                <w:t xml:space="preserve"> </w:t>
              </w:r>
            </w:ins>
            <w:del w:id="874" w:author="Dario Camol" w:date="2015-01-13T12:30:00Z">
              <w:r w:rsidRPr="00543617" w:rsidDel="00EC5297">
                <w:rPr>
                  <w:rFonts w:ascii="Consolas" w:hAnsi="Consolas" w:cs="Consolas"/>
                  <w:bCs/>
                  <w:color w:val="000000"/>
                  <w:sz w:val="19"/>
                  <w:szCs w:val="19"/>
                  <w:lang w:val="en-US"/>
                </w:rPr>
                <w:delText>User that use StoreProcedure</w:delText>
              </w:r>
            </w:del>
            <w:ins w:id="875" w:author="Dario Camol" w:date="2015-01-13T12:30:00Z">
              <w:r w:rsidR="00EC5297">
                <w:rPr>
                  <w:rFonts w:ascii="Consolas" w:hAnsi="Consolas" w:cs="Consolas"/>
                  <w:bCs/>
                  <w:color w:val="000000"/>
                  <w:sz w:val="19"/>
                  <w:szCs w:val="19"/>
                  <w:lang w:val="en-US"/>
                </w:rPr>
                <w:t>user name</w:t>
              </w:r>
            </w:ins>
          </w:p>
          <w:p w:rsidR="007975B1" w:rsidRPr="00543617"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Domain: user domain</w:t>
            </w:r>
          </w:p>
          <w:p w:rsidR="007975B1" w:rsidRPr="00543617" w:rsidRDefault="007975B1" w:rsidP="007975B1">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Cs/>
                <w:color w:val="000000"/>
                <w:sz w:val="19"/>
                <w:szCs w:val="19"/>
                <w:lang w:val="en-US"/>
              </w:rPr>
              <w:lastRenderedPageBreak/>
              <w:t xml:space="preserve">TimeStamp: date </w:t>
            </w:r>
            <w:del w:id="876" w:author="Dario Camol" w:date="2015-01-13T12:30:00Z">
              <w:r w:rsidRPr="00543617" w:rsidDel="00EC5297">
                <w:rPr>
                  <w:rFonts w:ascii="Consolas" w:hAnsi="Consolas" w:cs="Consolas"/>
                  <w:bCs/>
                  <w:color w:val="000000"/>
                  <w:sz w:val="19"/>
                  <w:szCs w:val="19"/>
                  <w:lang w:val="en-US"/>
                </w:rPr>
                <w:delText xml:space="preserve">for </w:delText>
              </w:r>
            </w:del>
            <w:ins w:id="877" w:author="Dario Camol" w:date="2015-01-13T12:30:00Z">
              <w:r w:rsidR="00EC5297">
                <w:rPr>
                  <w:rFonts w:ascii="Consolas" w:hAnsi="Consolas" w:cs="Consolas"/>
                  <w:bCs/>
                  <w:color w:val="000000"/>
                  <w:sz w:val="19"/>
                  <w:szCs w:val="19"/>
                  <w:lang w:val="en-US"/>
                </w:rPr>
                <w:t>to</w:t>
              </w:r>
              <w:r w:rsidR="00EC5297" w:rsidRPr="00543617">
                <w:rPr>
                  <w:rFonts w:ascii="Consolas" w:hAnsi="Consolas" w:cs="Consolas"/>
                  <w:bCs/>
                  <w:color w:val="000000"/>
                  <w:sz w:val="19"/>
                  <w:szCs w:val="19"/>
                  <w:lang w:val="en-US"/>
                </w:rPr>
                <w:t xml:space="preserve"> </w:t>
              </w:r>
            </w:ins>
            <w:r w:rsidRPr="00543617">
              <w:rPr>
                <w:rFonts w:ascii="Consolas" w:hAnsi="Consolas" w:cs="Consolas"/>
                <w:bCs/>
                <w:color w:val="000000"/>
                <w:sz w:val="19"/>
                <w:szCs w:val="19"/>
                <w:lang w:val="en-US"/>
              </w:rPr>
              <w:t>require data from last update</w:t>
            </w:r>
          </w:p>
          <w:p w:rsidR="003803C6" w:rsidRPr="00543617" w:rsidRDefault="003803C6"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lang w:val="en-US"/>
              </w:rPr>
            </w:pPr>
          </w:p>
        </w:tc>
      </w:tr>
      <w:tr w:rsidR="00C73549" w:rsidRPr="00E258BC" w:rsidTr="00C93E6D">
        <w:tc>
          <w:tcPr>
            <w:cnfStyle w:val="001000000000" w:firstRow="0" w:lastRow="0" w:firstColumn="1" w:lastColumn="0" w:oddVBand="0" w:evenVBand="0" w:oddHBand="0" w:evenHBand="0" w:firstRowFirstColumn="0" w:firstRowLastColumn="0" w:lastRowFirstColumn="0" w:lastRowLastColumn="0"/>
            <w:tcW w:w="3881" w:type="dxa"/>
            <w:tcBorders>
              <w:right w:val="single" w:sz="4" w:space="0" w:color="auto"/>
            </w:tcBorders>
            <w:tcPrChange w:id="878" w:author="Gino Mascotti" w:date="2015-05-27T16:02:00Z">
              <w:tcPr>
                <w:tcW w:w="3455" w:type="dxa"/>
                <w:tcBorders>
                  <w:right w:val="single" w:sz="4" w:space="0" w:color="auto"/>
                </w:tcBorders>
              </w:tcPr>
            </w:tcPrChange>
          </w:tcPr>
          <w:p w:rsidR="00C73549" w:rsidRPr="00543617" w:rsidRDefault="00C73549" w:rsidP="009D3DEB">
            <w:pPr>
              <w:autoSpaceDE w:val="0"/>
              <w:autoSpaceDN w:val="0"/>
              <w:adjustRightInd w:val="0"/>
              <w:ind w:left="426"/>
              <w:rPr>
                <w:rFonts w:ascii="Consolas" w:hAnsi="Consolas" w:cs="Consolas"/>
                <w:bCs w:val="0"/>
                <w:color w:val="000000"/>
                <w:sz w:val="19"/>
                <w:szCs w:val="19"/>
                <w:lang w:val="en-US"/>
              </w:rPr>
            </w:pPr>
          </w:p>
          <w:p w:rsidR="007975B1" w:rsidRPr="00543617" w:rsidRDefault="007975B1" w:rsidP="009D3DEB">
            <w:pPr>
              <w:autoSpaceDE w:val="0"/>
              <w:autoSpaceDN w:val="0"/>
              <w:adjustRightInd w:val="0"/>
              <w:ind w:left="426"/>
              <w:rPr>
                <w:rFonts w:ascii="Consolas" w:hAnsi="Consolas" w:cs="Consolas"/>
                <w:bCs w:val="0"/>
                <w:color w:val="000000"/>
                <w:sz w:val="19"/>
                <w:szCs w:val="19"/>
                <w:lang w:val="en-US"/>
              </w:rPr>
            </w:pPr>
          </w:p>
          <w:p w:rsidR="00C73549" w:rsidRDefault="00C73549"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GetAttributeCodelistNOConstrain</w:t>
            </w:r>
          </w:p>
          <w:p w:rsidR="00C73549" w:rsidRPr="007C6732" w:rsidRDefault="00C73549" w:rsidP="009D3DEB">
            <w:pPr>
              <w:autoSpaceDE w:val="0"/>
              <w:autoSpaceDN w:val="0"/>
              <w:adjustRightInd w:val="0"/>
              <w:ind w:left="426"/>
              <w:rPr>
                <w:rFonts w:ascii="Consolas" w:hAnsi="Consolas" w:cs="Consolas"/>
                <w:bCs w:val="0"/>
                <w:color w:val="000000"/>
                <w:sz w:val="19"/>
                <w:szCs w:val="19"/>
              </w:rPr>
            </w:pPr>
          </w:p>
        </w:tc>
        <w:tc>
          <w:tcPr>
            <w:tcW w:w="6008" w:type="dxa"/>
            <w:tcBorders>
              <w:left w:val="single" w:sz="4" w:space="0" w:color="auto"/>
            </w:tcBorders>
            <w:tcPrChange w:id="879" w:author="Gino Mascotti" w:date="2015-05-27T16:02:00Z">
              <w:tcPr>
                <w:tcW w:w="6434" w:type="dxa"/>
                <w:tcBorders>
                  <w:left w:val="single" w:sz="4" w:space="0" w:color="auto"/>
                </w:tcBorders>
              </w:tcPr>
            </w:tcPrChange>
          </w:tcPr>
          <w:p w:rsidR="007975B1" w:rsidRPr="00543617" w:rsidRDefault="007975B1"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p>
          <w:p w:rsidR="003803C6" w:rsidRPr="00543617" w:rsidRDefault="00EC5297"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ins w:id="880" w:author="Dario Camol" w:date="2015-01-13T12:32:00Z">
              <w:r w:rsidRPr="00EC5297">
                <w:rPr>
                  <w:rFonts w:ascii="Consolas" w:hAnsi="Consolas" w:cs="Consolas"/>
                  <w:bCs/>
                  <w:color w:val="000000"/>
                  <w:sz w:val="19"/>
                  <w:szCs w:val="19"/>
                  <w:lang w:val="en-US"/>
                </w:rPr>
                <w:t xml:space="preserve">Get the </w:t>
              </w:r>
              <w:r>
                <w:rPr>
                  <w:rFonts w:ascii="Consolas" w:hAnsi="Consolas" w:cs="Consolas"/>
                  <w:bCs/>
                  <w:color w:val="000000"/>
                  <w:sz w:val="19"/>
                  <w:szCs w:val="19"/>
                  <w:lang w:val="en-US"/>
                </w:rPr>
                <w:t xml:space="preserve">not </w:t>
              </w:r>
              <w:r w:rsidRPr="00EC5297">
                <w:rPr>
                  <w:rFonts w:ascii="Consolas" w:hAnsi="Consolas" w:cs="Consolas"/>
                  <w:bCs/>
                  <w:color w:val="000000"/>
                  <w:sz w:val="19"/>
                  <w:szCs w:val="19"/>
                  <w:lang w:val="en-US"/>
                </w:rPr>
                <w:t>constrained codelist of an attribute</w:t>
              </w:r>
            </w:ins>
            <w:del w:id="881" w:author="Dario Camol" w:date="2015-01-13T12:32:00Z">
              <w:r w:rsidR="003803C6" w:rsidRPr="00543617" w:rsidDel="00EC5297">
                <w:rPr>
                  <w:rFonts w:ascii="Consolas" w:hAnsi="Consolas" w:cs="Consolas"/>
                  <w:bCs/>
                  <w:color w:val="000000"/>
                  <w:sz w:val="19"/>
                  <w:szCs w:val="19"/>
                  <w:lang w:val="en-US"/>
                </w:rPr>
                <w:delText>Get Attribute’s codelist not constrained</w:delText>
              </w:r>
            </w:del>
            <w:r w:rsidR="003803C6" w:rsidRPr="00543617">
              <w:rPr>
                <w:rFonts w:ascii="Consolas" w:hAnsi="Consolas" w:cs="Consolas"/>
                <w:bCs/>
                <w:color w:val="000000"/>
                <w:sz w:val="19"/>
                <w:szCs w:val="19"/>
                <w:lang w:val="en-US"/>
              </w:rPr>
              <w:t>,</w:t>
            </w:r>
            <w:r w:rsidR="003803C6" w:rsidRPr="00543617">
              <w:rPr>
                <w:rFonts w:ascii="Consolas" w:hAnsi="Consolas" w:cs="Consolas"/>
                <w:color w:val="000000"/>
                <w:sz w:val="19"/>
                <w:szCs w:val="19"/>
                <w:lang w:val="en-US"/>
              </w:rPr>
              <w:t xml:space="preserve"> if this </w:t>
            </w:r>
            <w:ins w:id="882" w:author="Dario Camol" w:date="2015-01-13T12:32:00Z">
              <w:r>
                <w:rPr>
                  <w:rFonts w:ascii="Consolas" w:hAnsi="Consolas" w:cs="Consolas"/>
                  <w:color w:val="000000"/>
                  <w:sz w:val="19"/>
                  <w:szCs w:val="19"/>
                  <w:lang w:val="en-US"/>
                </w:rPr>
                <w:t xml:space="preserve">store procedure does </w:t>
              </w:r>
            </w:ins>
            <w:r w:rsidR="003803C6" w:rsidRPr="00543617">
              <w:rPr>
                <w:rFonts w:ascii="Consolas" w:hAnsi="Consolas" w:cs="Consolas"/>
                <w:color w:val="000000"/>
                <w:sz w:val="19"/>
                <w:szCs w:val="19"/>
                <w:lang w:val="en-US"/>
              </w:rPr>
              <w:t>not exist, the OnTheFly system</w:t>
            </w:r>
            <w:ins w:id="883" w:author="Dario Camol" w:date="2015-01-13T12:32:00Z">
              <w:r>
                <w:rPr>
                  <w:rFonts w:ascii="Consolas" w:hAnsi="Consolas" w:cs="Consolas"/>
                  <w:color w:val="000000"/>
                  <w:sz w:val="19"/>
                  <w:szCs w:val="19"/>
                  <w:lang w:val="en-US"/>
                </w:rPr>
                <w:t xml:space="preserve"> will</w:t>
              </w:r>
            </w:ins>
            <w:r w:rsidR="003803C6" w:rsidRPr="00543617">
              <w:rPr>
                <w:rFonts w:ascii="Consolas" w:hAnsi="Consolas" w:cs="Consolas"/>
                <w:color w:val="000000"/>
                <w:sz w:val="19"/>
                <w:szCs w:val="19"/>
                <w:lang w:val="en-US"/>
              </w:rPr>
              <w:t xml:space="preserve"> get </w:t>
            </w:r>
            <w:ins w:id="884" w:author="Dario Camol" w:date="2015-01-13T12:32:00Z">
              <w:r>
                <w:rPr>
                  <w:rFonts w:ascii="Consolas" w:hAnsi="Consolas" w:cs="Consolas"/>
                  <w:color w:val="000000"/>
                  <w:sz w:val="19"/>
                  <w:szCs w:val="19"/>
                  <w:lang w:val="en-US"/>
                </w:rPr>
                <w:t>an</w:t>
              </w:r>
            </w:ins>
            <w:del w:id="885" w:author="Dario Camol" w:date="2015-01-13T12:32:00Z">
              <w:r w:rsidR="003803C6" w:rsidRPr="00543617" w:rsidDel="00EC5297">
                <w:rPr>
                  <w:rFonts w:ascii="Consolas" w:hAnsi="Consolas" w:cs="Consolas"/>
                  <w:color w:val="000000"/>
                  <w:sz w:val="19"/>
                  <w:szCs w:val="19"/>
                  <w:lang w:val="en-US"/>
                </w:rPr>
                <w:delText>a</w:delText>
              </w:r>
            </w:del>
            <w:r w:rsidR="003803C6" w:rsidRPr="00543617">
              <w:rPr>
                <w:rFonts w:ascii="Consolas" w:hAnsi="Consolas" w:cs="Consolas"/>
                <w:color w:val="000000"/>
                <w:sz w:val="19"/>
                <w:szCs w:val="19"/>
                <w:lang w:val="en-US"/>
              </w:rPr>
              <w:t xml:space="preserve"> Attribute from File “Attributes.xml”</w:t>
            </w:r>
          </w:p>
          <w:p w:rsidR="007975B1" w:rsidRPr="00543617" w:rsidRDefault="007975B1" w:rsidP="007975B1">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i/>
                <w:color w:val="000000"/>
                <w:sz w:val="19"/>
                <w:szCs w:val="19"/>
                <w:lang w:val="en-US"/>
              </w:rPr>
            </w:pPr>
            <w:r w:rsidRPr="00543617">
              <w:rPr>
                <w:rFonts w:ascii="Consolas" w:hAnsi="Consolas" w:cs="Consolas"/>
                <w:bCs/>
                <w:i/>
                <w:color w:val="000000"/>
                <w:sz w:val="19"/>
                <w:szCs w:val="19"/>
                <w:lang w:val="en-US"/>
              </w:rPr>
              <w:t>Parameter:</w:t>
            </w:r>
          </w:p>
          <w:p w:rsidR="007975B1" w:rsidRPr="00543617" w:rsidRDefault="007975B1" w:rsidP="007975B1">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AttributeCode: Attribute Code</w:t>
            </w:r>
          </w:p>
          <w:p w:rsidR="007975B1" w:rsidRPr="00543617" w:rsidRDefault="007975B1" w:rsidP="007975B1">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Depth</w:t>
            </w:r>
            <w:ins w:id="886" w:author="Dario Camol" w:date="2015-01-13T12:32:00Z">
              <w:r w:rsidR="00EC5297">
                <w:rPr>
                  <w:rFonts w:ascii="Consolas" w:hAnsi="Consolas" w:cs="Consolas"/>
                  <w:bCs/>
                  <w:color w:val="000000"/>
                  <w:sz w:val="19"/>
                  <w:szCs w:val="19"/>
                  <w:lang w:val="en-US"/>
                </w:rPr>
                <w:t>:</w:t>
              </w:r>
            </w:ins>
            <w:del w:id="887" w:author="Dario Camol" w:date="2015-01-13T12:32:00Z">
              <w:r w:rsidRPr="00543617" w:rsidDel="00EC5297">
                <w:rPr>
                  <w:rFonts w:ascii="Consolas" w:hAnsi="Consolas" w:cs="Consolas"/>
                  <w:bCs/>
                  <w:color w:val="000000"/>
                  <w:sz w:val="19"/>
                  <w:szCs w:val="19"/>
                  <w:lang w:val="en-US"/>
                </w:rPr>
                <w:delText>,</w:delText>
              </w:r>
            </w:del>
            <w:r w:rsidRPr="00543617">
              <w:rPr>
                <w:rFonts w:ascii="Consolas" w:hAnsi="Consolas" w:cs="Consolas"/>
                <w:bCs/>
                <w:color w:val="000000"/>
                <w:sz w:val="19"/>
                <w:szCs w:val="19"/>
                <w:lang w:val="en-US"/>
              </w:rPr>
              <w:t xml:space="preserve"> depth of the level of codelist</w:t>
            </w:r>
          </w:p>
          <w:p w:rsidR="007975B1" w:rsidRPr="00543617" w:rsidRDefault="007975B1" w:rsidP="007975B1">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UserName</w:t>
            </w:r>
            <w:del w:id="888" w:author="Dario Camol" w:date="2015-01-13T12:32:00Z">
              <w:r w:rsidRPr="00543617" w:rsidDel="00EC5297">
                <w:rPr>
                  <w:rFonts w:ascii="Consolas" w:hAnsi="Consolas" w:cs="Consolas"/>
                  <w:bCs/>
                  <w:color w:val="000000"/>
                  <w:sz w:val="19"/>
                  <w:szCs w:val="19"/>
                  <w:lang w:val="en-US"/>
                </w:rPr>
                <w:delText>,</w:delText>
              </w:r>
            </w:del>
            <w:ins w:id="889" w:author="Dario Camol" w:date="2015-01-13T12:32:00Z">
              <w:r w:rsidR="00EC5297">
                <w:rPr>
                  <w:rFonts w:ascii="Consolas" w:hAnsi="Consolas" w:cs="Consolas"/>
                  <w:bCs/>
                  <w:color w:val="000000"/>
                  <w:sz w:val="19"/>
                  <w:szCs w:val="19"/>
                  <w:lang w:val="en-US"/>
                </w:rPr>
                <w:t>:</w:t>
              </w:r>
            </w:ins>
            <w:r w:rsidRPr="00543617">
              <w:rPr>
                <w:rFonts w:ascii="Consolas" w:hAnsi="Consolas" w:cs="Consolas"/>
                <w:bCs/>
                <w:color w:val="000000"/>
                <w:sz w:val="19"/>
                <w:szCs w:val="19"/>
                <w:lang w:val="en-US"/>
              </w:rPr>
              <w:t xml:space="preserve"> </w:t>
            </w:r>
            <w:del w:id="890" w:author="Dario Camol" w:date="2015-01-13T12:32:00Z">
              <w:r w:rsidRPr="00543617" w:rsidDel="00EC5297">
                <w:rPr>
                  <w:rFonts w:ascii="Consolas" w:hAnsi="Consolas" w:cs="Consolas"/>
                  <w:bCs/>
                  <w:color w:val="000000"/>
                  <w:sz w:val="19"/>
                  <w:szCs w:val="19"/>
                  <w:lang w:val="en-US"/>
                </w:rPr>
                <w:delText>User that use StoreProcedure</w:delText>
              </w:r>
            </w:del>
            <w:ins w:id="891" w:author="Dario Camol" w:date="2015-01-13T12:32:00Z">
              <w:r w:rsidR="00EC5297">
                <w:rPr>
                  <w:rFonts w:ascii="Consolas" w:hAnsi="Consolas" w:cs="Consolas"/>
                  <w:bCs/>
                  <w:color w:val="000000"/>
                  <w:sz w:val="19"/>
                  <w:szCs w:val="19"/>
                  <w:lang w:val="en-US"/>
                </w:rPr>
                <w:t>user name</w:t>
              </w:r>
            </w:ins>
          </w:p>
          <w:p w:rsidR="007975B1" w:rsidRPr="00543617" w:rsidRDefault="007975B1" w:rsidP="007975B1">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Domain: user domain</w:t>
            </w:r>
          </w:p>
          <w:p w:rsidR="007975B1" w:rsidRPr="00543617" w:rsidRDefault="007975B1" w:rsidP="007975B1">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Cs/>
                <w:color w:val="000000"/>
                <w:sz w:val="19"/>
                <w:szCs w:val="19"/>
                <w:lang w:val="en-US"/>
              </w:rPr>
              <w:t xml:space="preserve">TimeStamp: date </w:t>
            </w:r>
            <w:del w:id="892" w:author="Dario Camol" w:date="2015-01-13T12:32:00Z">
              <w:r w:rsidRPr="00543617" w:rsidDel="00EC5297">
                <w:rPr>
                  <w:rFonts w:ascii="Consolas" w:hAnsi="Consolas" w:cs="Consolas"/>
                  <w:bCs/>
                  <w:color w:val="000000"/>
                  <w:sz w:val="19"/>
                  <w:szCs w:val="19"/>
                  <w:lang w:val="en-US"/>
                </w:rPr>
                <w:delText xml:space="preserve">for </w:delText>
              </w:r>
            </w:del>
            <w:ins w:id="893" w:author="Dario Camol" w:date="2015-01-13T12:32:00Z">
              <w:r w:rsidR="00EC5297">
                <w:rPr>
                  <w:rFonts w:ascii="Consolas" w:hAnsi="Consolas" w:cs="Consolas"/>
                  <w:bCs/>
                  <w:color w:val="000000"/>
                  <w:sz w:val="19"/>
                  <w:szCs w:val="19"/>
                  <w:lang w:val="en-US"/>
                </w:rPr>
                <w:t>to</w:t>
              </w:r>
              <w:r w:rsidR="00EC5297" w:rsidRPr="00543617">
                <w:rPr>
                  <w:rFonts w:ascii="Consolas" w:hAnsi="Consolas" w:cs="Consolas"/>
                  <w:bCs/>
                  <w:color w:val="000000"/>
                  <w:sz w:val="19"/>
                  <w:szCs w:val="19"/>
                  <w:lang w:val="en-US"/>
                </w:rPr>
                <w:t xml:space="preserve"> </w:t>
              </w:r>
            </w:ins>
            <w:r w:rsidRPr="00543617">
              <w:rPr>
                <w:rFonts w:ascii="Consolas" w:hAnsi="Consolas" w:cs="Consolas"/>
                <w:bCs/>
                <w:color w:val="000000"/>
                <w:sz w:val="19"/>
                <w:szCs w:val="19"/>
                <w:lang w:val="en-US"/>
              </w:rPr>
              <w:t>require data from last update</w:t>
            </w:r>
          </w:p>
          <w:p w:rsidR="003803C6" w:rsidRPr="00543617" w:rsidRDefault="003803C6"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p>
        </w:tc>
      </w:tr>
      <w:tr w:rsidR="00C73549" w:rsidRPr="00E258BC" w:rsidTr="00C93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1" w:type="dxa"/>
            <w:tcBorders>
              <w:right w:val="single" w:sz="4" w:space="0" w:color="auto"/>
            </w:tcBorders>
            <w:tcPrChange w:id="894" w:author="Gino Mascotti" w:date="2015-05-27T16:02:00Z">
              <w:tcPr>
                <w:tcW w:w="3455" w:type="dxa"/>
                <w:tcBorders>
                  <w:right w:val="single" w:sz="4" w:space="0" w:color="auto"/>
                </w:tcBorders>
              </w:tcPr>
            </w:tcPrChange>
          </w:tcPr>
          <w:p w:rsidR="00436007" w:rsidRPr="00543617" w:rsidRDefault="00436007"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lang w:val="en-US"/>
              </w:rPr>
            </w:pPr>
          </w:p>
          <w:p w:rsidR="007C6732" w:rsidRDefault="007C6732"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rPr>
            </w:pPr>
            <w:r w:rsidRPr="007C6732">
              <w:rPr>
                <w:rFonts w:ascii="Consolas" w:hAnsi="Consolas" w:cs="Consolas"/>
                <w:bCs w:val="0"/>
                <w:color w:val="000000"/>
                <w:sz w:val="19"/>
                <w:szCs w:val="19"/>
              </w:rPr>
              <w:t>GetData</w:t>
            </w:r>
          </w:p>
          <w:p w:rsidR="00436007" w:rsidRPr="007C6732" w:rsidRDefault="00436007"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rPr>
            </w:pPr>
          </w:p>
        </w:tc>
        <w:tc>
          <w:tcPr>
            <w:tcW w:w="6008" w:type="dxa"/>
            <w:tcBorders>
              <w:left w:val="single" w:sz="4" w:space="0" w:color="auto"/>
            </w:tcBorders>
            <w:tcPrChange w:id="895" w:author="Gino Mascotti" w:date="2015-05-27T16:02:00Z">
              <w:tcPr>
                <w:tcW w:w="6434" w:type="dxa"/>
                <w:tcBorders>
                  <w:left w:val="single" w:sz="4" w:space="0" w:color="auto"/>
                </w:tcBorders>
              </w:tcPr>
            </w:tcPrChange>
          </w:tcPr>
          <w:p w:rsidR="007C6732" w:rsidRPr="00543617"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p w:rsidR="003803C6" w:rsidRPr="00EC5297" w:rsidRDefault="007C40E8"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u w:val="single"/>
                <w:lang w:val="en-US"/>
                <w:rPrChange w:id="896" w:author="Dario Camol" w:date="2015-01-13T12:33:00Z">
                  <w:rPr>
                    <w:rFonts w:ascii="Consolas" w:hAnsi="Consolas" w:cs="Consolas"/>
                    <w:color w:val="000000"/>
                    <w:sz w:val="19"/>
                    <w:szCs w:val="19"/>
                    <w:lang w:val="en-US"/>
                  </w:rPr>
                </w:rPrChange>
              </w:rPr>
            </w:pPr>
            <w:r w:rsidRPr="00543617">
              <w:rPr>
                <w:rFonts w:ascii="Consolas" w:hAnsi="Consolas" w:cs="Consolas"/>
                <w:color w:val="000000"/>
                <w:sz w:val="19"/>
                <w:szCs w:val="19"/>
                <w:lang w:val="en-US"/>
              </w:rPr>
              <w:t xml:space="preserve">Get Data, </w:t>
            </w:r>
            <w:del w:id="897" w:author="Dario Camol" w:date="2015-01-13T12:32:00Z">
              <w:r w:rsidRPr="00543617" w:rsidDel="00EC5297">
                <w:rPr>
                  <w:rFonts w:ascii="Consolas" w:hAnsi="Consolas" w:cs="Consolas"/>
                  <w:color w:val="000000"/>
                  <w:sz w:val="19"/>
                  <w:szCs w:val="19"/>
                  <w:lang w:val="en-US"/>
                </w:rPr>
                <w:delText xml:space="preserve">ever </w:delText>
              </w:r>
            </w:del>
            <w:r w:rsidRPr="00EC5297">
              <w:rPr>
                <w:rFonts w:ascii="Consolas" w:hAnsi="Consolas" w:cs="Consolas"/>
                <w:color w:val="000000"/>
                <w:sz w:val="19"/>
                <w:szCs w:val="19"/>
                <w:u w:val="single"/>
                <w:lang w:val="en-US"/>
                <w:rPrChange w:id="898" w:author="Dario Camol" w:date="2015-01-13T12:33:00Z">
                  <w:rPr>
                    <w:rFonts w:ascii="Consolas" w:hAnsi="Consolas" w:cs="Consolas"/>
                    <w:color w:val="000000"/>
                    <w:sz w:val="19"/>
                    <w:szCs w:val="19"/>
                    <w:lang w:val="en-US"/>
                  </w:rPr>
                </w:rPrChange>
              </w:rPr>
              <w:t>required</w:t>
            </w:r>
          </w:p>
          <w:p w:rsidR="007975B1" w:rsidRPr="00543617"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i/>
                <w:color w:val="000000"/>
                <w:sz w:val="19"/>
                <w:szCs w:val="19"/>
                <w:lang w:val="en-US"/>
              </w:rPr>
            </w:pPr>
            <w:r w:rsidRPr="00543617">
              <w:rPr>
                <w:rFonts w:ascii="Consolas" w:hAnsi="Consolas" w:cs="Consolas"/>
                <w:bCs/>
                <w:i/>
                <w:color w:val="000000"/>
                <w:sz w:val="19"/>
                <w:szCs w:val="19"/>
                <w:lang w:val="en-US"/>
              </w:rPr>
              <w:t>Parameter:</w:t>
            </w:r>
          </w:p>
          <w:p w:rsidR="007975B1" w:rsidRPr="00543617"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DatasetCode</w:t>
            </w:r>
            <w:del w:id="899" w:author="Dario Camol" w:date="2015-01-13T12:33:00Z">
              <w:r w:rsidRPr="00543617" w:rsidDel="00EC5297">
                <w:rPr>
                  <w:rFonts w:ascii="Consolas" w:hAnsi="Consolas" w:cs="Consolas"/>
                  <w:bCs/>
                  <w:color w:val="000000"/>
                  <w:sz w:val="19"/>
                  <w:szCs w:val="19"/>
                  <w:lang w:val="en-US"/>
                </w:rPr>
                <w:delText>,</w:delText>
              </w:r>
            </w:del>
            <w:ins w:id="900" w:author="Dario Camol" w:date="2015-01-13T12:33:00Z">
              <w:r w:rsidR="00EC5297">
                <w:rPr>
                  <w:rFonts w:ascii="Consolas" w:hAnsi="Consolas" w:cs="Consolas"/>
                  <w:bCs/>
                  <w:color w:val="000000"/>
                  <w:sz w:val="19"/>
                  <w:szCs w:val="19"/>
                  <w:lang w:val="en-US"/>
                </w:rPr>
                <w:t>:</w:t>
              </w:r>
            </w:ins>
            <w:r w:rsidRPr="00543617">
              <w:rPr>
                <w:rFonts w:ascii="Consolas" w:hAnsi="Consolas" w:cs="Consolas"/>
                <w:bCs/>
                <w:color w:val="000000"/>
                <w:sz w:val="19"/>
                <w:szCs w:val="19"/>
                <w:lang w:val="en-US"/>
              </w:rPr>
              <w:t xml:space="preserve"> Dataset Code</w:t>
            </w:r>
          </w:p>
          <w:p w:rsidR="007975B1" w:rsidRPr="00543617"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 xml:space="preserve">WhereStatement: where condition each parameter in </w:t>
            </w:r>
            <w:r w:rsidR="00333403" w:rsidRPr="00543617">
              <w:rPr>
                <w:rFonts w:ascii="Consolas" w:hAnsi="Consolas" w:cs="Consolas"/>
                <w:bCs/>
                <w:color w:val="000000"/>
                <w:sz w:val="19"/>
                <w:szCs w:val="19"/>
                <w:lang w:val="en-US"/>
              </w:rPr>
              <w:t xml:space="preserve">  </w:t>
            </w:r>
            <w:r w:rsidRPr="00543617">
              <w:rPr>
                <w:rFonts w:ascii="Consolas" w:hAnsi="Consolas" w:cs="Consolas"/>
                <w:bCs/>
                <w:color w:val="000000"/>
                <w:sz w:val="19"/>
                <w:szCs w:val="19"/>
                <w:lang w:val="en-US"/>
              </w:rPr>
              <w:t>this format: [$parameter$].value</w:t>
            </w:r>
          </w:p>
          <w:p w:rsidR="007975B1" w:rsidRPr="00543617"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Time</w:t>
            </w:r>
            <w:del w:id="901" w:author="Dario Camol" w:date="2015-01-13T12:33:00Z">
              <w:r w:rsidRPr="00543617" w:rsidDel="00EC5297">
                <w:rPr>
                  <w:rFonts w:ascii="Consolas" w:hAnsi="Consolas" w:cs="Consolas"/>
                  <w:bCs/>
                  <w:color w:val="000000"/>
                  <w:sz w:val="19"/>
                  <w:szCs w:val="19"/>
                  <w:lang w:val="en-US"/>
                </w:rPr>
                <w:delText>,</w:delText>
              </w:r>
            </w:del>
            <w:ins w:id="902" w:author="Dario Camol" w:date="2015-01-13T12:33:00Z">
              <w:r w:rsidR="00EC5297">
                <w:rPr>
                  <w:rFonts w:ascii="Consolas" w:hAnsi="Consolas" w:cs="Consolas"/>
                  <w:bCs/>
                  <w:color w:val="000000"/>
                  <w:sz w:val="19"/>
                  <w:szCs w:val="19"/>
                  <w:lang w:val="en-US"/>
                </w:rPr>
                <w:t>:</w:t>
              </w:r>
            </w:ins>
            <w:r w:rsidRPr="00543617">
              <w:rPr>
                <w:rFonts w:ascii="Consolas" w:hAnsi="Consolas" w:cs="Consolas"/>
                <w:bCs/>
                <w:color w:val="000000"/>
                <w:sz w:val="19"/>
                <w:szCs w:val="19"/>
                <w:lang w:val="en-US"/>
              </w:rPr>
              <w:t xml:space="preserve"> where condition for time parameter</w:t>
            </w:r>
          </w:p>
          <w:p w:rsidR="007975B1" w:rsidRPr="00543617"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DataSetAction</w:t>
            </w:r>
            <w:del w:id="903" w:author="Dario Camol" w:date="2015-01-13T12:33:00Z">
              <w:r w:rsidRPr="00543617" w:rsidDel="00EC5297">
                <w:rPr>
                  <w:rFonts w:ascii="Consolas" w:hAnsi="Consolas" w:cs="Consolas"/>
                  <w:bCs/>
                  <w:color w:val="000000"/>
                  <w:sz w:val="19"/>
                  <w:szCs w:val="19"/>
                  <w:lang w:val="en-US"/>
                </w:rPr>
                <w:delText>,</w:delText>
              </w:r>
            </w:del>
            <w:ins w:id="904" w:author="Dario Camol" w:date="2015-01-13T12:33:00Z">
              <w:r w:rsidR="00EC5297">
                <w:rPr>
                  <w:rFonts w:ascii="Consolas" w:hAnsi="Consolas" w:cs="Consolas"/>
                  <w:bCs/>
                  <w:color w:val="000000"/>
                  <w:sz w:val="19"/>
                  <w:szCs w:val="19"/>
                  <w:lang w:val="en-US"/>
                </w:rPr>
                <w:t>:</w:t>
              </w:r>
            </w:ins>
            <w:r w:rsidRPr="00543617">
              <w:rPr>
                <w:rFonts w:ascii="Consolas" w:hAnsi="Consolas" w:cs="Consolas"/>
                <w:bCs/>
                <w:color w:val="000000"/>
                <w:sz w:val="19"/>
                <w:szCs w:val="19"/>
                <w:lang w:val="en-US"/>
              </w:rPr>
              <w:t xml:space="preserve"> Dataset action</w:t>
            </w:r>
          </w:p>
          <w:p w:rsidR="007975B1" w:rsidRPr="00543617" w:rsidDel="00EC5297"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del w:id="905" w:author="Dario Camol" w:date="2015-01-13T12:33:00Z"/>
                <w:rFonts w:ascii="Consolas" w:hAnsi="Consolas" w:cs="Consolas"/>
                <w:bCs/>
                <w:color w:val="000000"/>
                <w:sz w:val="19"/>
                <w:szCs w:val="19"/>
                <w:lang w:val="en-US"/>
              </w:rPr>
            </w:pPr>
            <w:r w:rsidRPr="00543617">
              <w:rPr>
                <w:rFonts w:ascii="Consolas" w:hAnsi="Consolas" w:cs="Consolas"/>
                <w:bCs/>
                <w:color w:val="000000"/>
                <w:sz w:val="19"/>
                <w:szCs w:val="19"/>
                <w:lang w:val="en-US"/>
              </w:rPr>
              <w:t>UserName</w:t>
            </w:r>
            <w:del w:id="906" w:author="Dario Camol" w:date="2015-01-13T12:33:00Z">
              <w:r w:rsidRPr="00543617" w:rsidDel="00EC5297">
                <w:rPr>
                  <w:rFonts w:ascii="Consolas" w:hAnsi="Consolas" w:cs="Consolas"/>
                  <w:bCs/>
                  <w:color w:val="000000"/>
                  <w:sz w:val="19"/>
                  <w:szCs w:val="19"/>
                  <w:lang w:val="en-US"/>
                </w:rPr>
                <w:delText>,</w:delText>
              </w:r>
            </w:del>
            <w:ins w:id="907" w:author="Dario Camol" w:date="2015-01-13T12:33:00Z">
              <w:r w:rsidR="00EC5297">
                <w:rPr>
                  <w:rFonts w:ascii="Consolas" w:hAnsi="Consolas" w:cs="Consolas"/>
                  <w:bCs/>
                  <w:color w:val="000000"/>
                  <w:sz w:val="19"/>
                  <w:szCs w:val="19"/>
                  <w:lang w:val="en-US"/>
                </w:rPr>
                <w:t>:</w:t>
              </w:r>
            </w:ins>
            <w:r w:rsidRPr="00543617">
              <w:rPr>
                <w:rFonts w:ascii="Consolas" w:hAnsi="Consolas" w:cs="Consolas"/>
                <w:bCs/>
                <w:color w:val="000000"/>
                <w:sz w:val="19"/>
                <w:szCs w:val="19"/>
                <w:lang w:val="en-US"/>
              </w:rPr>
              <w:t xml:space="preserve"> User </w:t>
            </w:r>
            <w:ins w:id="908" w:author="Dario Camol" w:date="2015-01-13T12:33:00Z">
              <w:r w:rsidR="00EC5297">
                <w:rPr>
                  <w:rFonts w:ascii="Consolas" w:hAnsi="Consolas" w:cs="Consolas"/>
                  <w:bCs/>
                  <w:color w:val="000000"/>
                  <w:sz w:val="19"/>
                  <w:szCs w:val="19"/>
                  <w:lang w:val="en-US"/>
                </w:rPr>
                <w:t>name</w:t>
              </w:r>
            </w:ins>
            <w:del w:id="909" w:author="Dario Camol" w:date="2015-01-13T12:33:00Z">
              <w:r w:rsidRPr="00543617" w:rsidDel="00EC5297">
                <w:rPr>
                  <w:rFonts w:ascii="Consolas" w:hAnsi="Consolas" w:cs="Consolas"/>
                  <w:bCs/>
                  <w:color w:val="000000"/>
                  <w:sz w:val="19"/>
                  <w:szCs w:val="19"/>
                  <w:lang w:val="en-US"/>
                </w:rPr>
                <w:delText>that use StoreProcedure</w:delText>
              </w:r>
            </w:del>
          </w:p>
          <w:p w:rsidR="007975B1" w:rsidRPr="00543617"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Domain: user domain</w:t>
            </w:r>
          </w:p>
          <w:p w:rsidR="007975B1" w:rsidRPr="00543617" w:rsidRDefault="007975B1" w:rsidP="007975B1">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Cs/>
                <w:color w:val="000000"/>
                <w:sz w:val="19"/>
                <w:szCs w:val="19"/>
                <w:lang w:val="en-US"/>
              </w:rPr>
              <w:t xml:space="preserve">TimeStamp: date </w:t>
            </w:r>
            <w:del w:id="910" w:author="Dario Camol" w:date="2015-01-13T12:33:00Z">
              <w:r w:rsidRPr="00543617" w:rsidDel="00EC5297">
                <w:rPr>
                  <w:rFonts w:ascii="Consolas" w:hAnsi="Consolas" w:cs="Consolas"/>
                  <w:bCs/>
                  <w:color w:val="000000"/>
                  <w:sz w:val="19"/>
                  <w:szCs w:val="19"/>
                  <w:lang w:val="en-US"/>
                </w:rPr>
                <w:delText xml:space="preserve">for </w:delText>
              </w:r>
            </w:del>
            <w:ins w:id="911" w:author="Dario Camol" w:date="2015-01-13T12:33:00Z">
              <w:r w:rsidR="00EC5297">
                <w:rPr>
                  <w:rFonts w:ascii="Consolas" w:hAnsi="Consolas" w:cs="Consolas"/>
                  <w:bCs/>
                  <w:color w:val="000000"/>
                  <w:sz w:val="19"/>
                  <w:szCs w:val="19"/>
                  <w:lang w:val="en-US"/>
                </w:rPr>
                <w:t xml:space="preserve">to </w:t>
              </w:r>
            </w:ins>
            <w:r w:rsidRPr="00543617">
              <w:rPr>
                <w:rFonts w:ascii="Consolas" w:hAnsi="Consolas" w:cs="Consolas"/>
                <w:bCs/>
                <w:color w:val="000000"/>
                <w:sz w:val="19"/>
                <w:szCs w:val="19"/>
                <w:lang w:val="en-US"/>
              </w:rPr>
              <w:t>require data from last update</w:t>
            </w:r>
          </w:p>
          <w:p w:rsidR="007975B1" w:rsidRPr="00543617" w:rsidRDefault="007975B1"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tc>
      </w:tr>
      <w:tr w:rsidR="007C6732" w:rsidRPr="00E258BC" w:rsidTr="00C93E6D">
        <w:tc>
          <w:tcPr>
            <w:cnfStyle w:val="001000000000" w:firstRow="0" w:lastRow="0" w:firstColumn="1" w:lastColumn="0" w:oddVBand="0" w:evenVBand="0" w:oddHBand="0" w:evenHBand="0" w:firstRowFirstColumn="0" w:firstRowLastColumn="0" w:lastRowFirstColumn="0" w:lastRowLastColumn="0"/>
            <w:tcW w:w="3881" w:type="dxa"/>
            <w:tcBorders>
              <w:right w:val="single" w:sz="4" w:space="0" w:color="auto"/>
            </w:tcBorders>
            <w:tcPrChange w:id="912" w:author="Gino Mascotti" w:date="2015-05-27T16:02:00Z">
              <w:tcPr>
                <w:tcW w:w="3455" w:type="dxa"/>
                <w:tcBorders>
                  <w:right w:val="single" w:sz="4" w:space="0" w:color="auto"/>
                </w:tcBorders>
              </w:tcPr>
            </w:tcPrChange>
          </w:tcPr>
          <w:p w:rsidR="00436007" w:rsidRPr="00543617" w:rsidRDefault="00436007" w:rsidP="009D3DEB">
            <w:pPr>
              <w:autoSpaceDE w:val="0"/>
              <w:autoSpaceDN w:val="0"/>
              <w:adjustRightInd w:val="0"/>
              <w:ind w:left="426"/>
              <w:rPr>
                <w:rFonts w:ascii="Consolas" w:hAnsi="Consolas" w:cs="Consolas"/>
                <w:bCs w:val="0"/>
                <w:color w:val="000000"/>
                <w:sz w:val="19"/>
                <w:szCs w:val="19"/>
                <w:lang w:val="en-US"/>
              </w:rPr>
            </w:pPr>
          </w:p>
          <w:p w:rsid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GetGroups</w:t>
            </w:r>
          </w:p>
          <w:p w:rsidR="00436007" w:rsidRPr="007C6732" w:rsidRDefault="00436007" w:rsidP="009D3DEB">
            <w:pPr>
              <w:autoSpaceDE w:val="0"/>
              <w:autoSpaceDN w:val="0"/>
              <w:adjustRightInd w:val="0"/>
              <w:ind w:left="426"/>
              <w:rPr>
                <w:rFonts w:ascii="Consolas" w:hAnsi="Consolas" w:cs="Consolas"/>
                <w:bCs w:val="0"/>
                <w:color w:val="000000"/>
                <w:sz w:val="19"/>
                <w:szCs w:val="19"/>
              </w:rPr>
            </w:pPr>
          </w:p>
        </w:tc>
        <w:tc>
          <w:tcPr>
            <w:tcW w:w="6008" w:type="dxa"/>
            <w:tcBorders>
              <w:left w:val="single" w:sz="4" w:space="0" w:color="auto"/>
            </w:tcBorders>
            <w:tcPrChange w:id="913" w:author="Gino Mascotti" w:date="2015-05-27T16:02:00Z">
              <w:tcPr>
                <w:tcW w:w="6434" w:type="dxa"/>
                <w:tcBorders>
                  <w:left w:val="single" w:sz="4" w:space="0" w:color="auto"/>
                </w:tcBorders>
              </w:tcPr>
            </w:tcPrChange>
          </w:tcPr>
          <w:p w:rsidR="007C6732" w:rsidRPr="00543617"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lang w:val="en-US"/>
              </w:rPr>
            </w:pPr>
          </w:p>
          <w:p w:rsidR="007C40E8" w:rsidRPr="00543617" w:rsidRDefault="007C40E8"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 xml:space="preserve">Get Groups, </w:t>
            </w:r>
            <w:del w:id="914" w:author="Dario Camol" w:date="2015-01-13T12:33:00Z">
              <w:r w:rsidRPr="00543617" w:rsidDel="00016985">
                <w:rPr>
                  <w:rFonts w:ascii="Consolas" w:hAnsi="Consolas" w:cs="Consolas"/>
                  <w:bCs/>
                  <w:color w:val="000000"/>
                  <w:sz w:val="19"/>
                  <w:szCs w:val="19"/>
                  <w:lang w:val="en-US"/>
                </w:rPr>
                <w:delText xml:space="preserve">only </w:delText>
              </w:r>
            </w:del>
            <w:r w:rsidRPr="00543617">
              <w:rPr>
                <w:rFonts w:ascii="Consolas" w:hAnsi="Consolas" w:cs="Consolas"/>
                <w:bCs/>
                <w:color w:val="000000"/>
                <w:sz w:val="19"/>
                <w:szCs w:val="19"/>
                <w:lang w:val="en-US"/>
              </w:rPr>
              <w:t>used in OnTheFly v2.0</w:t>
            </w:r>
          </w:p>
          <w:p w:rsidR="00333403" w:rsidRPr="00543617"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i/>
                <w:color w:val="000000"/>
                <w:sz w:val="19"/>
                <w:szCs w:val="19"/>
                <w:lang w:val="en-US"/>
              </w:rPr>
            </w:pPr>
            <w:r w:rsidRPr="00543617">
              <w:rPr>
                <w:rFonts w:ascii="Consolas" w:hAnsi="Consolas" w:cs="Consolas"/>
                <w:bCs/>
                <w:i/>
                <w:color w:val="000000"/>
                <w:sz w:val="19"/>
                <w:szCs w:val="19"/>
                <w:lang w:val="en-US"/>
              </w:rPr>
              <w:t>Parameter:</w:t>
            </w:r>
          </w:p>
          <w:p w:rsidR="00333403" w:rsidRPr="00543617"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DatasetCode</w:t>
            </w:r>
            <w:del w:id="915" w:author="Dario Camol" w:date="2015-01-13T12:33:00Z">
              <w:r w:rsidRPr="00543617" w:rsidDel="00016985">
                <w:rPr>
                  <w:rFonts w:ascii="Consolas" w:hAnsi="Consolas" w:cs="Consolas"/>
                  <w:bCs/>
                  <w:color w:val="000000"/>
                  <w:sz w:val="19"/>
                  <w:szCs w:val="19"/>
                  <w:lang w:val="en-US"/>
                </w:rPr>
                <w:delText>,</w:delText>
              </w:r>
            </w:del>
            <w:ins w:id="916" w:author="Dario Camol" w:date="2015-01-13T12:33:00Z">
              <w:r w:rsidR="00016985">
                <w:rPr>
                  <w:rFonts w:ascii="Consolas" w:hAnsi="Consolas" w:cs="Consolas"/>
                  <w:bCs/>
                  <w:color w:val="000000"/>
                  <w:sz w:val="19"/>
                  <w:szCs w:val="19"/>
                  <w:lang w:val="en-US"/>
                </w:rPr>
                <w:t>:</w:t>
              </w:r>
            </w:ins>
            <w:r w:rsidRPr="00543617">
              <w:rPr>
                <w:rFonts w:ascii="Consolas" w:hAnsi="Consolas" w:cs="Consolas"/>
                <w:bCs/>
                <w:color w:val="000000"/>
                <w:sz w:val="19"/>
                <w:szCs w:val="19"/>
                <w:lang w:val="en-US"/>
              </w:rPr>
              <w:t xml:space="preserve"> Dataset Code</w:t>
            </w:r>
          </w:p>
          <w:p w:rsidR="00333403" w:rsidRPr="00543617"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Columns</w:t>
            </w:r>
            <w:del w:id="917" w:author="Dario Camol" w:date="2015-01-13T12:33:00Z">
              <w:r w:rsidRPr="00543617" w:rsidDel="00016985">
                <w:rPr>
                  <w:rFonts w:ascii="Consolas" w:hAnsi="Consolas" w:cs="Consolas"/>
                  <w:bCs/>
                  <w:color w:val="000000"/>
                  <w:sz w:val="19"/>
                  <w:szCs w:val="19"/>
                  <w:lang w:val="en-US"/>
                </w:rPr>
                <w:delText>,</w:delText>
              </w:r>
            </w:del>
            <w:ins w:id="918" w:author="Dario Camol" w:date="2015-01-13T12:33:00Z">
              <w:r w:rsidR="00016985">
                <w:rPr>
                  <w:rFonts w:ascii="Consolas" w:hAnsi="Consolas" w:cs="Consolas"/>
                  <w:bCs/>
                  <w:color w:val="000000"/>
                  <w:sz w:val="19"/>
                  <w:szCs w:val="19"/>
                  <w:lang w:val="en-US"/>
                </w:rPr>
                <w:t>:</w:t>
              </w:r>
            </w:ins>
            <w:r w:rsidRPr="00543617">
              <w:rPr>
                <w:rFonts w:ascii="Consolas" w:hAnsi="Consolas" w:cs="Consolas"/>
                <w:bCs/>
                <w:color w:val="000000"/>
                <w:sz w:val="19"/>
                <w:szCs w:val="19"/>
                <w:lang w:val="en-US"/>
              </w:rPr>
              <w:t xml:space="preserve"> each required item separated by Comma</w:t>
            </w:r>
          </w:p>
          <w:p w:rsidR="00333403" w:rsidRPr="00543617"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UserName</w:t>
            </w:r>
            <w:del w:id="919" w:author="Dario Camol" w:date="2015-01-13T12:34:00Z">
              <w:r w:rsidRPr="00543617" w:rsidDel="00016985">
                <w:rPr>
                  <w:rFonts w:ascii="Consolas" w:hAnsi="Consolas" w:cs="Consolas"/>
                  <w:bCs/>
                  <w:color w:val="000000"/>
                  <w:sz w:val="19"/>
                  <w:szCs w:val="19"/>
                  <w:lang w:val="en-US"/>
                </w:rPr>
                <w:delText>,</w:delText>
              </w:r>
            </w:del>
            <w:ins w:id="920" w:author="Dario Camol" w:date="2015-01-13T12:34:00Z">
              <w:r w:rsidR="00016985">
                <w:rPr>
                  <w:rFonts w:ascii="Consolas" w:hAnsi="Consolas" w:cs="Consolas"/>
                  <w:bCs/>
                  <w:color w:val="000000"/>
                  <w:sz w:val="19"/>
                  <w:szCs w:val="19"/>
                  <w:lang w:val="en-US"/>
                </w:rPr>
                <w:t>:</w:t>
              </w:r>
            </w:ins>
            <w:r w:rsidRPr="00543617">
              <w:rPr>
                <w:rFonts w:ascii="Consolas" w:hAnsi="Consolas" w:cs="Consolas"/>
                <w:bCs/>
                <w:color w:val="000000"/>
                <w:sz w:val="19"/>
                <w:szCs w:val="19"/>
                <w:lang w:val="en-US"/>
              </w:rPr>
              <w:t xml:space="preserve"> </w:t>
            </w:r>
            <w:del w:id="921" w:author="Dario Camol" w:date="2015-01-13T12:34:00Z">
              <w:r w:rsidRPr="00543617" w:rsidDel="00016985">
                <w:rPr>
                  <w:rFonts w:ascii="Consolas" w:hAnsi="Consolas" w:cs="Consolas"/>
                  <w:bCs/>
                  <w:color w:val="000000"/>
                  <w:sz w:val="19"/>
                  <w:szCs w:val="19"/>
                  <w:lang w:val="en-US"/>
                </w:rPr>
                <w:delText>U</w:delText>
              </w:r>
            </w:del>
            <w:ins w:id="922" w:author="Dario Camol" w:date="2015-01-13T12:34:00Z">
              <w:r w:rsidR="00016985">
                <w:rPr>
                  <w:rFonts w:ascii="Consolas" w:hAnsi="Consolas" w:cs="Consolas"/>
                  <w:bCs/>
                  <w:color w:val="000000"/>
                  <w:sz w:val="19"/>
                  <w:szCs w:val="19"/>
                  <w:lang w:val="en-US"/>
                </w:rPr>
                <w:t>u</w:t>
              </w:r>
            </w:ins>
            <w:r w:rsidRPr="00543617">
              <w:rPr>
                <w:rFonts w:ascii="Consolas" w:hAnsi="Consolas" w:cs="Consolas"/>
                <w:bCs/>
                <w:color w:val="000000"/>
                <w:sz w:val="19"/>
                <w:szCs w:val="19"/>
                <w:lang w:val="en-US"/>
              </w:rPr>
              <w:t xml:space="preserve">ser </w:t>
            </w:r>
            <w:del w:id="923" w:author="Dario Camol" w:date="2015-01-13T12:34:00Z">
              <w:r w:rsidRPr="00543617" w:rsidDel="00016985">
                <w:rPr>
                  <w:rFonts w:ascii="Consolas" w:hAnsi="Consolas" w:cs="Consolas"/>
                  <w:bCs/>
                  <w:color w:val="000000"/>
                  <w:sz w:val="19"/>
                  <w:szCs w:val="19"/>
                  <w:lang w:val="en-US"/>
                </w:rPr>
                <w:delText>that use StoreProcedure</w:delText>
              </w:r>
            </w:del>
            <w:ins w:id="924" w:author="Dario Camol" w:date="2015-01-13T12:34:00Z">
              <w:r w:rsidR="00016985">
                <w:rPr>
                  <w:rFonts w:ascii="Consolas" w:hAnsi="Consolas" w:cs="Consolas"/>
                  <w:bCs/>
                  <w:color w:val="000000"/>
                  <w:sz w:val="19"/>
                  <w:szCs w:val="19"/>
                  <w:lang w:val="en-US"/>
                </w:rPr>
                <w:t>name</w:t>
              </w:r>
            </w:ins>
          </w:p>
          <w:p w:rsidR="00333403" w:rsidRPr="00543617"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Domain: user domain</w:t>
            </w:r>
          </w:p>
          <w:p w:rsidR="00333403" w:rsidRPr="00543617" w:rsidRDefault="00333403" w:rsidP="00333403">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Cs/>
                <w:color w:val="000000"/>
                <w:sz w:val="19"/>
                <w:szCs w:val="19"/>
                <w:lang w:val="en-US"/>
              </w:rPr>
              <w:t xml:space="preserve">TimeStamp: date </w:t>
            </w:r>
            <w:del w:id="925" w:author="Dario Camol" w:date="2015-01-13T12:34:00Z">
              <w:r w:rsidRPr="00543617" w:rsidDel="00016985">
                <w:rPr>
                  <w:rFonts w:ascii="Consolas" w:hAnsi="Consolas" w:cs="Consolas"/>
                  <w:bCs/>
                  <w:color w:val="000000"/>
                  <w:sz w:val="19"/>
                  <w:szCs w:val="19"/>
                  <w:lang w:val="en-US"/>
                </w:rPr>
                <w:delText xml:space="preserve">for </w:delText>
              </w:r>
            </w:del>
            <w:ins w:id="926" w:author="Dario Camol" w:date="2015-01-13T12:34:00Z">
              <w:r w:rsidR="00016985">
                <w:rPr>
                  <w:rFonts w:ascii="Consolas" w:hAnsi="Consolas" w:cs="Consolas"/>
                  <w:bCs/>
                  <w:color w:val="000000"/>
                  <w:sz w:val="19"/>
                  <w:szCs w:val="19"/>
                  <w:lang w:val="en-US"/>
                </w:rPr>
                <w:t>to</w:t>
              </w:r>
              <w:r w:rsidR="00016985" w:rsidRPr="00543617">
                <w:rPr>
                  <w:rFonts w:ascii="Consolas" w:hAnsi="Consolas" w:cs="Consolas"/>
                  <w:bCs/>
                  <w:color w:val="000000"/>
                  <w:sz w:val="19"/>
                  <w:szCs w:val="19"/>
                  <w:lang w:val="en-US"/>
                </w:rPr>
                <w:t xml:space="preserve"> </w:t>
              </w:r>
            </w:ins>
            <w:r w:rsidRPr="00543617">
              <w:rPr>
                <w:rFonts w:ascii="Consolas" w:hAnsi="Consolas" w:cs="Consolas"/>
                <w:bCs/>
                <w:color w:val="000000"/>
                <w:sz w:val="19"/>
                <w:szCs w:val="19"/>
                <w:lang w:val="en-US"/>
              </w:rPr>
              <w:t>require data from last update</w:t>
            </w:r>
          </w:p>
          <w:p w:rsidR="00333403" w:rsidRPr="00543617" w:rsidRDefault="00333403"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lang w:val="en-US"/>
              </w:rPr>
            </w:pPr>
          </w:p>
        </w:tc>
      </w:tr>
      <w:tr w:rsidR="007C6732" w:rsidRPr="00E258BC" w:rsidTr="00C93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1" w:type="dxa"/>
            <w:tcBorders>
              <w:right w:val="single" w:sz="4" w:space="0" w:color="auto"/>
            </w:tcBorders>
            <w:tcPrChange w:id="927" w:author="Gino Mascotti" w:date="2015-05-27T16:02:00Z">
              <w:tcPr>
                <w:tcW w:w="3455" w:type="dxa"/>
                <w:tcBorders>
                  <w:right w:val="single" w:sz="4" w:space="0" w:color="auto"/>
                </w:tcBorders>
              </w:tcPr>
            </w:tcPrChange>
          </w:tcPr>
          <w:p w:rsidR="00436007" w:rsidRPr="00543617" w:rsidRDefault="00436007"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lang w:val="en-US"/>
              </w:rPr>
            </w:pPr>
          </w:p>
          <w:p w:rsidR="007C6732" w:rsidRDefault="007C6732"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rPr>
            </w:pPr>
            <w:r w:rsidRPr="007C6732">
              <w:rPr>
                <w:rFonts w:ascii="Consolas" w:hAnsi="Consolas" w:cs="Consolas"/>
                <w:bCs w:val="0"/>
                <w:color w:val="000000"/>
                <w:sz w:val="19"/>
                <w:szCs w:val="19"/>
              </w:rPr>
              <w:lastRenderedPageBreak/>
              <w:t>GetDataflows</w:t>
            </w:r>
          </w:p>
          <w:p w:rsidR="00436007" w:rsidRPr="007C6732" w:rsidRDefault="00436007"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rFonts w:ascii="Consolas" w:hAnsi="Consolas" w:cs="Consolas"/>
                <w:bCs w:val="0"/>
                <w:color w:val="000000"/>
                <w:sz w:val="19"/>
                <w:szCs w:val="19"/>
              </w:rPr>
            </w:pPr>
          </w:p>
        </w:tc>
        <w:tc>
          <w:tcPr>
            <w:tcW w:w="6008" w:type="dxa"/>
            <w:tcBorders>
              <w:left w:val="single" w:sz="4" w:space="0" w:color="auto"/>
            </w:tcBorders>
            <w:tcPrChange w:id="928" w:author="Gino Mascotti" w:date="2015-05-27T16:02:00Z">
              <w:tcPr>
                <w:tcW w:w="6434" w:type="dxa"/>
                <w:tcBorders>
                  <w:left w:val="single" w:sz="4" w:space="0" w:color="auto"/>
                </w:tcBorders>
              </w:tcPr>
            </w:tcPrChange>
          </w:tcPr>
          <w:p w:rsidR="007C6732" w:rsidRPr="00543617"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p w:rsidR="007C40E8" w:rsidRPr="00543617" w:rsidRDefault="007C40E8"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color w:val="000000"/>
                <w:sz w:val="19"/>
                <w:szCs w:val="19"/>
                <w:lang w:val="en-US"/>
              </w:rPr>
              <w:lastRenderedPageBreak/>
              <w:t xml:space="preserve">Get Dataflows, </w:t>
            </w:r>
            <w:del w:id="929" w:author="Dario Camol" w:date="2015-01-13T12:34:00Z">
              <w:r w:rsidRPr="00543617" w:rsidDel="002C6DD3">
                <w:rPr>
                  <w:rFonts w:ascii="Consolas" w:hAnsi="Consolas" w:cs="Consolas"/>
                  <w:bCs/>
                  <w:color w:val="000000"/>
                  <w:sz w:val="19"/>
                  <w:szCs w:val="19"/>
                  <w:lang w:val="en-US"/>
                </w:rPr>
                <w:delText xml:space="preserve">only </w:delText>
              </w:r>
            </w:del>
            <w:r w:rsidRPr="00543617">
              <w:rPr>
                <w:rFonts w:ascii="Consolas" w:hAnsi="Consolas" w:cs="Consolas"/>
                <w:bCs/>
                <w:color w:val="000000"/>
                <w:sz w:val="19"/>
                <w:szCs w:val="19"/>
                <w:lang w:val="en-US"/>
              </w:rPr>
              <w:t>used in OnTheFly v2.0</w:t>
            </w:r>
          </w:p>
          <w:p w:rsidR="00333403" w:rsidRPr="00543617"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i/>
                <w:color w:val="000000"/>
                <w:sz w:val="19"/>
                <w:szCs w:val="19"/>
                <w:lang w:val="en-US"/>
              </w:rPr>
            </w:pPr>
            <w:r w:rsidRPr="00543617">
              <w:rPr>
                <w:rFonts w:ascii="Consolas" w:hAnsi="Consolas" w:cs="Consolas"/>
                <w:bCs/>
                <w:i/>
                <w:color w:val="000000"/>
                <w:sz w:val="19"/>
                <w:szCs w:val="19"/>
                <w:lang w:val="en-US"/>
              </w:rPr>
              <w:t>Parameter:</w:t>
            </w:r>
          </w:p>
          <w:p w:rsidR="00333403" w:rsidRPr="00543617"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UserName</w:t>
            </w:r>
            <w:del w:id="930" w:author="Dario Camol" w:date="2015-01-13T12:34:00Z">
              <w:r w:rsidRPr="00543617" w:rsidDel="002C6DD3">
                <w:rPr>
                  <w:rFonts w:ascii="Consolas" w:hAnsi="Consolas" w:cs="Consolas"/>
                  <w:bCs/>
                  <w:color w:val="000000"/>
                  <w:sz w:val="19"/>
                  <w:szCs w:val="19"/>
                  <w:lang w:val="en-US"/>
                </w:rPr>
                <w:delText>,</w:delText>
              </w:r>
            </w:del>
            <w:ins w:id="931" w:author="Dario Camol" w:date="2015-01-13T12:34:00Z">
              <w:r w:rsidR="002C6DD3">
                <w:rPr>
                  <w:rFonts w:ascii="Consolas" w:hAnsi="Consolas" w:cs="Consolas"/>
                  <w:bCs/>
                  <w:color w:val="000000"/>
                  <w:sz w:val="19"/>
                  <w:szCs w:val="19"/>
                  <w:lang w:val="en-US"/>
                </w:rPr>
                <w:t>:</w:t>
              </w:r>
            </w:ins>
            <w:r w:rsidRPr="00543617">
              <w:rPr>
                <w:rFonts w:ascii="Consolas" w:hAnsi="Consolas" w:cs="Consolas"/>
                <w:bCs/>
                <w:color w:val="000000"/>
                <w:sz w:val="19"/>
                <w:szCs w:val="19"/>
                <w:lang w:val="en-US"/>
              </w:rPr>
              <w:t xml:space="preserve"> </w:t>
            </w:r>
            <w:del w:id="932" w:author="Dario Camol" w:date="2015-01-13T12:34:00Z">
              <w:r w:rsidRPr="00543617" w:rsidDel="002C6DD3">
                <w:rPr>
                  <w:rFonts w:ascii="Consolas" w:hAnsi="Consolas" w:cs="Consolas"/>
                  <w:bCs/>
                  <w:color w:val="000000"/>
                  <w:sz w:val="19"/>
                  <w:szCs w:val="19"/>
                  <w:lang w:val="en-US"/>
                </w:rPr>
                <w:delText>U</w:delText>
              </w:r>
            </w:del>
            <w:ins w:id="933" w:author="Dario Camol" w:date="2015-01-13T12:34:00Z">
              <w:r w:rsidR="002C6DD3">
                <w:rPr>
                  <w:rFonts w:ascii="Consolas" w:hAnsi="Consolas" w:cs="Consolas"/>
                  <w:bCs/>
                  <w:color w:val="000000"/>
                  <w:sz w:val="19"/>
                  <w:szCs w:val="19"/>
                  <w:lang w:val="en-US"/>
                </w:rPr>
                <w:t>u</w:t>
              </w:r>
            </w:ins>
            <w:r w:rsidRPr="00543617">
              <w:rPr>
                <w:rFonts w:ascii="Consolas" w:hAnsi="Consolas" w:cs="Consolas"/>
                <w:bCs/>
                <w:color w:val="000000"/>
                <w:sz w:val="19"/>
                <w:szCs w:val="19"/>
                <w:lang w:val="en-US"/>
              </w:rPr>
              <w:t xml:space="preserve">ser </w:t>
            </w:r>
            <w:del w:id="934" w:author="Dario Camol" w:date="2015-01-13T12:34:00Z">
              <w:r w:rsidRPr="00543617" w:rsidDel="002C6DD3">
                <w:rPr>
                  <w:rFonts w:ascii="Consolas" w:hAnsi="Consolas" w:cs="Consolas"/>
                  <w:bCs/>
                  <w:color w:val="000000"/>
                  <w:sz w:val="19"/>
                  <w:szCs w:val="19"/>
                  <w:lang w:val="en-US"/>
                </w:rPr>
                <w:delText>that use StoreProcedure</w:delText>
              </w:r>
            </w:del>
            <w:ins w:id="935" w:author="Dario Camol" w:date="2015-01-13T12:34:00Z">
              <w:r w:rsidR="002C6DD3">
                <w:rPr>
                  <w:rFonts w:ascii="Consolas" w:hAnsi="Consolas" w:cs="Consolas"/>
                  <w:bCs/>
                  <w:color w:val="000000"/>
                  <w:sz w:val="19"/>
                  <w:szCs w:val="19"/>
                  <w:lang w:val="en-US"/>
                </w:rPr>
                <w:t>name</w:t>
              </w:r>
            </w:ins>
          </w:p>
          <w:p w:rsidR="00333403" w:rsidRPr="00543617"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lang w:val="en-US"/>
              </w:rPr>
            </w:pPr>
            <w:r w:rsidRPr="00543617">
              <w:rPr>
                <w:rFonts w:ascii="Consolas" w:hAnsi="Consolas" w:cs="Consolas"/>
                <w:bCs/>
                <w:color w:val="000000"/>
                <w:sz w:val="19"/>
                <w:szCs w:val="19"/>
                <w:lang w:val="en-US"/>
              </w:rPr>
              <w:t>Domain: user domain</w:t>
            </w:r>
          </w:p>
          <w:p w:rsidR="00333403" w:rsidRPr="00543617" w:rsidRDefault="00333403" w:rsidP="00333403">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Cs/>
                <w:color w:val="000000"/>
                <w:sz w:val="19"/>
                <w:szCs w:val="19"/>
                <w:lang w:val="en-US"/>
              </w:rPr>
              <w:t xml:space="preserve">TimeStamp: date </w:t>
            </w:r>
            <w:del w:id="936" w:author="Dario Camol" w:date="2015-01-13T12:34:00Z">
              <w:r w:rsidRPr="00543617" w:rsidDel="002C6DD3">
                <w:rPr>
                  <w:rFonts w:ascii="Consolas" w:hAnsi="Consolas" w:cs="Consolas"/>
                  <w:bCs/>
                  <w:color w:val="000000"/>
                  <w:sz w:val="19"/>
                  <w:szCs w:val="19"/>
                  <w:lang w:val="en-US"/>
                </w:rPr>
                <w:delText xml:space="preserve">for </w:delText>
              </w:r>
            </w:del>
            <w:ins w:id="937" w:author="Dario Camol" w:date="2015-01-13T12:34:00Z">
              <w:r w:rsidR="002C6DD3">
                <w:rPr>
                  <w:rFonts w:ascii="Consolas" w:hAnsi="Consolas" w:cs="Consolas"/>
                  <w:bCs/>
                  <w:color w:val="000000"/>
                  <w:sz w:val="19"/>
                  <w:szCs w:val="19"/>
                  <w:lang w:val="en-US"/>
                </w:rPr>
                <w:t>to</w:t>
              </w:r>
              <w:r w:rsidR="002C6DD3" w:rsidRPr="00543617">
                <w:rPr>
                  <w:rFonts w:ascii="Consolas" w:hAnsi="Consolas" w:cs="Consolas"/>
                  <w:bCs/>
                  <w:color w:val="000000"/>
                  <w:sz w:val="19"/>
                  <w:szCs w:val="19"/>
                  <w:lang w:val="en-US"/>
                </w:rPr>
                <w:t xml:space="preserve"> </w:t>
              </w:r>
            </w:ins>
            <w:r w:rsidRPr="00543617">
              <w:rPr>
                <w:rFonts w:ascii="Consolas" w:hAnsi="Consolas" w:cs="Consolas"/>
                <w:bCs/>
                <w:color w:val="000000"/>
                <w:sz w:val="19"/>
                <w:szCs w:val="19"/>
                <w:lang w:val="en-US"/>
              </w:rPr>
              <w:t>require data from last update</w:t>
            </w:r>
          </w:p>
          <w:p w:rsidR="00333403" w:rsidRPr="00543617" w:rsidRDefault="00333403" w:rsidP="00333403">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tc>
      </w:tr>
      <w:tr w:rsidR="007C6732" w:rsidRPr="00E258BC" w:rsidDel="00C93E6D" w:rsidTr="00C93E6D">
        <w:trPr>
          <w:del w:id="938" w:author="Gino Mascotti" w:date="2015-05-27T16:02:00Z"/>
        </w:trPr>
        <w:tc>
          <w:tcPr>
            <w:cnfStyle w:val="001000000000" w:firstRow="0" w:lastRow="0" w:firstColumn="1" w:lastColumn="0" w:oddVBand="0" w:evenVBand="0" w:oddHBand="0" w:evenHBand="0" w:firstRowFirstColumn="0" w:firstRowLastColumn="0" w:lastRowFirstColumn="0" w:lastRowLastColumn="0"/>
            <w:tcW w:w="3881" w:type="dxa"/>
            <w:tcBorders>
              <w:right w:val="single" w:sz="4" w:space="0" w:color="auto"/>
            </w:tcBorders>
            <w:tcPrChange w:id="939" w:author="Gino Mascotti" w:date="2015-05-27T16:02:00Z">
              <w:tcPr>
                <w:tcW w:w="3455" w:type="dxa"/>
                <w:tcBorders>
                  <w:right w:val="single" w:sz="4" w:space="0" w:color="auto"/>
                </w:tcBorders>
              </w:tcPr>
            </w:tcPrChange>
          </w:tcPr>
          <w:p w:rsidR="00436007" w:rsidRPr="00543617" w:rsidDel="00C93E6D" w:rsidRDefault="00436007" w:rsidP="009D3DEB">
            <w:pPr>
              <w:autoSpaceDE w:val="0"/>
              <w:autoSpaceDN w:val="0"/>
              <w:adjustRightInd w:val="0"/>
              <w:ind w:left="426"/>
              <w:rPr>
                <w:del w:id="940" w:author="Gino Mascotti" w:date="2015-05-27T16:02:00Z"/>
                <w:rFonts w:ascii="Consolas" w:hAnsi="Consolas" w:cs="Consolas"/>
                <w:bCs w:val="0"/>
                <w:color w:val="000000"/>
                <w:sz w:val="19"/>
                <w:szCs w:val="19"/>
                <w:lang w:val="en-US"/>
              </w:rPr>
            </w:pPr>
          </w:p>
          <w:p w:rsidR="007C6732" w:rsidDel="00C93E6D" w:rsidRDefault="007C6732" w:rsidP="009D3DEB">
            <w:pPr>
              <w:autoSpaceDE w:val="0"/>
              <w:autoSpaceDN w:val="0"/>
              <w:adjustRightInd w:val="0"/>
              <w:ind w:left="426"/>
              <w:rPr>
                <w:del w:id="941" w:author="Gino Mascotti" w:date="2015-05-27T16:02:00Z"/>
                <w:rFonts w:ascii="Consolas" w:hAnsi="Consolas" w:cs="Consolas"/>
                <w:bCs w:val="0"/>
                <w:color w:val="000000"/>
                <w:sz w:val="19"/>
                <w:szCs w:val="19"/>
              </w:rPr>
            </w:pPr>
            <w:del w:id="942" w:author="Gino Mascotti" w:date="2015-05-27T16:02:00Z">
              <w:r w:rsidRPr="007C6732" w:rsidDel="00C93E6D">
                <w:rPr>
                  <w:rFonts w:ascii="Consolas" w:hAnsi="Consolas" w:cs="Consolas"/>
                  <w:bCs w:val="0"/>
                  <w:color w:val="000000"/>
                  <w:sz w:val="19"/>
                  <w:szCs w:val="19"/>
                </w:rPr>
                <w:delText>MSGetCodelist</w:delText>
              </w:r>
            </w:del>
          </w:p>
          <w:p w:rsidR="00436007" w:rsidRPr="007C6732" w:rsidDel="00C93E6D" w:rsidRDefault="00436007" w:rsidP="009D3DEB">
            <w:pPr>
              <w:autoSpaceDE w:val="0"/>
              <w:autoSpaceDN w:val="0"/>
              <w:adjustRightInd w:val="0"/>
              <w:ind w:left="426"/>
              <w:rPr>
                <w:del w:id="943" w:author="Gino Mascotti" w:date="2015-05-27T16:02:00Z"/>
                <w:rFonts w:ascii="Consolas" w:hAnsi="Consolas" w:cs="Consolas"/>
                <w:bCs w:val="0"/>
                <w:color w:val="000000"/>
                <w:sz w:val="19"/>
                <w:szCs w:val="19"/>
              </w:rPr>
            </w:pPr>
          </w:p>
        </w:tc>
        <w:tc>
          <w:tcPr>
            <w:tcW w:w="6008" w:type="dxa"/>
            <w:tcBorders>
              <w:left w:val="single" w:sz="4" w:space="0" w:color="auto"/>
            </w:tcBorders>
            <w:tcPrChange w:id="944" w:author="Gino Mascotti" w:date="2015-05-27T16:02:00Z">
              <w:tcPr>
                <w:tcW w:w="6434" w:type="dxa"/>
                <w:tcBorders>
                  <w:left w:val="single" w:sz="4" w:space="0" w:color="auto"/>
                </w:tcBorders>
              </w:tcPr>
            </w:tcPrChange>
          </w:tcPr>
          <w:p w:rsidR="007C6732" w:rsidRPr="00543617" w:rsidDel="00C93E6D"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del w:id="945" w:author="Gino Mascotti" w:date="2015-05-27T16:02:00Z"/>
                <w:rFonts w:ascii="Consolas" w:hAnsi="Consolas" w:cs="Consolas"/>
                <w:b/>
                <w:bCs/>
                <w:color w:val="000000"/>
                <w:sz w:val="19"/>
                <w:szCs w:val="19"/>
                <w:lang w:val="en-US"/>
              </w:rPr>
            </w:pPr>
          </w:p>
          <w:p w:rsidR="007C40E8" w:rsidRPr="00543617" w:rsidDel="00C93E6D" w:rsidRDefault="007C40E8"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del w:id="946" w:author="Gino Mascotti" w:date="2015-05-27T16:02:00Z"/>
                <w:rFonts w:ascii="Consolas" w:hAnsi="Consolas" w:cs="Consolas"/>
                <w:bCs/>
                <w:color w:val="000000"/>
                <w:sz w:val="19"/>
                <w:szCs w:val="19"/>
                <w:lang w:val="en-US"/>
              </w:rPr>
            </w:pPr>
            <w:del w:id="947" w:author="Gino Mascotti" w:date="2015-05-27T16:02:00Z">
              <w:r w:rsidRPr="00543617" w:rsidDel="00C93E6D">
                <w:rPr>
                  <w:rFonts w:ascii="Consolas" w:hAnsi="Consolas" w:cs="Consolas"/>
                  <w:bCs/>
                  <w:color w:val="000000"/>
                  <w:sz w:val="19"/>
                  <w:szCs w:val="19"/>
                  <w:lang w:val="en-US"/>
                </w:rPr>
                <w:delText>Get Codelists</w:delText>
              </w:r>
              <w:r w:rsidRPr="00543617" w:rsidDel="00C93E6D">
                <w:rPr>
                  <w:rFonts w:ascii="Consolas" w:hAnsi="Consolas" w:cs="Consolas"/>
                  <w:color w:val="000000"/>
                  <w:sz w:val="19"/>
                  <w:szCs w:val="19"/>
                  <w:lang w:val="en-US"/>
                </w:rPr>
                <w:delText xml:space="preserve">, </w:delText>
              </w:r>
              <w:r w:rsidRPr="00543617" w:rsidDel="00C93E6D">
                <w:rPr>
                  <w:rFonts w:ascii="Consolas" w:hAnsi="Consolas" w:cs="Consolas"/>
                  <w:bCs/>
                  <w:color w:val="000000"/>
                  <w:sz w:val="19"/>
                  <w:szCs w:val="19"/>
                  <w:lang w:val="en-US"/>
                </w:rPr>
                <w:delText>only used in OnTheFly v2.0</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948" w:author="Gino Mascotti" w:date="2015-05-27T16:02:00Z"/>
                <w:rFonts w:ascii="Consolas" w:hAnsi="Consolas" w:cs="Consolas"/>
                <w:bCs/>
                <w:i/>
                <w:color w:val="000000"/>
                <w:sz w:val="19"/>
                <w:szCs w:val="19"/>
                <w:lang w:val="en-US"/>
              </w:rPr>
            </w:pPr>
            <w:del w:id="949" w:author="Gino Mascotti" w:date="2015-05-27T16:02:00Z">
              <w:r w:rsidRPr="00543617" w:rsidDel="00C93E6D">
                <w:rPr>
                  <w:rFonts w:ascii="Consolas" w:hAnsi="Consolas" w:cs="Consolas"/>
                  <w:bCs/>
                  <w:i/>
                  <w:color w:val="000000"/>
                  <w:sz w:val="19"/>
                  <w:szCs w:val="19"/>
                  <w:lang w:val="en-US"/>
                </w:rPr>
                <w:delText>Parameter:</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950" w:author="Gino Mascotti" w:date="2015-05-27T16:02:00Z"/>
                <w:rFonts w:ascii="Consolas" w:hAnsi="Consolas" w:cs="Consolas"/>
                <w:bCs/>
                <w:color w:val="000000"/>
                <w:sz w:val="19"/>
                <w:szCs w:val="19"/>
                <w:lang w:val="en-US"/>
              </w:rPr>
            </w:pPr>
            <w:del w:id="951" w:author="Gino Mascotti" w:date="2015-05-27T16:02:00Z">
              <w:r w:rsidRPr="00543617" w:rsidDel="00C93E6D">
                <w:rPr>
                  <w:rFonts w:ascii="Consolas" w:hAnsi="Consolas" w:cs="Consolas"/>
                  <w:bCs/>
                  <w:color w:val="000000"/>
                  <w:sz w:val="19"/>
                  <w:szCs w:val="19"/>
                  <w:lang w:val="en-US"/>
                </w:rPr>
                <w:delText xml:space="preserve">CodelistCode: Filter for Codelist Code </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952" w:author="Gino Mascotti" w:date="2015-05-27T16:02:00Z"/>
                <w:rFonts w:ascii="Consolas" w:hAnsi="Consolas" w:cs="Consolas"/>
                <w:bCs/>
                <w:color w:val="000000"/>
                <w:sz w:val="19"/>
                <w:szCs w:val="19"/>
                <w:lang w:val="en-US"/>
              </w:rPr>
            </w:pPr>
            <w:del w:id="953" w:author="Gino Mascotti" w:date="2015-05-27T16:02:00Z">
              <w:r w:rsidRPr="00543617" w:rsidDel="00C93E6D">
                <w:rPr>
                  <w:rFonts w:ascii="Consolas" w:hAnsi="Consolas" w:cs="Consolas"/>
                  <w:bCs/>
                  <w:color w:val="000000"/>
                  <w:sz w:val="19"/>
                  <w:szCs w:val="19"/>
                  <w:lang w:val="en-US"/>
                </w:rPr>
                <w:delText>DSDCode</w:delText>
              </w:r>
            </w:del>
            <w:ins w:id="954" w:author="Dario Camol" w:date="2015-01-13T12:34:00Z">
              <w:del w:id="955" w:author="Gino Mascotti" w:date="2015-05-27T16:02:00Z">
                <w:r w:rsidR="002C6DD3" w:rsidDel="00C93E6D">
                  <w:rPr>
                    <w:rFonts w:ascii="Consolas" w:hAnsi="Consolas" w:cs="Consolas"/>
                    <w:bCs/>
                    <w:color w:val="000000"/>
                    <w:sz w:val="19"/>
                    <w:szCs w:val="19"/>
                    <w:lang w:val="en-US"/>
                  </w:rPr>
                  <w:delText>:</w:delText>
                </w:r>
              </w:del>
            </w:ins>
            <w:del w:id="956" w:author="Gino Mascotti" w:date="2015-05-27T16:02:00Z">
              <w:r w:rsidRPr="00543617" w:rsidDel="00C93E6D">
                <w:rPr>
                  <w:rFonts w:ascii="Consolas" w:hAnsi="Consolas" w:cs="Consolas"/>
                  <w:bCs/>
                  <w:color w:val="000000"/>
                  <w:sz w:val="19"/>
                  <w:szCs w:val="19"/>
                  <w:lang w:val="en-US"/>
                </w:rPr>
                <w:delText>, Filter for DSD Code</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957" w:author="Gino Mascotti" w:date="2015-05-27T16:02:00Z"/>
                <w:rFonts w:ascii="Consolas" w:hAnsi="Consolas" w:cs="Consolas"/>
                <w:bCs/>
                <w:color w:val="000000"/>
                <w:sz w:val="19"/>
                <w:szCs w:val="19"/>
                <w:lang w:val="en-US"/>
              </w:rPr>
            </w:pPr>
            <w:del w:id="958" w:author="Gino Mascotti" w:date="2015-05-27T16:02:00Z">
              <w:r w:rsidRPr="00543617" w:rsidDel="00C93E6D">
                <w:rPr>
                  <w:rFonts w:ascii="Consolas" w:hAnsi="Consolas" w:cs="Consolas"/>
                  <w:bCs/>
                  <w:color w:val="000000"/>
                  <w:sz w:val="19"/>
                  <w:szCs w:val="19"/>
                  <w:lang w:val="en-US"/>
                </w:rPr>
                <w:delText>ConceptSchemeCode,</w:delText>
              </w:r>
            </w:del>
            <w:ins w:id="959" w:author="Dario Camol" w:date="2015-01-13T12:34:00Z">
              <w:del w:id="960" w:author="Gino Mascotti" w:date="2015-05-27T16:02:00Z">
                <w:r w:rsidR="002C6DD3" w:rsidDel="00C93E6D">
                  <w:rPr>
                    <w:rFonts w:ascii="Consolas" w:hAnsi="Consolas" w:cs="Consolas"/>
                    <w:bCs/>
                    <w:color w:val="000000"/>
                    <w:sz w:val="19"/>
                    <w:szCs w:val="19"/>
                    <w:lang w:val="en-US"/>
                  </w:rPr>
                  <w:delText>:</w:delText>
                </w:r>
              </w:del>
            </w:ins>
            <w:del w:id="961" w:author="Gino Mascotti" w:date="2015-05-27T16:02:00Z">
              <w:r w:rsidRPr="00543617" w:rsidDel="00C93E6D">
                <w:rPr>
                  <w:rFonts w:ascii="Consolas" w:hAnsi="Consolas" w:cs="Consolas"/>
                  <w:bCs/>
                  <w:color w:val="000000"/>
                  <w:sz w:val="19"/>
                  <w:szCs w:val="19"/>
                  <w:lang w:val="en-US"/>
                </w:rPr>
                <w:delText xml:space="preserve"> Filter for ConceptScheme Code</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962" w:author="Gino Mascotti" w:date="2015-05-27T16:02:00Z"/>
                <w:rFonts w:ascii="Consolas" w:hAnsi="Consolas" w:cs="Consolas"/>
                <w:color w:val="000000"/>
                <w:sz w:val="19"/>
                <w:szCs w:val="19"/>
                <w:lang w:val="en-US"/>
              </w:rPr>
            </w:pPr>
            <w:del w:id="963" w:author="Gino Mascotti" w:date="2015-05-27T16:02:00Z">
              <w:r w:rsidRPr="00543617" w:rsidDel="00C93E6D">
                <w:rPr>
                  <w:rFonts w:ascii="Consolas" w:hAnsi="Consolas" w:cs="Consolas"/>
                  <w:bCs/>
                  <w:color w:val="000000"/>
                  <w:sz w:val="19"/>
                  <w:szCs w:val="19"/>
                  <w:lang w:val="en-US"/>
                </w:rPr>
                <w:delText>AgencyId: structure Agency Id, Null for all</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964" w:author="Gino Mascotti" w:date="2015-05-27T16:02:00Z"/>
                <w:rFonts w:ascii="Consolas" w:hAnsi="Consolas" w:cs="Consolas"/>
                <w:color w:val="000000"/>
                <w:sz w:val="19"/>
                <w:szCs w:val="19"/>
                <w:lang w:val="en-US"/>
              </w:rPr>
            </w:pPr>
            <w:del w:id="965" w:author="Gino Mascotti" w:date="2015-05-27T16:02:00Z">
              <w:r w:rsidRPr="00543617" w:rsidDel="00C93E6D">
                <w:rPr>
                  <w:rFonts w:ascii="Consolas" w:hAnsi="Consolas" w:cs="Consolas"/>
                  <w:bCs/>
                  <w:color w:val="000000"/>
                  <w:sz w:val="19"/>
                  <w:szCs w:val="19"/>
                  <w:lang w:val="en-US"/>
                </w:rPr>
                <w:delText>Version: structure version, Null for all</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966" w:author="Gino Mascotti" w:date="2015-05-27T16:02:00Z"/>
                <w:rFonts w:ascii="Consolas" w:hAnsi="Consolas" w:cs="Consolas"/>
                <w:bCs/>
                <w:color w:val="000000"/>
                <w:sz w:val="19"/>
                <w:szCs w:val="19"/>
                <w:lang w:val="en-US"/>
              </w:rPr>
            </w:pPr>
            <w:del w:id="967" w:author="Gino Mascotti" w:date="2015-05-27T16:02:00Z">
              <w:r w:rsidRPr="00543617" w:rsidDel="00C93E6D">
                <w:rPr>
                  <w:rFonts w:ascii="Consolas" w:hAnsi="Consolas" w:cs="Consolas"/>
                  <w:bCs/>
                  <w:color w:val="000000"/>
                  <w:sz w:val="19"/>
                  <w:szCs w:val="19"/>
                  <w:lang w:val="en-US"/>
                </w:rPr>
                <w:delText>IsStub,</w:delText>
              </w:r>
            </w:del>
            <w:ins w:id="968" w:author="Dario Camol" w:date="2015-01-13T12:35:00Z">
              <w:del w:id="969" w:author="Gino Mascotti" w:date="2015-05-27T16:02:00Z">
                <w:r w:rsidR="002C6DD3" w:rsidDel="00C93E6D">
                  <w:rPr>
                    <w:rFonts w:ascii="Consolas" w:hAnsi="Consolas" w:cs="Consolas"/>
                    <w:bCs/>
                    <w:color w:val="000000"/>
                    <w:sz w:val="19"/>
                    <w:szCs w:val="19"/>
                    <w:lang w:val="en-US"/>
                  </w:rPr>
                  <w:delText>:</w:delText>
                </w:r>
              </w:del>
            </w:ins>
            <w:del w:id="970" w:author="Gino Mascotti" w:date="2015-05-27T16:02:00Z">
              <w:r w:rsidRPr="00543617" w:rsidDel="00C93E6D">
                <w:rPr>
                  <w:rFonts w:ascii="Consolas" w:hAnsi="Consolas" w:cs="Consolas"/>
                  <w:bCs/>
                  <w:color w:val="000000"/>
                  <w:sz w:val="19"/>
                  <w:szCs w:val="19"/>
                  <w:lang w:val="en-US"/>
                </w:rPr>
                <w:delText xml:space="preserve"> if 1 return a stub structure</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971" w:author="Gino Mascotti" w:date="2015-05-27T16:02:00Z"/>
                <w:rFonts w:ascii="Consolas" w:hAnsi="Consolas" w:cs="Consolas"/>
                <w:bCs/>
                <w:color w:val="000000"/>
                <w:sz w:val="19"/>
                <w:szCs w:val="19"/>
                <w:lang w:val="en-US"/>
              </w:rPr>
            </w:pPr>
            <w:del w:id="972" w:author="Gino Mascotti" w:date="2015-05-27T16:02:00Z">
              <w:r w:rsidRPr="00543617" w:rsidDel="00C93E6D">
                <w:rPr>
                  <w:rFonts w:ascii="Consolas" w:hAnsi="Consolas" w:cs="Consolas"/>
                  <w:bCs/>
                  <w:color w:val="000000"/>
                  <w:sz w:val="19"/>
                  <w:szCs w:val="19"/>
                  <w:lang w:val="en-US"/>
                </w:rPr>
                <w:delText>UserName,</w:delText>
              </w:r>
            </w:del>
            <w:ins w:id="973" w:author="Dario Camol" w:date="2015-01-13T12:35:00Z">
              <w:del w:id="974" w:author="Gino Mascotti" w:date="2015-05-27T16:02:00Z">
                <w:r w:rsidR="002C6DD3" w:rsidDel="00C93E6D">
                  <w:rPr>
                    <w:rFonts w:ascii="Consolas" w:hAnsi="Consolas" w:cs="Consolas"/>
                    <w:bCs/>
                    <w:color w:val="000000"/>
                    <w:sz w:val="19"/>
                    <w:szCs w:val="19"/>
                    <w:lang w:val="en-US"/>
                  </w:rPr>
                  <w:delText>:</w:delText>
                </w:r>
              </w:del>
            </w:ins>
            <w:del w:id="975" w:author="Gino Mascotti" w:date="2015-05-27T16:02:00Z">
              <w:r w:rsidRPr="00543617" w:rsidDel="00C93E6D">
                <w:rPr>
                  <w:rFonts w:ascii="Consolas" w:hAnsi="Consolas" w:cs="Consolas"/>
                  <w:bCs/>
                  <w:color w:val="000000"/>
                  <w:sz w:val="19"/>
                  <w:szCs w:val="19"/>
                  <w:lang w:val="en-US"/>
                </w:rPr>
                <w:delText xml:space="preserve"> </w:delText>
              </w:r>
            </w:del>
            <w:ins w:id="976" w:author="Dario Camol" w:date="2015-01-13T12:35:00Z">
              <w:del w:id="977" w:author="Gino Mascotti" w:date="2015-05-27T16:02:00Z">
                <w:r w:rsidR="002C6DD3" w:rsidDel="00C93E6D">
                  <w:rPr>
                    <w:rFonts w:ascii="Consolas" w:hAnsi="Consolas" w:cs="Consolas"/>
                    <w:bCs/>
                    <w:color w:val="000000"/>
                    <w:sz w:val="19"/>
                    <w:szCs w:val="19"/>
                    <w:lang w:val="en-US"/>
                  </w:rPr>
                  <w:delText>u</w:delText>
                </w:r>
              </w:del>
            </w:ins>
            <w:del w:id="978" w:author="Gino Mascotti" w:date="2015-05-27T16:02:00Z">
              <w:r w:rsidRPr="00543617" w:rsidDel="00C93E6D">
                <w:rPr>
                  <w:rFonts w:ascii="Consolas" w:hAnsi="Consolas" w:cs="Consolas"/>
                  <w:bCs/>
                  <w:color w:val="000000"/>
                  <w:sz w:val="19"/>
                  <w:szCs w:val="19"/>
                  <w:lang w:val="en-US"/>
                </w:rPr>
                <w:delText>User that use StoreProcedure</w:delText>
              </w:r>
            </w:del>
            <w:ins w:id="979" w:author="Dario Camol" w:date="2015-01-13T12:35:00Z">
              <w:del w:id="980" w:author="Gino Mascotti" w:date="2015-05-27T16:02:00Z">
                <w:r w:rsidR="002C6DD3" w:rsidDel="00C93E6D">
                  <w:rPr>
                    <w:rFonts w:ascii="Consolas" w:hAnsi="Consolas" w:cs="Consolas"/>
                    <w:bCs/>
                    <w:color w:val="000000"/>
                    <w:sz w:val="19"/>
                    <w:szCs w:val="19"/>
                    <w:lang w:val="en-US"/>
                  </w:rPr>
                  <w:delText>name</w:delText>
                </w:r>
              </w:del>
            </w:ins>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981" w:author="Gino Mascotti" w:date="2015-05-27T16:02:00Z"/>
                <w:rFonts w:ascii="Consolas" w:hAnsi="Consolas" w:cs="Consolas"/>
                <w:bCs/>
                <w:color w:val="000000"/>
                <w:sz w:val="19"/>
                <w:szCs w:val="19"/>
                <w:lang w:val="en-US"/>
              </w:rPr>
            </w:pPr>
            <w:del w:id="982" w:author="Gino Mascotti" w:date="2015-05-27T16:02:00Z">
              <w:r w:rsidRPr="00543617" w:rsidDel="00C93E6D">
                <w:rPr>
                  <w:rFonts w:ascii="Consolas" w:hAnsi="Consolas" w:cs="Consolas"/>
                  <w:bCs/>
                  <w:color w:val="000000"/>
                  <w:sz w:val="19"/>
                  <w:szCs w:val="19"/>
                  <w:lang w:val="en-US"/>
                </w:rPr>
                <w:delText>Domain: user domain</w:delText>
              </w:r>
            </w:del>
          </w:p>
          <w:p w:rsidR="00333403" w:rsidRPr="00543617" w:rsidDel="00C93E6D" w:rsidRDefault="00333403" w:rsidP="00333403">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del w:id="983" w:author="Gino Mascotti" w:date="2015-05-27T16:02:00Z"/>
                <w:rFonts w:ascii="Consolas" w:hAnsi="Consolas" w:cs="Consolas"/>
                <w:color w:val="000000"/>
                <w:sz w:val="19"/>
                <w:szCs w:val="19"/>
                <w:lang w:val="en-US"/>
              </w:rPr>
            </w:pPr>
            <w:del w:id="984" w:author="Gino Mascotti" w:date="2015-05-27T16:02:00Z">
              <w:r w:rsidRPr="00543617" w:rsidDel="00C93E6D">
                <w:rPr>
                  <w:rFonts w:ascii="Consolas" w:hAnsi="Consolas" w:cs="Consolas"/>
                  <w:bCs/>
                  <w:color w:val="000000"/>
                  <w:sz w:val="19"/>
                  <w:szCs w:val="19"/>
                  <w:lang w:val="en-US"/>
                </w:rPr>
                <w:delText xml:space="preserve">TimeStamp: date for </w:delText>
              </w:r>
            </w:del>
            <w:ins w:id="985" w:author="Dario Camol" w:date="2015-01-13T12:35:00Z">
              <w:del w:id="986" w:author="Gino Mascotti" w:date="2015-05-27T16:02:00Z">
                <w:r w:rsidR="002C6DD3" w:rsidDel="00C93E6D">
                  <w:rPr>
                    <w:rFonts w:ascii="Consolas" w:hAnsi="Consolas" w:cs="Consolas"/>
                    <w:bCs/>
                    <w:color w:val="000000"/>
                    <w:sz w:val="19"/>
                    <w:szCs w:val="19"/>
                    <w:lang w:val="en-US"/>
                  </w:rPr>
                  <w:delText xml:space="preserve">to </w:delText>
                </w:r>
              </w:del>
            </w:ins>
            <w:del w:id="987" w:author="Gino Mascotti" w:date="2015-05-27T16:02:00Z">
              <w:r w:rsidRPr="00543617" w:rsidDel="00C93E6D">
                <w:rPr>
                  <w:rFonts w:ascii="Consolas" w:hAnsi="Consolas" w:cs="Consolas"/>
                  <w:bCs/>
                  <w:color w:val="000000"/>
                  <w:sz w:val="19"/>
                  <w:szCs w:val="19"/>
                  <w:lang w:val="en-US"/>
                </w:rPr>
                <w:delText>require data from last update</w:delText>
              </w:r>
            </w:del>
          </w:p>
          <w:p w:rsidR="00333403" w:rsidRPr="00543617" w:rsidDel="00C93E6D" w:rsidRDefault="00333403"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del w:id="988" w:author="Gino Mascotti" w:date="2015-05-27T16:02:00Z"/>
                <w:rFonts w:ascii="Consolas" w:hAnsi="Consolas" w:cs="Consolas"/>
                <w:bCs/>
                <w:color w:val="000000"/>
                <w:sz w:val="19"/>
                <w:szCs w:val="19"/>
                <w:lang w:val="en-US"/>
              </w:rPr>
            </w:pPr>
          </w:p>
        </w:tc>
      </w:tr>
      <w:tr w:rsidR="007C6732" w:rsidRPr="00E258BC" w:rsidDel="00C93E6D" w:rsidTr="00C93E6D">
        <w:trPr>
          <w:cnfStyle w:val="000000100000" w:firstRow="0" w:lastRow="0" w:firstColumn="0" w:lastColumn="0" w:oddVBand="0" w:evenVBand="0" w:oddHBand="1" w:evenHBand="0" w:firstRowFirstColumn="0" w:firstRowLastColumn="0" w:lastRowFirstColumn="0" w:lastRowLastColumn="0"/>
          <w:del w:id="989" w:author="Gino Mascotti" w:date="2015-05-27T16:02:00Z"/>
        </w:trPr>
        <w:tc>
          <w:tcPr>
            <w:cnfStyle w:val="001000000000" w:firstRow="0" w:lastRow="0" w:firstColumn="1" w:lastColumn="0" w:oddVBand="0" w:evenVBand="0" w:oddHBand="0" w:evenHBand="0" w:firstRowFirstColumn="0" w:firstRowLastColumn="0" w:lastRowFirstColumn="0" w:lastRowLastColumn="0"/>
            <w:tcW w:w="3881" w:type="dxa"/>
            <w:tcBorders>
              <w:right w:val="single" w:sz="4" w:space="0" w:color="auto"/>
            </w:tcBorders>
            <w:tcPrChange w:id="990" w:author="Gino Mascotti" w:date="2015-05-27T16:02:00Z">
              <w:tcPr>
                <w:tcW w:w="3455" w:type="dxa"/>
                <w:tcBorders>
                  <w:right w:val="single" w:sz="4" w:space="0" w:color="auto"/>
                </w:tcBorders>
              </w:tcPr>
            </w:tcPrChange>
          </w:tcPr>
          <w:p w:rsidR="00436007" w:rsidRPr="00543617" w:rsidDel="00C93E6D" w:rsidRDefault="00436007"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del w:id="991" w:author="Gino Mascotti" w:date="2015-05-27T16:02:00Z"/>
                <w:rFonts w:ascii="Consolas" w:hAnsi="Consolas" w:cs="Consolas"/>
                <w:bCs w:val="0"/>
                <w:color w:val="000000"/>
                <w:sz w:val="19"/>
                <w:szCs w:val="19"/>
                <w:lang w:val="en-US"/>
              </w:rPr>
            </w:pPr>
          </w:p>
          <w:p w:rsidR="007C6732" w:rsidDel="00C93E6D" w:rsidRDefault="007C6732"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del w:id="992" w:author="Gino Mascotti" w:date="2015-05-27T16:02:00Z"/>
                <w:rFonts w:ascii="Consolas" w:hAnsi="Consolas" w:cs="Consolas"/>
                <w:bCs w:val="0"/>
                <w:color w:val="000000"/>
                <w:sz w:val="19"/>
                <w:szCs w:val="19"/>
              </w:rPr>
            </w:pPr>
            <w:del w:id="993" w:author="Gino Mascotti" w:date="2015-05-27T16:02:00Z">
              <w:r w:rsidRPr="007C6732" w:rsidDel="00C93E6D">
                <w:rPr>
                  <w:rFonts w:ascii="Consolas" w:hAnsi="Consolas" w:cs="Consolas"/>
                  <w:bCs w:val="0"/>
                  <w:color w:val="000000"/>
                  <w:sz w:val="19"/>
                  <w:szCs w:val="19"/>
                </w:rPr>
                <w:delText>MSGetConceptScheme</w:delText>
              </w:r>
            </w:del>
          </w:p>
          <w:p w:rsidR="00436007" w:rsidRPr="007C6732" w:rsidDel="00C93E6D" w:rsidRDefault="00436007" w:rsidP="009D3DEB">
            <w:pPr>
              <w:autoSpaceDE w:val="0"/>
              <w:autoSpaceDN w:val="0"/>
              <w:adjustRightInd w:val="0"/>
              <w:ind w:left="426"/>
              <w:cnfStyle w:val="001000100000" w:firstRow="0" w:lastRow="0" w:firstColumn="1" w:lastColumn="0" w:oddVBand="0" w:evenVBand="0" w:oddHBand="1" w:evenHBand="0" w:firstRowFirstColumn="0" w:firstRowLastColumn="0" w:lastRowFirstColumn="0" w:lastRowLastColumn="0"/>
              <w:rPr>
                <w:del w:id="994" w:author="Gino Mascotti" w:date="2015-05-27T16:02:00Z"/>
                <w:rFonts w:ascii="Consolas" w:hAnsi="Consolas" w:cs="Consolas"/>
                <w:bCs w:val="0"/>
                <w:color w:val="000000"/>
                <w:sz w:val="19"/>
                <w:szCs w:val="19"/>
              </w:rPr>
            </w:pPr>
          </w:p>
        </w:tc>
        <w:tc>
          <w:tcPr>
            <w:tcW w:w="6008" w:type="dxa"/>
            <w:tcBorders>
              <w:left w:val="single" w:sz="4" w:space="0" w:color="auto"/>
            </w:tcBorders>
            <w:tcPrChange w:id="995" w:author="Gino Mascotti" w:date="2015-05-27T16:02:00Z">
              <w:tcPr>
                <w:tcW w:w="6434" w:type="dxa"/>
                <w:tcBorders>
                  <w:left w:val="single" w:sz="4" w:space="0" w:color="auto"/>
                </w:tcBorders>
              </w:tcPr>
            </w:tcPrChange>
          </w:tcPr>
          <w:p w:rsidR="007C6732" w:rsidRPr="00543617" w:rsidDel="00C93E6D"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del w:id="996" w:author="Gino Mascotti" w:date="2015-05-27T16:02:00Z"/>
                <w:rFonts w:ascii="Consolas" w:hAnsi="Consolas" w:cs="Consolas"/>
                <w:color w:val="000000"/>
                <w:sz w:val="19"/>
                <w:szCs w:val="19"/>
                <w:lang w:val="en-US"/>
              </w:rPr>
            </w:pPr>
          </w:p>
          <w:p w:rsidR="007C40E8" w:rsidRPr="00543617" w:rsidDel="00C93E6D" w:rsidRDefault="007C40E8"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del w:id="997" w:author="Gino Mascotti" w:date="2015-05-27T16:02:00Z"/>
                <w:rFonts w:ascii="Consolas" w:hAnsi="Consolas" w:cs="Consolas"/>
                <w:bCs/>
                <w:color w:val="000000"/>
                <w:sz w:val="19"/>
                <w:szCs w:val="19"/>
                <w:lang w:val="en-US"/>
              </w:rPr>
            </w:pPr>
            <w:del w:id="998" w:author="Gino Mascotti" w:date="2015-05-27T16:02:00Z">
              <w:r w:rsidRPr="00543617" w:rsidDel="00C93E6D">
                <w:rPr>
                  <w:rFonts w:ascii="Consolas" w:hAnsi="Consolas" w:cs="Consolas"/>
                  <w:bCs/>
                  <w:color w:val="000000"/>
                  <w:sz w:val="19"/>
                  <w:szCs w:val="19"/>
                  <w:lang w:val="en-US"/>
                </w:rPr>
                <w:delText>Get ConceptSchemes</w:delText>
              </w:r>
              <w:r w:rsidRPr="00543617" w:rsidDel="00C93E6D">
                <w:rPr>
                  <w:rFonts w:ascii="Consolas" w:hAnsi="Consolas" w:cs="Consolas"/>
                  <w:color w:val="000000"/>
                  <w:sz w:val="19"/>
                  <w:szCs w:val="19"/>
                  <w:lang w:val="en-US"/>
                </w:rPr>
                <w:delText xml:space="preserve">, </w:delText>
              </w:r>
              <w:r w:rsidRPr="00543617" w:rsidDel="00C93E6D">
                <w:rPr>
                  <w:rFonts w:ascii="Consolas" w:hAnsi="Consolas" w:cs="Consolas"/>
                  <w:bCs/>
                  <w:color w:val="000000"/>
                  <w:sz w:val="19"/>
                  <w:szCs w:val="19"/>
                  <w:lang w:val="en-US"/>
                </w:rPr>
                <w:delText>only used in OnTheFly v2.0</w:delText>
              </w:r>
            </w:del>
          </w:p>
          <w:p w:rsidR="00333403" w:rsidRPr="00543617" w:rsidDel="00C93E6D"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del w:id="999" w:author="Gino Mascotti" w:date="2015-05-27T16:02:00Z"/>
                <w:rFonts w:ascii="Consolas" w:hAnsi="Consolas" w:cs="Consolas"/>
                <w:bCs/>
                <w:i/>
                <w:color w:val="000000"/>
                <w:sz w:val="19"/>
                <w:szCs w:val="19"/>
                <w:lang w:val="en-US"/>
              </w:rPr>
            </w:pPr>
            <w:del w:id="1000" w:author="Gino Mascotti" w:date="2015-05-27T16:02:00Z">
              <w:r w:rsidRPr="00543617" w:rsidDel="00C93E6D">
                <w:rPr>
                  <w:rFonts w:ascii="Consolas" w:hAnsi="Consolas" w:cs="Consolas"/>
                  <w:bCs/>
                  <w:i/>
                  <w:color w:val="000000"/>
                  <w:sz w:val="19"/>
                  <w:szCs w:val="19"/>
                  <w:lang w:val="en-US"/>
                </w:rPr>
                <w:delText>Parameter:</w:delText>
              </w:r>
            </w:del>
          </w:p>
          <w:p w:rsidR="00333403" w:rsidRPr="00543617" w:rsidDel="00C93E6D"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del w:id="1001" w:author="Gino Mascotti" w:date="2015-05-27T16:02:00Z"/>
                <w:rFonts w:ascii="Consolas" w:hAnsi="Consolas" w:cs="Consolas"/>
                <w:bCs/>
                <w:color w:val="000000"/>
                <w:sz w:val="19"/>
                <w:szCs w:val="19"/>
                <w:lang w:val="en-US"/>
              </w:rPr>
            </w:pPr>
            <w:del w:id="1002" w:author="Gino Mascotti" w:date="2015-05-27T16:02:00Z">
              <w:r w:rsidRPr="00543617" w:rsidDel="00C93E6D">
                <w:rPr>
                  <w:rFonts w:ascii="Consolas" w:hAnsi="Consolas" w:cs="Consolas"/>
                  <w:bCs/>
                  <w:color w:val="000000"/>
                  <w:sz w:val="19"/>
                  <w:szCs w:val="19"/>
                  <w:lang w:val="en-US"/>
                </w:rPr>
                <w:delText>ConceptSchemeCode,</w:delText>
              </w:r>
            </w:del>
            <w:ins w:id="1003" w:author="Dario Camol" w:date="2015-01-13T12:35:00Z">
              <w:del w:id="1004" w:author="Gino Mascotti" w:date="2015-05-27T16:02:00Z">
                <w:r w:rsidR="002C6DD3" w:rsidDel="00C93E6D">
                  <w:rPr>
                    <w:rFonts w:ascii="Consolas" w:hAnsi="Consolas" w:cs="Consolas"/>
                    <w:bCs/>
                    <w:color w:val="000000"/>
                    <w:sz w:val="19"/>
                    <w:szCs w:val="19"/>
                    <w:lang w:val="en-US"/>
                  </w:rPr>
                  <w:delText>:</w:delText>
                </w:r>
              </w:del>
            </w:ins>
            <w:del w:id="1005" w:author="Gino Mascotti" w:date="2015-05-27T16:02:00Z">
              <w:r w:rsidRPr="00543617" w:rsidDel="00C93E6D">
                <w:rPr>
                  <w:rFonts w:ascii="Consolas" w:hAnsi="Consolas" w:cs="Consolas"/>
                  <w:bCs/>
                  <w:color w:val="000000"/>
                  <w:sz w:val="19"/>
                  <w:szCs w:val="19"/>
                  <w:lang w:val="en-US"/>
                </w:rPr>
                <w:delText xml:space="preserve"> Filter for ConceptScheme Code</w:delText>
              </w:r>
            </w:del>
          </w:p>
          <w:p w:rsidR="00333403" w:rsidRPr="00543617" w:rsidDel="00C93E6D"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del w:id="1006" w:author="Gino Mascotti" w:date="2015-05-27T16:02:00Z"/>
                <w:rFonts w:ascii="Consolas" w:hAnsi="Consolas" w:cs="Consolas"/>
                <w:bCs/>
                <w:color w:val="000000"/>
                <w:sz w:val="19"/>
                <w:szCs w:val="19"/>
                <w:lang w:val="en-US"/>
              </w:rPr>
            </w:pPr>
            <w:del w:id="1007" w:author="Gino Mascotti" w:date="2015-05-27T16:02:00Z">
              <w:r w:rsidRPr="00543617" w:rsidDel="00C93E6D">
                <w:rPr>
                  <w:rFonts w:ascii="Consolas" w:hAnsi="Consolas" w:cs="Consolas"/>
                  <w:bCs/>
                  <w:color w:val="000000"/>
                  <w:sz w:val="19"/>
                  <w:szCs w:val="19"/>
                  <w:lang w:val="en-US"/>
                </w:rPr>
                <w:delText>DSDCode,</w:delText>
              </w:r>
            </w:del>
            <w:ins w:id="1008" w:author="Dario Camol" w:date="2015-01-13T12:35:00Z">
              <w:del w:id="1009" w:author="Gino Mascotti" w:date="2015-05-27T16:02:00Z">
                <w:r w:rsidR="002C6DD3" w:rsidDel="00C93E6D">
                  <w:rPr>
                    <w:rFonts w:ascii="Consolas" w:hAnsi="Consolas" w:cs="Consolas"/>
                    <w:bCs/>
                    <w:color w:val="000000"/>
                    <w:sz w:val="19"/>
                    <w:szCs w:val="19"/>
                    <w:lang w:val="en-US"/>
                  </w:rPr>
                  <w:delText>:</w:delText>
                </w:r>
              </w:del>
            </w:ins>
            <w:del w:id="1010" w:author="Gino Mascotti" w:date="2015-05-27T16:02:00Z">
              <w:r w:rsidRPr="00543617" w:rsidDel="00C93E6D">
                <w:rPr>
                  <w:rFonts w:ascii="Consolas" w:hAnsi="Consolas" w:cs="Consolas"/>
                  <w:bCs/>
                  <w:color w:val="000000"/>
                  <w:sz w:val="19"/>
                  <w:szCs w:val="19"/>
                  <w:lang w:val="en-US"/>
                </w:rPr>
                <w:delText xml:space="preserve"> Filter for DSD Code</w:delText>
              </w:r>
            </w:del>
          </w:p>
          <w:p w:rsidR="00333403" w:rsidRPr="00543617" w:rsidDel="00C93E6D"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del w:id="1011" w:author="Gino Mascotti" w:date="2015-05-27T16:02:00Z"/>
                <w:rFonts w:ascii="Consolas" w:hAnsi="Consolas" w:cs="Consolas"/>
                <w:bCs/>
                <w:color w:val="000000"/>
                <w:sz w:val="19"/>
                <w:szCs w:val="19"/>
                <w:lang w:val="en-US"/>
              </w:rPr>
            </w:pPr>
            <w:del w:id="1012" w:author="Gino Mascotti" w:date="2015-05-27T16:02:00Z">
              <w:r w:rsidRPr="00543617" w:rsidDel="00C93E6D">
                <w:rPr>
                  <w:rFonts w:ascii="Consolas" w:hAnsi="Consolas" w:cs="Consolas"/>
                  <w:bCs/>
                  <w:color w:val="000000"/>
                  <w:sz w:val="19"/>
                  <w:szCs w:val="19"/>
                  <w:lang w:val="en-US"/>
                </w:rPr>
                <w:delText xml:space="preserve">CodelistCode: Filter for Codelist Code </w:delText>
              </w:r>
            </w:del>
          </w:p>
          <w:p w:rsidR="00333403" w:rsidRPr="00543617" w:rsidDel="00C93E6D"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del w:id="1013" w:author="Gino Mascotti" w:date="2015-05-27T16:02:00Z"/>
                <w:rFonts w:ascii="Consolas" w:hAnsi="Consolas" w:cs="Consolas"/>
                <w:color w:val="000000"/>
                <w:sz w:val="19"/>
                <w:szCs w:val="19"/>
                <w:lang w:val="en-US"/>
              </w:rPr>
            </w:pPr>
            <w:del w:id="1014" w:author="Gino Mascotti" w:date="2015-05-27T16:02:00Z">
              <w:r w:rsidRPr="00543617" w:rsidDel="00C93E6D">
                <w:rPr>
                  <w:rFonts w:ascii="Consolas" w:hAnsi="Consolas" w:cs="Consolas"/>
                  <w:bCs/>
                  <w:color w:val="000000"/>
                  <w:sz w:val="19"/>
                  <w:szCs w:val="19"/>
                  <w:lang w:val="en-US"/>
                </w:rPr>
                <w:delText>AgencyId: structure Agency Id, Null for all</w:delText>
              </w:r>
            </w:del>
          </w:p>
          <w:p w:rsidR="00333403" w:rsidRPr="00543617" w:rsidDel="00C93E6D"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del w:id="1015" w:author="Gino Mascotti" w:date="2015-05-27T16:02:00Z"/>
                <w:rFonts w:ascii="Consolas" w:hAnsi="Consolas" w:cs="Consolas"/>
                <w:color w:val="000000"/>
                <w:sz w:val="19"/>
                <w:szCs w:val="19"/>
                <w:lang w:val="en-US"/>
              </w:rPr>
            </w:pPr>
            <w:del w:id="1016" w:author="Gino Mascotti" w:date="2015-05-27T16:02:00Z">
              <w:r w:rsidRPr="00543617" w:rsidDel="00C93E6D">
                <w:rPr>
                  <w:rFonts w:ascii="Consolas" w:hAnsi="Consolas" w:cs="Consolas"/>
                  <w:bCs/>
                  <w:color w:val="000000"/>
                  <w:sz w:val="19"/>
                  <w:szCs w:val="19"/>
                  <w:lang w:val="en-US"/>
                </w:rPr>
                <w:delText>Version: structure version, Null for all</w:delText>
              </w:r>
            </w:del>
          </w:p>
          <w:p w:rsidR="00333403" w:rsidRPr="00543617" w:rsidDel="00C93E6D"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del w:id="1017" w:author="Gino Mascotti" w:date="2015-05-27T16:02:00Z"/>
                <w:rFonts w:ascii="Consolas" w:hAnsi="Consolas" w:cs="Consolas"/>
                <w:bCs/>
                <w:color w:val="000000"/>
                <w:sz w:val="19"/>
                <w:szCs w:val="19"/>
                <w:lang w:val="en-US"/>
              </w:rPr>
            </w:pPr>
            <w:del w:id="1018" w:author="Gino Mascotti" w:date="2015-05-27T16:02:00Z">
              <w:r w:rsidRPr="00543617" w:rsidDel="00C93E6D">
                <w:rPr>
                  <w:rFonts w:ascii="Consolas" w:hAnsi="Consolas" w:cs="Consolas"/>
                  <w:bCs/>
                  <w:color w:val="000000"/>
                  <w:sz w:val="19"/>
                  <w:szCs w:val="19"/>
                  <w:lang w:val="en-US"/>
                </w:rPr>
                <w:delText>IsStub,</w:delText>
              </w:r>
            </w:del>
            <w:ins w:id="1019" w:author="Dario Camol" w:date="2015-01-13T12:35:00Z">
              <w:del w:id="1020" w:author="Gino Mascotti" w:date="2015-05-27T16:02:00Z">
                <w:r w:rsidR="002C6DD3" w:rsidDel="00C93E6D">
                  <w:rPr>
                    <w:rFonts w:ascii="Consolas" w:hAnsi="Consolas" w:cs="Consolas"/>
                    <w:bCs/>
                    <w:color w:val="000000"/>
                    <w:sz w:val="19"/>
                    <w:szCs w:val="19"/>
                    <w:lang w:val="en-US"/>
                  </w:rPr>
                  <w:delText>:</w:delText>
                </w:r>
              </w:del>
            </w:ins>
            <w:del w:id="1021" w:author="Gino Mascotti" w:date="2015-05-27T16:02:00Z">
              <w:r w:rsidRPr="00543617" w:rsidDel="00C93E6D">
                <w:rPr>
                  <w:rFonts w:ascii="Consolas" w:hAnsi="Consolas" w:cs="Consolas"/>
                  <w:bCs/>
                  <w:color w:val="000000"/>
                  <w:sz w:val="19"/>
                  <w:szCs w:val="19"/>
                  <w:lang w:val="en-US"/>
                </w:rPr>
                <w:delText xml:space="preserve"> if 1 return a stub structure</w:delText>
              </w:r>
            </w:del>
          </w:p>
          <w:p w:rsidR="00333403" w:rsidRPr="00543617" w:rsidDel="00C93E6D"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del w:id="1022" w:author="Gino Mascotti" w:date="2015-05-27T16:02:00Z"/>
                <w:rFonts w:ascii="Consolas" w:hAnsi="Consolas" w:cs="Consolas"/>
                <w:bCs/>
                <w:color w:val="000000"/>
                <w:sz w:val="19"/>
                <w:szCs w:val="19"/>
                <w:lang w:val="en-US"/>
              </w:rPr>
            </w:pPr>
            <w:del w:id="1023" w:author="Gino Mascotti" w:date="2015-05-27T16:02:00Z">
              <w:r w:rsidRPr="00543617" w:rsidDel="00C93E6D">
                <w:rPr>
                  <w:rFonts w:ascii="Consolas" w:hAnsi="Consolas" w:cs="Consolas"/>
                  <w:bCs/>
                  <w:color w:val="000000"/>
                  <w:sz w:val="19"/>
                  <w:szCs w:val="19"/>
                  <w:lang w:val="en-US"/>
                </w:rPr>
                <w:delText>UserName,</w:delText>
              </w:r>
            </w:del>
            <w:ins w:id="1024" w:author="Dario Camol" w:date="2015-01-13T12:35:00Z">
              <w:del w:id="1025" w:author="Gino Mascotti" w:date="2015-05-27T16:02:00Z">
                <w:r w:rsidR="002C6DD3" w:rsidDel="00C93E6D">
                  <w:rPr>
                    <w:rFonts w:ascii="Consolas" w:hAnsi="Consolas" w:cs="Consolas"/>
                    <w:bCs/>
                    <w:color w:val="000000"/>
                    <w:sz w:val="19"/>
                    <w:szCs w:val="19"/>
                    <w:lang w:val="en-US"/>
                  </w:rPr>
                  <w:delText>:</w:delText>
                </w:r>
              </w:del>
            </w:ins>
            <w:del w:id="1026" w:author="Gino Mascotti" w:date="2015-05-27T16:02:00Z">
              <w:r w:rsidRPr="00543617" w:rsidDel="00C93E6D">
                <w:rPr>
                  <w:rFonts w:ascii="Consolas" w:hAnsi="Consolas" w:cs="Consolas"/>
                  <w:bCs/>
                  <w:color w:val="000000"/>
                  <w:sz w:val="19"/>
                  <w:szCs w:val="19"/>
                  <w:lang w:val="en-US"/>
                </w:rPr>
                <w:delText xml:space="preserve"> </w:delText>
              </w:r>
            </w:del>
            <w:ins w:id="1027" w:author="Dario Camol" w:date="2015-01-13T12:35:00Z">
              <w:del w:id="1028" w:author="Gino Mascotti" w:date="2015-05-27T16:02:00Z">
                <w:r w:rsidR="002C6DD3" w:rsidDel="00C93E6D">
                  <w:rPr>
                    <w:rFonts w:ascii="Consolas" w:hAnsi="Consolas" w:cs="Consolas"/>
                    <w:bCs/>
                    <w:color w:val="000000"/>
                    <w:sz w:val="19"/>
                    <w:szCs w:val="19"/>
                    <w:lang w:val="en-US"/>
                  </w:rPr>
                  <w:delText>u</w:delText>
                </w:r>
              </w:del>
            </w:ins>
            <w:del w:id="1029" w:author="Gino Mascotti" w:date="2015-05-27T16:02:00Z">
              <w:r w:rsidRPr="00543617" w:rsidDel="00C93E6D">
                <w:rPr>
                  <w:rFonts w:ascii="Consolas" w:hAnsi="Consolas" w:cs="Consolas"/>
                  <w:bCs/>
                  <w:color w:val="000000"/>
                  <w:sz w:val="19"/>
                  <w:szCs w:val="19"/>
                  <w:lang w:val="en-US"/>
                </w:rPr>
                <w:delText>User that use StoreProcedure</w:delText>
              </w:r>
            </w:del>
            <w:ins w:id="1030" w:author="Dario Camol" w:date="2015-01-13T12:35:00Z">
              <w:del w:id="1031" w:author="Gino Mascotti" w:date="2015-05-27T16:02:00Z">
                <w:r w:rsidR="002C6DD3" w:rsidDel="00C93E6D">
                  <w:rPr>
                    <w:rFonts w:ascii="Consolas" w:hAnsi="Consolas" w:cs="Consolas"/>
                    <w:bCs/>
                    <w:color w:val="000000"/>
                    <w:sz w:val="19"/>
                    <w:szCs w:val="19"/>
                    <w:lang w:val="en-US"/>
                  </w:rPr>
                  <w:delText>name</w:delText>
                </w:r>
              </w:del>
            </w:ins>
          </w:p>
          <w:p w:rsidR="00333403" w:rsidRPr="00543617" w:rsidDel="00C93E6D"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del w:id="1032" w:author="Gino Mascotti" w:date="2015-05-27T16:02:00Z"/>
                <w:rFonts w:ascii="Consolas" w:hAnsi="Consolas" w:cs="Consolas"/>
                <w:bCs/>
                <w:color w:val="000000"/>
                <w:sz w:val="19"/>
                <w:szCs w:val="19"/>
                <w:lang w:val="en-US"/>
              </w:rPr>
            </w:pPr>
            <w:del w:id="1033" w:author="Gino Mascotti" w:date="2015-05-27T16:02:00Z">
              <w:r w:rsidRPr="00543617" w:rsidDel="00C93E6D">
                <w:rPr>
                  <w:rFonts w:ascii="Consolas" w:hAnsi="Consolas" w:cs="Consolas"/>
                  <w:bCs/>
                  <w:color w:val="000000"/>
                  <w:sz w:val="19"/>
                  <w:szCs w:val="19"/>
                  <w:lang w:val="en-US"/>
                </w:rPr>
                <w:delText>Domain: user domain</w:delText>
              </w:r>
            </w:del>
          </w:p>
          <w:p w:rsidR="00333403" w:rsidRPr="00543617" w:rsidDel="00C93E6D" w:rsidRDefault="00333403" w:rsidP="00333403">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del w:id="1034" w:author="Gino Mascotti" w:date="2015-05-27T16:02:00Z"/>
                <w:rFonts w:ascii="Consolas" w:hAnsi="Consolas" w:cs="Consolas"/>
                <w:color w:val="000000"/>
                <w:sz w:val="19"/>
                <w:szCs w:val="19"/>
                <w:lang w:val="en-US"/>
              </w:rPr>
            </w:pPr>
            <w:del w:id="1035" w:author="Gino Mascotti" w:date="2015-05-27T16:02:00Z">
              <w:r w:rsidRPr="00543617" w:rsidDel="00C93E6D">
                <w:rPr>
                  <w:rFonts w:ascii="Consolas" w:hAnsi="Consolas" w:cs="Consolas"/>
                  <w:bCs/>
                  <w:color w:val="000000"/>
                  <w:sz w:val="19"/>
                  <w:szCs w:val="19"/>
                  <w:lang w:val="en-US"/>
                </w:rPr>
                <w:delText xml:space="preserve">TimeStamp: date for </w:delText>
              </w:r>
            </w:del>
            <w:ins w:id="1036" w:author="Dario Camol" w:date="2015-01-13T12:35:00Z">
              <w:del w:id="1037" w:author="Gino Mascotti" w:date="2015-05-27T16:02:00Z">
                <w:r w:rsidR="002C6DD3" w:rsidDel="00C93E6D">
                  <w:rPr>
                    <w:rFonts w:ascii="Consolas" w:hAnsi="Consolas" w:cs="Consolas"/>
                    <w:bCs/>
                    <w:color w:val="000000"/>
                    <w:sz w:val="19"/>
                    <w:szCs w:val="19"/>
                    <w:lang w:val="en-US"/>
                  </w:rPr>
                  <w:delText xml:space="preserve">to </w:delText>
                </w:r>
              </w:del>
            </w:ins>
            <w:del w:id="1038" w:author="Gino Mascotti" w:date="2015-05-27T16:02:00Z">
              <w:r w:rsidRPr="00543617" w:rsidDel="00C93E6D">
                <w:rPr>
                  <w:rFonts w:ascii="Consolas" w:hAnsi="Consolas" w:cs="Consolas"/>
                  <w:bCs/>
                  <w:color w:val="000000"/>
                  <w:sz w:val="19"/>
                  <w:szCs w:val="19"/>
                  <w:lang w:val="en-US"/>
                </w:rPr>
                <w:delText>require data from last update</w:delText>
              </w:r>
            </w:del>
          </w:p>
          <w:p w:rsidR="00333403" w:rsidRPr="00543617" w:rsidDel="00C93E6D" w:rsidRDefault="00333403"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del w:id="1039" w:author="Gino Mascotti" w:date="2015-05-27T16:02:00Z"/>
                <w:rFonts w:ascii="Consolas" w:hAnsi="Consolas" w:cs="Consolas"/>
                <w:color w:val="000000"/>
                <w:sz w:val="19"/>
                <w:szCs w:val="19"/>
                <w:lang w:val="en-US"/>
              </w:rPr>
            </w:pPr>
          </w:p>
        </w:tc>
      </w:tr>
      <w:tr w:rsidR="007C6732" w:rsidRPr="00E258BC" w:rsidDel="00C93E6D" w:rsidTr="00C93E6D">
        <w:trPr>
          <w:del w:id="1040" w:author="Gino Mascotti" w:date="2015-05-27T16:02:00Z"/>
        </w:trPr>
        <w:tc>
          <w:tcPr>
            <w:cnfStyle w:val="001000000000" w:firstRow="0" w:lastRow="0" w:firstColumn="1" w:lastColumn="0" w:oddVBand="0" w:evenVBand="0" w:oddHBand="0" w:evenHBand="0" w:firstRowFirstColumn="0" w:firstRowLastColumn="0" w:lastRowFirstColumn="0" w:lastRowLastColumn="0"/>
            <w:tcW w:w="3881" w:type="dxa"/>
            <w:tcBorders>
              <w:right w:val="single" w:sz="4" w:space="0" w:color="auto"/>
            </w:tcBorders>
            <w:tcPrChange w:id="1041" w:author="Gino Mascotti" w:date="2015-05-27T16:02:00Z">
              <w:tcPr>
                <w:tcW w:w="3455" w:type="dxa"/>
                <w:tcBorders>
                  <w:right w:val="single" w:sz="4" w:space="0" w:color="auto"/>
                </w:tcBorders>
              </w:tcPr>
            </w:tcPrChange>
          </w:tcPr>
          <w:p w:rsidR="00436007" w:rsidRPr="00543617" w:rsidDel="00C93E6D" w:rsidRDefault="00436007" w:rsidP="009D3DEB">
            <w:pPr>
              <w:autoSpaceDE w:val="0"/>
              <w:autoSpaceDN w:val="0"/>
              <w:adjustRightInd w:val="0"/>
              <w:ind w:left="426"/>
              <w:rPr>
                <w:del w:id="1042" w:author="Gino Mascotti" w:date="2015-05-27T16:02:00Z"/>
                <w:rFonts w:ascii="Consolas" w:hAnsi="Consolas" w:cs="Consolas"/>
                <w:bCs w:val="0"/>
                <w:color w:val="000000"/>
                <w:sz w:val="19"/>
                <w:szCs w:val="19"/>
                <w:lang w:val="en-US"/>
              </w:rPr>
            </w:pPr>
          </w:p>
          <w:p w:rsidR="007C6732" w:rsidDel="00C93E6D" w:rsidRDefault="007C6732" w:rsidP="009D3DEB">
            <w:pPr>
              <w:autoSpaceDE w:val="0"/>
              <w:autoSpaceDN w:val="0"/>
              <w:adjustRightInd w:val="0"/>
              <w:ind w:left="426"/>
              <w:rPr>
                <w:del w:id="1043" w:author="Gino Mascotti" w:date="2015-05-27T16:02:00Z"/>
                <w:rFonts w:ascii="Consolas" w:hAnsi="Consolas" w:cs="Consolas"/>
                <w:bCs w:val="0"/>
                <w:color w:val="000000"/>
                <w:sz w:val="19"/>
                <w:szCs w:val="19"/>
              </w:rPr>
            </w:pPr>
            <w:del w:id="1044" w:author="Gino Mascotti" w:date="2015-05-27T16:02:00Z">
              <w:r w:rsidRPr="007C6732" w:rsidDel="00C93E6D">
                <w:rPr>
                  <w:rFonts w:ascii="Consolas" w:hAnsi="Consolas" w:cs="Consolas"/>
                  <w:bCs w:val="0"/>
                  <w:color w:val="000000"/>
                  <w:sz w:val="19"/>
                  <w:szCs w:val="19"/>
                </w:rPr>
                <w:delText>MSGetDSD</w:delText>
              </w:r>
            </w:del>
          </w:p>
          <w:p w:rsidR="00436007" w:rsidRPr="007C6732" w:rsidDel="00C93E6D" w:rsidRDefault="00436007" w:rsidP="009D3DEB">
            <w:pPr>
              <w:autoSpaceDE w:val="0"/>
              <w:autoSpaceDN w:val="0"/>
              <w:adjustRightInd w:val="0"/>
              <w:ind w:left="426"/>
              <w:rPr>
                <w:del w:id="1045" w:author="Gino Mascotti" w:date="2015-05-27T16:02:00Z"/>
                <w:rFonts w:ascii="Consolas" w:hAnsi="Consolas" w:cs="Consolas"/>
                <w:bCs w:val="0"/>
                <w:color w:val="000000"/>
                <w:sz w:val="19"/>
                <w:szCs w:val="19"/>
              </w:rPr>
            </w:pPr>
          </w:p>
        </w:tc>
        <w:tc>
          <w:tcPr>
            <w:tcW w:w="6008" w:type="dxa"/>
            <w:tcBorders>
              <w:left w:val="single" w:sz="4" w:space="0" w:color="auto"/>
            </w:tcBorders>
            <w:tcPrChange w:id="1046" w:author="Gino Mascotti" w:date="2015-05-27T16:02:00Z">
              <w:tcPr>
                <w:tcW w:w="6434" w:type="dxa"/>
                <w:tcBorders>
                  <w:left w:val="single" w:sz="4" w:space="0" w:color="auto"/>
                </w:tcBorders>
              </w:tcPr>
            </w:tcPrChange>
          </w:tcPr>
          <w:p w:rsidR="007C6732" w:rsidRPr="00543617" w:rsidDel="00C93E6D"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del w:id="1047" w:author="Gino Mascotti" w:date="2015-05-27T16:02:00Z"/>
                <w:rFonts w:ascii="Consolas" w:hAnsi="Consolas" w:cs="Consolas"/>
                <w:b/>
                <w:bCs/>
                <w:color w:val="000000"/>
                <w:sz w:val="19"/>
                <w:szCs w:val="19"/>
                <w:lang w:val="en-US"/>
              </w:rPr>
            </w:pPr>
          </w:p>
          <w:p w:rsidR="007C40E8" w:rsidRPr="00543617" w:rsidDel="00C93E6D" w:rsidRDefault="007C40E8"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del w:id="1048" w:author="Gino Mascotti" w:date="2015-05-27T16:02:00Z"/>
                <w:rFonts w:ascii="Consolas" w:hAnsi="Consolas" w:cs="Consolas"/>
                <w:bCs/>
                <w:color w:val="000000"/>
                <w:sz w:val="19"/>
                <w:szCs w:val="19"/>
                <w:lang w:val="en-US"/>
              </w:rPr>
            </w:pPr>
            <w:del w:id="1049" w:author="Gino Mascotti" w:date="2015-05-27T16:02:00Z">
              <w:r w:rsidRPr="00543617" w:rsidDel="00C93E6D">
                <w:rPr>
                  <w:rFonts w:ascii="Consolas" w:hAnsi="Consolas" w:cs="Consolas"/>
                  <w:bCs/>
                  <w:color w:val="000000"/>
                  <w:sz w:val="19"/>
                  <w:szCs w:val="19"/>
                  <w:lang w:val="en-US"/>
                </w:rPr>
                <w:delText>Get DataStructures</w:delText>
              </w:r>
              <w:r w:rsidRPr="00543617" w:rsidDel="00C93E6D">
                <w:rPr>
                  <w:rFonts w:ascii="Consolas" w:hAnsi="Consolas" w:cs="Consolas"/>
                  <w:color w:val="000000"/>
                  <w:sz w:val="19"/>
                  <w:szCs w:val="19"/>
                  <w:lang w:val="en-US"/>
                </w:rPr>
                <w:delText xml:space="preserve">, </w:delText>
              </w:r>
              <w:r w:rsidRPr="00543617" w:rsidDel="00C93E6D">
                <w:rPr>
                  <w:rFonts w:ascii="Consolas" w:hAnsi="Consolas" w:cs="Consolas"/>
                  <w:bCs/>
                  <w:color w:val="000000"/>
                  <w:sz w:val="19"/>
                  <w:szCs w:val="19"/>
                  <w:lang w:val="en-US"/>
                </w:rPr>
                <w:delText>only used in OnTheFly v2.0</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1050" w:author="Gino Mascotti" w:date="2015-05-27T16:02:00Z"/>
                <w:rFonts w:ascii="Consolas" w:hAnsi="Consolas" w:cs="Consolas"/>
                <w:bCs/>
                <w:i/>
                <w:color w:val="000000"/>
                <w:sz w:val="19"/>
                <w:szCs w:val="19"/>
                <w:lang w:val="en-US"/>
              </w:rPr>
            </w:pPr>
            <w:del w:id="1051" w:author="Gino Mascotti" w:date="2015-05-27T16:02:00Z">
              <w:r w:rsidRPr="00543617" w:rsidDel="00C93E6D">
                <w:rPr>
                  <w:rFonts w:ascii="Consolas" w:hAnsi="Consolas" w:cs="Consolas"/>
                  <w:bCs/>
                  <w:i/>
                  <w:color w:val="000000"/>
                  <w:sz w:val="19"/>
                  <w:szCs w:val="19"/>
                  <w:lang w:val="en-US"/>
                </w:rPr>
                <w:delText>Parameter:</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1052" w:author="Gino Mascotti" w:date="2015-05-27T16:02:00Z"/>
                <w:rFonts w:ascii="Consolas" w:hAnsi="Consolas" w:cs="Consolas"/>
                <w:bCs/>
                <w:color w:val="000000"/>
                <w:sz w:val="19"/>
                <w:szCs w:val="19"/>
                <w:lang w:val="en-US"/>
              </w:rPr>
            </w:pPr>
            <w:del w:id="1053" w:author="Gino Mascotti" w:date="2015-05-27T16:02:00Z">
              <w:r w:rsidRPr="00543617" w:rsidDel="00C93E6D">
                <w:rPr>
                  <w:rFonts w:ascii="Consolas" w:hAnsi="Consolas" w:cs="Consolas"/>
                  <w:bCs/>
                  <w:color w:val="000000"/>
                  <w:sz w:val="19"/>
                  <w:szCs w:val="19"/>
                  <w:lang w:val="en-US"/>
                </w:rPr>
                <w:delText>DSDCode</w:delText>
              </w:r>
            </w:del>
            <w:ins w:id="1054" w:author="Dario Camol" w:date="2015-01-13T12:36:00Z">
              <w:del w:id="1055" w:author="Gino Mascotti" w:date="2015-05-27T16:02:00Z">
                <w:r w:rsidR="002C6DD3" w:rsidDel="00C93E6D">
                  <w:rPr>
                    <w:rFonts w:ascii="Consolas" w:hAnsi="Consolas" w:cs="Consolas"/>
                    <w:bCs/>
                    <w:color w:val="000000"/>
                    <w:sz w:val="19"/>
                    <w:szCs w:val="19"/>
                    <w:lang w:val="en-US"/>
                  </w:rPr>
                  <w:delText>:</w:delText>
                </w:r>
              </w:del>
            </w:ins>
            <w:del w:id="1056" w:author="Gino Mascotti" w:date="2015-05-27T16:02:00Z">
              <w:r w:rsidRPr="00543617" w:rsidDel="00C93E6D">
                <w:rPr>
                  <w:rFonts w:ascii="Consolas" w:hAnsi="Consolas" w:cs="Consolas"/>
                  <w:bCs/>
                  <w:color w:val="000000"/>
                  <w:sz w:val="19"/>
                  <w:szCs w:val="19"/>
                  <w:lang w:val="en-US"/>
                </w:rPr>
                <w:delText>, Filter for DSD Code</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1057" w:author="Gino Mascotti" w:date="2015-05-27T16:02:00Z"/>
                <w:rFonts w:ascii="Consolas" w:hAnsi="Consolas" w:cs="Consolas"/>
                <w:bCs/>
                <w:color w:val="000000"/>
                <w:sz w:val="19"/>
                <w:szCs w:val="19"/>
                <w:lang w:val="en-US"/>
              </w:rPr>
            </w:pPr>
            <w:del w:id="1058" w:author="Gino Mascotti" w:date="2015-05-27T16:02:00Z">
              <w:r w:rsidRPr="00543617" w:rsidDel="00C93E6D">
                <w:rPr>
                  <w:rFonts w:ascii="Consolas" w:hAnsi="Consolas" w:cs="Consolas"/>
                  <w:bCs/>
                  <w:color w:val="000000"/>
                  <w:sz w:val="19"/>
                  <w:szCs w:val="19"/>
                  <w:lang w:val="en-US"/>
                </w:rPr>
                <w:delText xml:space="preserve">CodelistCode: Filter for Codelist Code </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1059" w:author="Gino Mascotti" w:date="2015-05-27T16:02:00Z"/>
                <w:rFonts w:ascii="Consolas" w:hAnsi="Consolas" w:cs="Consolas"/>
                <w:bCs/>
                <w:color w:val="000000"/>
                <w:sz w:val="19"/>
                <w:szCs w:val="19"/>
                <w:lang w:val="en-US"/>
              </w:rPr>
            </w:pPr>
            <w:del w:id="1060" w:author="Gino Mascotti" w:date="2015-05-27T16:02:00Z">
              <w:r w:rsidRPr="00543617" w:rsidDel="00C93E6D">
                <w:rPr>
                  <w:rFonts w:ascii="Consolas" w:hAnsi="Consolas" w:cs="Consolas"/>
                  <w:bCs/>
                  <w:color w:val="000000"/>
                  <w:sz w:val="19"/>
                  <w:szCs w:val="19"/>
                  <w:lang w:val="en-US"/>
                </w:rPr>
                <w:delText>ConceptSchemeCode</w:delText>
              </w:r>
            </w:del>
            <w:ins w:id="1061" w:author="Dario Camol" w:date="2015-01-13T12:36:00Z">
              <w:del w:id="1062" w:author="Gino Mascotti" w:date="2015-05-27T16:02:00Z">
                <w:r w:rsidR="002C6DD3" w:rsidDel="00C93E6D">
                  <w:rPr>
                    <w:rFonts w:ascii="Consolas" w:hAnsi="Consolas" w:cs="Consolas"/>
                    <w:bCs/>
                    <w:color w:val="000000"/>
                    <w:sz w:val="19"/>
                    <w:szCs w:val="19"/>
                    <w:lang w:val="en-US"/>
                  </w:rPr>
                  <w:delText>:</w:delText>
                </w:r>
              </w:del>
            </w:ins>
            <w:del w:id="1063" w:author="Gino Mascotti" w:date="2015-05-27T16:02:00Z">
              <w:r w:rsidRPr="00543617" w:rsidDel="00C93E6D">
                <w:rPr>
                  <w:rFonts w:ascii="Consolas" w:hAnsi="Consolas" w:cs="Consolas"/>
                  <w:bCs/>
                  <w:color w:val="000000"/>
                  <w:sz w:val="19"/>
                  <w:szCs w:val="19"/>
                  <w:lang w:val="en-US"/>
                </w:rPr>
                <w:delText>, Filter for ConceptScheme Code</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1064" w:author="Gino Mascotti" w:date="2015-05-27T16:02:00Z"/>
                <w:rFonts w:ascii="Consolas" w:hAnsi="Consolas" w:cs="Consolas"/>
                <w:bCs/>
                <w:color w:val="000000"/>
                <w:sz w:val="19"/>
                <w:szCs w:val="19"/>
                <w:lang w:val="en-US"/>
              </w:rPr>
            </w:pPr>
            <w:del w:id="1065" w:author="Gino Mascotti" w:date="2015-05-27T16:02:00Z">
              <w:r w:rsidRPr="00543617" w:rsidDel="00C93E6D">
                <w:rPr>
                  <w:rFonts w:ascii="Consolas" w:hAnsi="Consolas" w:cs="Consolas"/>
                  <w:bCs/>
                  <w:color w:val="000000"/>
                  <w:sz w:val="19"/>
                  <w:szCs w:val="19"/>
                  <w:lang w:val="en-US"/>
                </w:rPr>
                <w:delText>DFId</w:delText>
              </w:r>
            </w:del>
            <w:ins w:id="1066" w:author="Dario Camol" w:date="2015-01-13T12:36:00Z">
              <w:del w:id="1067" w:author="Gino Mascotti" w:date="2015-05-27T16:02:00Z">
                <w:r w:rsidR="002C6DD3" w:rsidDel="00C93E6D">
                  <w:rPr>
                    <w:rFonts w:ascii="Consolas" w:hAnsi="Consolas" w:cs="Consolas"/>
                    <w:bCs/>
                    <w:color w:val="000000"/>
                    <w:sz w:val="19"/>
                    <w:szCs w:val="19"/>
                    <w:lang w:val="en-US"/>
                  </w:rPr>
                  <w:delText>:</w:delText>
                </w:r>
              </w:del>
            </w:ins>
            <w:del w:id="1068" w:author="Gino Mascotti" w:date="2015-05-27T16:02:00Z">
              <w:r w:rsidRPr="00543617" w:rsidDel="00C93E6D">
                <w:rPr>
                  <w:rFonts w:ascii="Consolas" w:hAnsi="Consolas" w:cs="Consolas"/>
                  <w:bCs/>
                  <w:color w:val="000000"/>
                  <w:sz w:val="19"/>
                  <w:szCs w:val="19"/>
                  <w:lang w:val="en-US"/>
                </w:rPr>
                <w:delText>, Filter for Dataflow ID</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1069" w:author="Gino Mascotti" w:date="2015-05-27T16:02:00Z"/>
                <w:rFonts w:ascii="Consolas" w:hAnsi="Consolas" w:cs="Consolas"/>
                <w:color w:val="000000"/>
                <w:sz w:val="19"/>
                <w:szCs w:val="19"/>
                <w:lang w:val="en-US"/>
              </w:rPr>
            </w:pPr>
            <w:del w:id="1070" w:author="Gino Mascotti" w:date="2015-05-27T16:02:00Z">
              <w:r w:rsidRPr="00543617" w:rsidDel="00C93E6D">
                <w:rPr>
                  <w:rFonts w:ascii="Consolas" w:hAnsi="Consolas" w:cs="Consolas"/>
                  <w:bCs/>
                  <w:color w:val="000000"/>
                  <w:sz w:val="19"/>
                  <w:szCs w:val="19"/>
                  <w:lang w:val="en-US"/>
                </w:rPr>
                <w:delText>AgencyId: structure Agency Id, Null for all</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1071" w:author="Gino Mascotti" w:date="2015-05-27T16:02:00Z"/>
                <w:rFonts w:ascii="Consolas" w:hAnsi="Consolas" w:cs="Consolas"/>
                <w:color w:val="000000"/>
                <w:sz w:val="19"/>
                <w:szCs w:val="19"/>
                <w:lang w:val="en-US"/>
              </w:rPr>
            </w:pPr>
            <w:del w:id="1072" w:author="Gino Mascotti" w:date="2015-05-27T16:02:00Z">
              <w:r w:rsidRPr="00543617" w:rsidDel="00C93E6D">
                <w:rPr>
                  <w:rFonts w:ascii="Consolas" w:hAnsi="Consolas" w:cs="Consolas"/>
                  <w:bCs/>
                  <w:color w:val="000000"/>
                  <w:sz w:val="19"/>
                  <w:szCs w:val="19"/>
                  <w:lang w:val="en-US"/>
                </w:rPr>
                <w:delText>Version: structure version, Null for all</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1073" w:author="Gino Mascotti" w:date="2015-05-27T16:02:00Z"/>
                <w:rFonts w:ascii="Consolas" w:hAnsi="Consolas" w:cs="Consolas"/>
                <w:bCs/>
                <w:color w:val="000000"/>
                <w:sz w:val="19"/>
                <w:szCs w:val="19"/>
                <w:lang w:val="en-US"/>
              </w:rPr>
            </w:pPr>
            <w:del w:id="1074" w:author="Gino Mascotti" w:date="2015-05-27T16:02:00Z">
              <w:r w:rsidRPr="00543617" w:rsidDel="00C93E6D">
                <w:rPr>
                  <w:rFonts w:ascii="Consolas" w:hAnsi="Consolas" w:cs="Consolas"/>
                  <w:bCs/>
                  <w:color w:val="000000"/>
                  <w:sz w:val="19"/>
                  <w:szCs w:val="19"/>
                  <w:lang w:val="en-US"/>
                </w:rPr>
                <w:delText>IsStub,</w:delText>
              </w:r>
            </w:del>
            <w:ins w:id="1075" w:author="Dario Camol" w:date="2015-01-13T12:36:00Z">
              <w:del w:id="1076" w:author="Gino Mascotti" w:date="2015-05-27T16:02:00Z">
                <w:r w:rsidR="002C6DD3" w:rsidDel="00C93E6D">
                  <w:rPr>
                    <w:rFonts w:ascii="Consolas" w:hAnsi="Consolas" w:cs="Consolas"/>
                    <w:bCs/>
                    <w:color w:val="000000"/>
                    <w:sz w:val="19"/>
                    <w:szCs w:val="19"/>
                    <w:lang w:val="en-US"/>
                  </w:rPr>
                  <w:delText>:</w:delText>
                </w:r>
              </w:del>
            </w:ins>
            <w:del w:id="1077" w:author="Gino Mascotti" w:date="2015-05-27T16:02:00Z">
              <w:r w:rsidRPr="00543617" w:rsidDel="00C93E6D">
                <w:rPr>
                  <w:rFonts w:ascii="Consolas" w:hAnsi="Consolas" w:cs="Consolas"/>
                  <w:bCs/>
                  <w:color w:val="000000"/>
                  <w:sz w:val="19"/>
                  <w:szCs w:val="19"/>
                  <w:lang w:val="en-US"/>
                </w:rPr>
                <w:delText xml:space="preserve"> if 1 return a stub structure</w:delText>
              </w:r>
            </w:del>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1078" w:author="Gino Mascotti" w:date="2015-05-27T16:02:00Z"/>
                <w:rFonts w:ascii="Consolas" w:hAnsi="Consolas" w:cs="Consolas"/>
                <w:bCs/>
                <w:color w:val="000000"/>
                <w:sz w:val="19"/>
                <w:szCs w:val="19"/>
                <w:lang w:val="en-US"/>
              </w:rPr>
            </w:pPr>
            <w:del w:id="1079" w:author="Gino Mascotti" w:date="2015-05-27T16:02:00Z">
              <w:r w:rsidRPr="00543617" w:rsidDel="00C93E6D">
                <w:rPr>
                  <w:rFonts w:ascii="Consolas" w:hAnsi="Consolas" w:cs="Consolas"/>
                  <w:bCs/>
                  <w:color w:val="000000"/>
                  <w:sz w:val="19"/>
                  <w:szCs w:val="19"/>
                  <w:lang w:val="en-US"/>
                </w:rPr>
                <w:delText>UserName,</w:delText>
              </w:r>
            </w:del>
            <w:ins w:id="1080" w:author="Dario Camol" w:date="2015-01-13T12:36:00Z">
              <w:del w:id="1081" w:author="Gino Mascotti" w:date="2015-05-27T16:02:00Z">
                <w:r w:rsidR="002C6DD3" w:rsidDel="00C93E6D">
                  <w:rPr>
                    <w:rFonts w:ascii="Consolas" w:hAnsi="Consolas" w:cs="Consolas"/>
                    <w:bCs/>
                    <w:color w:val="000000"/>
                    <w:sz w:val="19"/>
                    <w:szCs w:val="19"/>
                    <w:lang w:val="en-US"/>
                  </w:rPr>
                  <w:delText>:</w:delText>
                </w:r>
              </w:del>
            </w:ins>
            <w:del w:id="1082" w:author="Gino Mascotti" w:date="2015-05-27T16:02:00Z">
              <w:r w:rsidRPr="00543617" w:rsidDel="00C93E6D">
                <w:rPr>
                  <w:rFonts w:ascii="Consolas" w:hAnsi="Consolas" w:cs="Consolas"/>
                  <w:bCs/>
                  <w:color w:val="000000"/>
                  <w:sz w:val="19"/>
                  <w:szCs w:val="19"/>
                  <w:lang w:val="en-US"/>
                </w:rPr>
                <w:delText xml:space="preserve"> U</w:delText>
              </w:r>
            </w:del>
            <w:ins w:id="1083" w:author="Dario Camol" w:date="2015-01-13T12:36:00Z">
              <w:del w:id="1084" w:author="Gino Mascotti" w:date="2015-05-27T16:02:00Z">
                <w:r w:rsidR="002C6DD3" w:rsidDel="00C93E6D">
                  <w:rPr>
                    <w:rFonts w:ascii="Consolas" w:hAnsi="Consolas" w:cs="Consolas"/>
                    <w:bCs/>
                    <w:color w:val="000000"/>
                    <w:sz w:val="19"/>
                    <w:szCs w:val="19"/>
                    <w:lang w:val="en-US"/>
                  </w:rPr>
                  <w:delText>u</w:delText>
                </w:r>
              </w:del>
            </w:ins>
            <w:del w:id="1085" w:author="Gino Mascotti" w:date="2015-05-27T16:02:00Z">
              <w:r w:rsidRPr="00543617" w:rsidDel="00C93E6D">
                <w:rPr>
                  <w:rFonts w:ascii="Consolas" w:hAnsi="Consolas" w:cs="Consolas"/>
                  <w:bCs/>
                  <w:color w:val="000000"/>
                  <w:sz w:val="19"/>
                  <w:szCs w:val="19"/>
                  <w:lang w:val="en-US"/>
                </w:rPr>
                <w:delText>ser that use StoreProcedure</w:delText>
              </w:r>
            </w:del>
            <w:ins w:id="1086" w:author="Dario Camol" w:date="2015-01-13T12:36:00Z">
              <w:del w:id="1087" w:author="Gino Mascotti" w:date="2015-05-27T16:02:00Z">
                <w:r w:rsidR="002C6DD3" w:rsidDel="00C93E6D">
                  <w:rPr>
                    <w:rFonts w:ascii="Consolas" w:hAnsi="Consolas" w:cs="Consolas"/>
                    <w:bCs/>
                    <w:color w:val="000000"/>
                    <w:sz w:val="19"/>
                    <w:szCs w:val="19"/>
                    <w:lang w:val="en-US"/>
                  </w:rPr>
                  <w:delText>name</w:delText>
                </w:r>
              </w:del>
            </w:ins>
          </w:p>
          <w:p w:rsidR="00333403" w:rsidRPr="00543617" w:rsidDel="00C93E6D"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del w:id="1088" w:author="Gino Mascotti" w:date="2015-05-27T16:02:00Z"/>
                <w:rFonts w:ascii="Consolas" w:hAnsi="Consolas" w:cs="Consolas"/>
                <w:bCs/>
                <w:color w:val="000000"/>
                <w:sz w:val="19"/>
                <w:szCs w:val="19"/>
                <w:lang w:val="en-US"/>
              </w:rPr>
            </w:pPr>
            <w:del w:id="1089" w:author="Gino Mascotti" w:date="2015-05-27T16:02:00Z">
              <w:r w:rsidRPr="00543617" w:rsidDel="00C93E6D">
                <w:rPr>
                  <w:rFonts w:ascii="Consolas" w:hAnsi="Consolas" w:cs="Consolas"/>
                  <w:bCs/>
                  <w:color w:val="000000"/>
                  <w:sz w:val="19"/>
                  <w:szCs w:val="19"/>
                  <w:lang w:val="en-US"/>
                </w:rPr>
                <w:delText>Domain: user domain</w:delText>
              </w:r>
            </w:del>
          </w:p>
          <w:p w:rsidR="00333403" w:rsidRPr="00543617" w:rsidDel="00C93E6D" w:rsidRDefault="00333403" w:rsidP="00333403">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del w:id="1090" w:author="Gino Mascotti" w:date="2015-05-27T16:02:00Z"/>
                <w:rFonts w:ascii="Consolas" w:hAnsi="Consolas" w:cs="Consolas"/>
                <w:color w:val="000000"/>
                <w:sz w:val="19"/>
                <w:szCs w:val="19"/>
                <w:lang w:val="en-US"/>
              </w:rPr>
            </w:pPr>
            <w:del w:id="1091" w:author="Gino Mascotti" w:date="2015-05-27T16:02:00Z">
              <w:r w:rsidRPr="00543617" w:rsidDel="00C93E6D">
                <w:rPr>
                  <w:rFonts w:ascii="Consolas" w:hAnsi="Consolas" w:cs="Consolas"/>
                  <w:bCs/>
                  <w:color w:val="000000"/>
                  <w:sz w:val="19"/>
                  <w:szCs w:val="19"/>
                  <w:lang w:val="en-US"/>
                </w:rPr>
                <w:delText xml:space="preserve">TimeStamp: date for </w:delText>
              </w:r>
            </w:del>
            <w:ins w:id="1092" w:author="Dario Camol" w:date="2015-01-13T12:36:00Z">
              <w:del w:id="1093" w:author="Gino Mascotti" w:date="2015-05-27T16:02:00Z">
                <w:r w:rsidR="002C6DD3" w:rsidDel="00C93E6D">
                  <w:rPr>
                    <w:rFonts w:ascii="Consolas" w:hAnsi="Consolas" w:cs="Consolas"/>
                    <w:bCs/>
                    <w:color w:val="000000"/>
                    <w:sz w:val="19"/>
                    <w:szCs w:val="19"/>
                    <w:lang w:val="en-US"/>
                  </w:rPr>
                  <w:delText xml:space="preserve">to </w:delText>
                </w:r>
              </w:del>
            </w:ins>
            <w:del w:id="1094" w:author="Gino Mascotti" w:date="2015-05-27T16:02:00Z">
              <w:r w:rsidRPr="00543617" w:rsidDel="00C93E6D">
                <w:rPr>
                  <w:rFonts w:ascii="Consolas" w:hAnsi="Consolas" w:cs="Consolas"/>
                  <w:bCs/>
                  <w:color w:val="000000"/>
                  <w:sz w:val="19"/>
                  <w:szCs w:val="19"/>
                  <w:lang w:val="en-US"/>
                </w:rPr>
                <w:delText>require data from last update</w:delText>
              </w:r>
            </w:del>
          </w:p>
          <w:p w:rsidR="00333403" w:rsidRPr="00543617" w:rsidDel="00C93E6D" w:rsidRDefault="00333403"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del w:id="1095" w:author="Gino Mascotti" w:date="2015-05-27T16:02:00Z"/>
                <w:rFonts w:ascii="Consolas" w:hAnsi="Consolas" w:cs="Consolas"/>
                <w:bCs/>
                <w:color w:val="000000"/>
                <w:sz w:val="19"/>
                <w:szCs w:val="19"/>
                <w:lang w:val="en-US"/>
              </w:rPr>
            </w:pPr>
          </w:p>
        </w:tc>
      </w:tr>
    </w:tbl>
    <w:p w:rsidR="00C93E6D" w:rsidRDefault="00C93E6D">
      <w:pPr>
        <w:rPr>
          <w:ins w:id="1096" w:author="Gino Mascotti" w:date="2015-05-27T16:02:00Z"/>
          <w:rFonts w:cstheme="minorHAnsi"/>
          <w:szCs w:val="22"/>
          <w:lang w:val="en-US"/>
        </w:rPr>
        <w:pPrChange w:id="1097" w:author="Gino Mascotti" w:date="2015-05-27T16:02:00Z">
          <w:pPr>
            <w:ind w:left="426"/>
          </w:pPr>
        </w:pPrChange>
      </w:pPr>
    </w:p>
    <w:p w:rsidR="00461A8A" w:rsidRDefault="00461A8A" w:rsidP="00461A8A">
      <w:pPr>
        <w:pStyle w:val="Titolo3"/>
        <w:rPr>
          <w:ins w:id="1098" w:author="Gino Mascotti" w:date="2015-05-27T16:28:00Z"/>
        </w:rPr>
      </w:pPr>
      <w:bookmarkStart w:id="1099" w:name="_Toc422216217"/>
      <w:ins w:id="1100" w:author="Gino Mascotti" w:date="2015-05-27T16:30:00Z">
        <w:r>
          <w:t>Redirect To RI</w:t>
        </w:r>
      </w:ins>
      <w:bookmarkEnd w:id="1099"/>
    </w:p>
    <w:p w:rsidR="00461A8A" w:rsidRDefault="00461A8A">
      <w:pPr>
        <w:rPr>
          <w:ins w:id="1101" w:author="Gino Mascotti" w:date="2015-05-27T16:33:00Z"/>
          <w:rFonts w:cstheme="minorHAnsi"/>
          <w:szCs w:val="22"/>
          <w:lang w:val="en-US"/>
        </w:rPr>
        <w:pPrChange w:id="1102" w:author="Gino Mascotti" w:date="2015-05-27T16:02:00Z">
          <w:pPr>
            <w:ind w:left="426"/>
          </w:pPr>
        </w:pPrChange>
      </w:pPr>
      <w:ins w:id="1103" w:author="Gino Mascotti" w:date="2015-05-27T16:30:00Z">
        <w:r>
          <w:rPr>
            <w:rFonts w:cstheme="minorHAnsi"/>
            <w:szCs w:val="22"/>
            <w:lang w:val="en-US"/>
          </w:rPr>
          <w:t xml:space="preserve">Per la versione OnTheFly 2.0 c’è la possibilità di effettuare una richiesta preventiva al Database Mastore e controllare se I dati di un determinato Dataflow sono presenti (mappati) nel Database DDB oppure stanno su un altro Database. In questo caso inserendo nella configurazione un WebService RI Standard che punta al medesimo Mastore le richieste di dati e Metadati constrainati vengono rigirati direttamente a questo costruendo </w:t>
        </w:r>
      </w:ins>
      <w:ins w:id="1104" w:author="Gino Mascotti" w:date="2015-05-27T16:33:00Z">
        <w:r>
          <w:rPr>
            <w:rFonts w:cstheme="minorHAnsi"/>
            <w:szCs w:val="22"/>
            <w:lang w:val="en-US"/>
          </w:rPr>
          <w:t>delle</w:t>
        </w:r>
      </w:ins>
      <w:ins w:id="1105" w:author="Gino Mascotti" w:date="2015-05-27T16:30:00Z">
        <w:r>
          <w:rPr>
            <w:rFonts w:cstheme="minorHAnsi"/>
            <w:szCs w:val="22"/>
            <w:lang w:val="en-US"/>
          </w:rPr>
          <w:t xml:space="preserve"> query sdmx</w:t>
        </w:r>
      </w:ins>
      <w:ins w:id="1106" w:author="Gino Mascotti" w:date="2015-05-27T16:34:00Z">
        <w:r>
          <w:rPr>
            <w:rFonts w:cstheme="minorHAnsi"/>
            <w:szCs w:val="22"/>
            <w:lang w:val="en-US"/>
          </w:rPr>
          <w:t xml:space="preserve"> che verranno spedite via SOAP</w:t>
        </w:r>
      </w:ins>
      <w:ins w:id="1107" w:author="Gino Mascotti" w:date="2015-05-27T16:33:00Z">
        <w:r>
          <w:rPr>
            <w:rFonts w:cstheme="minorHAnsi"/>
            <w:szCs w:val="22"/>
            <w:lang w:val="en-US"/>
          </w:rPr>
          <w:t>.</w:t>
        </w:r>
      </w:ins>
    </w:p>
    <w:p w:rsidR="00461A8A" w:rsidRDefault="00461A8A">
      <w:pPr>
        <w:rPr>
          <w:ins w:id="1108" w:author="Gino Mascotti" w:date="2015-05-27T16:33:00Z"/>
          <w:rFonts w:cstheme="minorHAnsi"/>
          <w:szCs w:val="22"/>
          <w:lang w:val="en-US"/>
        </w:rPr>
        <w:pPrChange w:id="1109" w:author="Gino Mascotti" w:date="2015-05-27T16:02:00Z">
          <w:pPr>
            <w:ind w:left="426"/>
          </w:pPr>
        </w:pPrChange>
      </w:pPr>
    </w:p>
    <w:p w:rsidR="00461A8A" w:rsidRDefault="00461A8A">
      <w:pPr>
        <w:rPr>
          <w:ins w:id="1110" w:author="Gino Mascotti" w:date="2015-05-27T16:34:00Z"/>
          <w:rFonts w:cstheme="minorHAnsi"/>
          <w:szCs w:val="22"/>
          <w:lang w:val="en-US"/>
        </w:rPr>
        <w:pPrChange w:id="1111" w:author="Gino Mascotti" w:date="2015-05-27T16:02:00Z">
          <w:pPr>
            <w:ind w:left="426"/>
          </w:pPr>
        </w:pPrChange>
      </w:pPr>
      <w:ins w:id="1112" w:author="Gino Mascotti" w:date="2015-05-27T16:33:00Z">
        <w:r>
          <w:rPr>
            <w:rFonts w:cstheme="minorHAnsi"/>
            <w:szCs w:val="22"/>
            <w:lang w:val="en-US"/>
          </w:rPr>
          <w:t xml:space="preserve">Per la </w:t>
        </w:r>
      </w:ins>
      <w:ins w:id="1113" w:author="Gino Mascotti" w:date="2015-05-27T16:34:00Z">
        <w:r>
          <w:rPr>
            <w:rFonts w:cstheme="minorHAnsi"/>
            <w:szCs w:val="22"/>
            <w:lang w:val="en-US"/>
          </w:rPr>
          <w:t>poter usufruire di questa funzionalità è necessario configurare I 3 endpoint del WebService RI Standard in questo modo:</w:t>
        </w:r>
      </w:ins>
    </w:p>
    <w:p w:rsidR="00461A8A" w:rsidRDefault="00461A8A">
      <w:pPr>
        <w:autoSpaceDE w:val="0"/>
        <w:autoSpaceDN w:val="0"/>
        <w:adjustRightInd w:val="0"/>
        <w:spacing w:after="0" w:line="240" w:lineRule="auto"/>
        <w:rPr>
          <w:ins w:id="1114" w:author="Gino Mascotti" w:date="2015-05-27T16:35:00Z"/>
          <w:rFonts w:ascii="Consolas" w:hAnsi="Consolas" w:cs="Consolas"/>
          <w:color w:val="000000"/>
          <w:sz w:val="19"/>
          <w:szCs w:val="19"/>
          <w:highlight w:val="white"/>
        </w:rPr>
        <w:pPrChange w:id="1115" w:author="Gino Mascotti" w:date="2015-05-27T16:36:00Z">
          <w:pPr>
            <w:autoSpaceDE w:val="0"/>
            <w:autoSpaceDN w:val="0"/>
            <w:adjustRightInd w:val="0"/>
            <w:spacing w:before="0" w:after="0" w:line="240" w:lineRule="auto"/>
          </w:pPr>
        </w:pPrChange>
      </w:pPr>
      <w:ins w:id="1116" w:author="Gino Mascotti" w:date="2015-05-27T16:35:00Z">
        <w:r>
          <w:rPr>
            <w:rFonts w:ascii="Consolas" w:hAnsi="Consolas" w:cs="Consolas"/>
            <w:color w:val="0000FF"/>
            <w:sz w:val="19"/>
            <w:szCs w:val="19"/>
            <w:highlight w:val="white"/>
          </w:rPr>
          <w:t>&lt;</w:t>
        </w:r>
        <w:r>
          <w:rPr>
            <w:rFonts w:ascii="Consolas" w:hAnsi="Consolas" w:cs="Consolas"/>
            <w:color w:val="A31515"/>
            <w:sz w:val="19"/>
            <w:szCs w:val="19"/>
            <w:highlight w:val="white"/>
          </w:rPr>
          <w:t>RIWebService</w:t>
        </w:r>
        <w:r>
          <w:rPr>
            <w:rFonts w:ascii="Consolas" w:hAnsi="Consolas" w:cs="Consolas"/>
            <w:color w:val="0000FF"/>
            <w:sz w:val="19"/>
            <w:szCs w:val="19"/>
            <w:highlight w:val="white"/>
          </w:rPr>
          <w:t>&gt;</w:t>
        </w:r>
      </w:ins>
    </w:p>
    <w:p w:rsidR="00461A8A" w:rsidRDefault="00461A8A">
      <w:pPr>
        <w:autoSpaceDE w:val="0"/>
        <w:autoSpaceDN w:val="0"/>
        <w:adjustRightInd w:val="0"/>
        <w:spacing w:after="0" w:line="240" w:lineRule="auto"/>
        <w:rPr>
          <w:ins w:id="1117" w:author="Gino Mascotti" w:date="2015-05-27T16:35:00Z"/>
          <w:rFonts w:ascii="Consolas" w:hAnsi="Consolas" w:cs="Consolas"/>
          <w:color w:val="000000"/>
          <w:sz w:val="19"/>
          <w:szCs w:val="19"/>
          <w:highlight w:val="white"/>
        </w:rPr>
        <w:pPrChange w:id="1118" w:author="Gino Mascotti" w:date="2015-05-27T16:36:00Z">
          <w:pPr>
            <w:autoSpaceDE w:val="0"/>
            <w:autoSpaceDN w:val="0"/>
            <w:adjustRightInd w:val="0"/>
            <w:spacing w:before="0" w:after="0" w:line="240" w:lineRule="auto"/>
          </w:pPr>
        </w:pPrChange>
      </w:pPr>
      <w:ins w:id="1119" w:author="Gino Mascotti" w:date="2015-05-27T16:3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r w:rsidR="00935B12">
          <w:rPr>
            <w:rFonts w:ascii="Consolas" w:hAnsi="Consolas" w:cs="Consolas"/>
            <w:color w:val="0000FF"/>
            <w:sz w:val="19"/>
            <w:szCs w:val="19"/>
            <w:highlight w:val="white"/>
          </w:rPr>
          <w:fldChar w:fldCharType="begin"/>
        </w:r>
        <w:r w:rsidR="00935B12">
          <w:rPr>
            <w:rFonts w:ascii="Consolas" w:hAnsi="Consolas" w:cs="Consolas"/>
            <w:color w:val="0000FF"/>
            <w:sz w:val="19"/>
            <w:szCs w:val="19"/>
            <w:highlight w:val="white"/>
          </w:rPr>
          <w:instrText xml:space="preserve"> HYPERLINK "http://../NSIStdV20Service" </w:instrText>
        </w:r>
        <w:r w:rsidR="00935B12">
          <w:rPr>
            <w:rFonts w:ascii="Consolas" w:hAnsi="Consolas" w:cs="Consolas"/>
            <w:color w:val="0000FF"/>
            <w:sz w:val="19"/>
            <w:szCs w:val="19"/>
            <w:highlight w:val="white"/>
          </w:rPr>
          <w:fldChar w:fldCharType="separate"/>
        </w:r>
        <w:r w:rsidR="00935B12" w:rsidRPr="00B96423">
          <w:rPr>
            <w:rStyle w:val="Collegamentoipertestuale"/>
            <w:rFonts w:ascii="Consolas" w:hAnsi="Consolas" w:cs="Consolas"/>
            <w:sz w:val="19"/>
            <w:szCs w:val="19"/>
            <w:highlight w:val="white"/>
          </w:rPr>
          <w:t>http://../NSIStdV20Service</w:t>
        </w:r>
        <w:r w:rsidR="00935B12">
          <w:rPr>
            <w:rFonts w:ascii="Consolas" w:hAnsi="Consolas" w:cs="Consolas"/>
            <w:color w:val="0000FF"/>
            <w:sz w:val="19"/>
            <w:szCs w:val="19"/>
            <w:highlight w:val="white"/>
          </w:rPr>
          <w:fldChar w:fldCharType="end"/>
        </w:r>
        <w:r w:rsidR="00935B12">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V20</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&gt;</w:t>
        </w:r>
      </w:ins>
    </w:p>
    <w:p w:rsidR="00461A8A" w:rsidRDefault="00461A8A">
      <w:pPr>
        <w:autoSpaceDE w:val="0"/>
        <w:autoSpaceDN w:val="0"/>
        <w:adjustRightInd w:val="0"/>
        <w:spacing w:after="0" w:line="240" w:lineRule="auto"/>
        <w:rPr>
          <w:ins w:id="1120" w:author="Gino Mascotti" w:date="2015-05-27T16:35:00Z"/>
          <w:rFonts w:ascii="Consolas" w:hAnsi="Consolas" w:cs="Consolas"/>
          <w:color w:val="000000"/>
          <w:sz w:val="19"/>
          <w:szCs w:val="19"/>
          <w:highlight w:val="white"/>
        </w:rPr>
        <w:pPrChange w:id="1121" w:author="Gino Mascotti" w:date="2015-05-27T16:36:00Z">
          <w:pPr>
            <w:autoSpaceDE w:val="0"/>
            <w:autoSpaceDN w:val="0"/>
            <w:adjustRightInd w:val="0"/>
            <w:spacing w:before="0" w:after="0" w:line="240" w:lineRule="auto"/>
          </w:pPr>
        </w:pPrChange>
      </w:pPr>
      <w:ins w:id="1122" w:author="Gino Mascotti" w:date="2015-05-27T16:3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r w:rsidR="00935B12">
          <w:rPr>
            <w:rFonts w:ascii="Consolas" w:hAnsi="Consolas" w:cs="Consolas"/>
            <w:color w:val="0000FF"/>
            <w:sz w:val="19"/>
            <w:szCs w:val="19"/>
            <w:highlight w:val="white"/>
          </w:rPr>
          <w:fldChar w:fldCharType="begin"/>
        </w:r>
        <w:r w:rsidR="00935B12">
          <w:rPr>
            <w:rFonts w:ascii="Consolas" w:hAnsi="Consolas" w:cs="Consolas"/>
            <w:color w:val="0000FF"/>
            <w:sz w:val="19"/>
            <w:szCs w:val="19"/>
            <w:highlight w:val="white"/>
          </w:rPr>
          <w:instrText xml:space="preserve"> HYPERLINK "http://../SdmxService" </w:instrText>
        </w:r>
        <w:r w:rsidR="00935B12">
          <w:rPr>
            <w:rFonts w:ascii="Consolas" w:hAnsi="Consolas" w:cs="Consolas"/>
            <w:color w:val="0000FF"/>
            <w:sz w:val="19"/>
            <w:szCs w:val="19"/>
            <w:highlight w:val="white"/>
          </w:rPr>
          <w:fldChar w:fldCharType="separate"/>
        </w:r>
        <w:r w:rsidR="00935B12" w:rsidRPr="00B96423">
          <w:rPr>
            <w:rStyle w:val="Collegamentoipertestuale"/>
            <w:rFonts w:ascii="Consolas" w:hAnsi="Consolas" w:cs="Consolas"/>
            <w:sz w:val="19"/>
            <w:szCs w:val="19"/>
            <w:highlight w:val="white"/>
          </w:rPr>
          <w:t>http://../SdmxService</w:t>
        </w:r>
        <w:r w:rsidR="00935B12">
          <w:rPr>
            <w:rFonts w:ascii="Consolas" w:hAnsi="Consolas" w:cs="Consolas"/>
            <w:color w:val="0000FF"/>
            <w:sz w:val="19"/>
            <w:szCs w:val="19"/>
            <w:highlight w:val="white"/>
          </w:rPr>
          <w:fldChar w:fldCharType="end"/>
        </w:r>
      </w:ins>
      <w:ins w:id="1123" w:author="Gino Mascotti" w:date="2015-05-27T16:36:00Z">
        <w:r w:rsidR="00935B12">
          <w:rPr>
            <w:rFonts w:ascii="Consolas" w:hAnsi="Consolas" w:cs="Consolas"/>
            <w:color w:val="0000FF"/>
            <w:sz w:val="19"/>
            <w:szCs w:val="19"/>
            <w:highlight w:val="white"/>
          </w:rPr>
          <w:t xml:space="preserve"> </w:t>
        </w:r>
      </w:ins>
      <w:ins w:id="1124" w:author="Gino Mascotti" w:date="2015-05-27T16:35:00Z">
        <w:r>
          <w:rPr>
            <w:rFonts w:ascii="Consolas" w:hAnsi="Consolas" w:cs="Consolas"/>
            <w:color w:val="FF0000"/>
            <w:sz w:val="19"/>
            <w:szCs w:val="19"/>
            <w:highlight w:val="white"/>
          </w:rPr>
          <w:t>EndPointType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V21</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&gt;</w:t>
        </w:r>
      </w:ins>
    </w:p>
    <w:p w:rsidR="00461A8A" w:rsidRDefault="00461A8A">
      <w:pPr>
        <w:autoSpaceDE w:val="0"/>
        <w:autoSpaceDN w:val="0"/>
        <w:adjustRightInd w:val="0"/>
        <w:spacing w:after="0" w:line="240" w:lineRule="auto"/>
        <w:rPr>
          <w:ins w:id="1125" w:author="Gino Mascotti" w:date="2015-05-27T16:35:00Z"/>
          <w:rFonts w:ascii="Consolas" w:hAnsi="Consolas" w:cs="Consolas"/>
          <w:color w:val="000000"/>
          <w:sz w:val="19"/>
          <w:szCs w:val="19"/>
          <w:highlight w:val="white"/>
        </w:rPr>
        <w:pPrChange w:id="1126" w:author="Gino Mascotti" w:date="2015-05-27T16:36:00Z">
          <w:pPr>
            <w:autoSpaceDE w:val="0"/>
            <w:autoSpaceDN w:val="0"/>
            <w:adjustRightInd w:val="0"/>
            <w:spacing w:before="0" w:after="0" w:line="240" w:lineRule="auto"/>
          </w:pPr>
        </w:pPrChange>
      </w:pPr>
      <w:ins w:id="1127" w:author="Gino Mascotti" w:date="2015-05-27T16:3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ins>
      <w:ins w:id="1128" w:author="Gino Mascotti" w:date="2015-05-27T16:36:00Z">
        <w:r w:rsidR="00935B12">
          <w:rPr>
            <w:rFonts w:ascii="Consolas" w:hAnsi="Consolas" w:cs="Consolas"/>
            <w:color w:val="0000FF"/>
            <w:sz w:val="19"/>
            <w:szCs w:val="19"/>
            <w:highlight w:val="white"/>
          </w:rPr>
          <w:fldChar w:fldCharType="begin"/>
        </w:r>
        <w:r w:rsidR="00935B12">
          <w:rPr>
            <w:rFonts w:ascii="Consolas" w:hAnsi="Consolas" w:cs="Consolas"/>
            <w:color w:val="0000FF"/>
            <w:sz w:val="19"/>
            <w:szCs w:val="19"/>
            <w:highlight w:val="white"/>
          </w:rPr>
          <w:instrText xml:space="preserve"> HYPERLINK "</w:instrText>
        </w:r>
      </w:ins>
      <w:ins w:id="1129" w:author="Gino Mascotti" w:date="2015-05-27T16:35:00Z">
        <w:r w:rsidR="00935B12">
          <w:rPr>
            <w:rFonts w:ascii="Consolas" w:hAnsi="Consolas" w:cs="Consolas"/>
            <w:color w:val="0000FF"/>
            <w:sz w:val="19"/>
            <w:szCs w:val="19"/>
            <w:highlight w:val="white"/>
          </w:rPr>
          <w:instrText>http://../rest</w:instrText>
        </w:r>
      </w:ins>
      <w:ins w:id="1130" w:author="Gino Mascotti" w:date="2015-05-27T16:36:00Z">
        <w:r w:rsidR="00935B12">
          <w:rPr>
            <w:rFonts w:ascii="Consolas" w:hAnsi="Consolas" w:cs="Consolas"/>
            <w:color w:val="0000FF"/>
            <w:sz w:val="19"/>
            <w:szCs w:val="19"/>
            <w:highlight w:val="white"/>
          </w:rPr>
          <w:instrText xml:space="preserve">" </w:instrText>
        </w:r>
        <w:r w:rsidR="00935B12">
          <w:rPr>
            <w:rFonts w:ascii="Consolas" w:hAnsi="Consolas" w:cs="Consolas"/>
            <w:color w:val="0000FF"/>
            <w:sz w:val="19"/>
            <w:szCs w:val="19"/>
            <w:highlight w:val="white"/>
          </w:rPr>
          <w:fldChar w:fldCharType="separate"/>
        </w:r>
      </w:ins>
      <w:ins w:id="1131" w:author="Gino Mascotti" w:date="2015-05-27T16:35:00Z">
        <w:r w:rsidR="00935B12" w:rsidRPr="00B96423">
          <w:rPr>
            <w:rStyle w:val="Collegamentoipertestuale"/>
            <w:rFonts w:ascii="Consolas" w:hAnsi="Consolas" w:cs="Consolas"/>
            <w:sz w:val="19"/>
            <w:szCs w:val="19"/>
            <w:highlight w:val="white"/>
          </w:rPr>
          <w:t>http://../rest</w:t>
        </w:r>
      </w:ins>
      <w:ins w:id="1132" w:author="Gino Mascotti" w:date="2015-05-27T16:36:00Z">
        <w:r w:rsidR="00935B12">
          <w:rPr>
            <w:rFonts w:ascii="Consolas" w:hAnsi="Consolas" w:cs="Consolas"/>
            <w:color w:val="0000FF"/>
            <w:sz w:val="19"/>
            <w:szCs w:val="19"/>
            <w:highlight w:val="white"/>
          </w:rPr>
          <w:fldChar w:fldCharType="end"/>
        </w:r>
      </w:ins>
      <w:ins w:id="1133" w:author="Gino Mascotti" w:date="2015-05-27T16:35:00Z">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REST</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&gt;</w:t>
        </w:r>
      </w:ins>
    </w:p>
    <w:p w:rsidR="00461A8A" w:rsidRDefault="00461A8A">
      <w:pPr>
        <w:rPr>
          <w:ins w:id="1134" w:author="Gino Mascotti" w:date="2015-05-27T16:29:00Z"/>
          <w:rFonts w:cstheme="minorHAnsi"/>
          <w:szCs w:val="22"/>
          <w:lang w:val="en-US"/>
        </w:rPr>
        <w:pPrChange w:id="1135" w:author="Gino Mascotti" w:date="2015-05-27T16:36:00Z">
          <w:pPr>
            <w:ind w:left="426"/>
          </w:pPr>
        </w:pPrChange>
      </w:pPr>
      <w:ins w:id="1136" w:author="Gino Mascotti" w:date="2015-05-27T16:35:00Z">
        <w:r>
          <w:rPr>
            <w:rFonts w:ascii="Consolas" w:hAnsi="Consolas" w:cs="Consolas"/>
            <w:color w:val="0000FF"/>
            <w:sz w:val="19"/>
            <w:szCs w:val="19"/>
            <w:highlight w:val="white"/>
          </w:rPr>
          <w:t>&lt;/</w:t>
        </w:r>
        <w:r>
          <w:rPr>
            <w:rFonts w:ascii="Consolas" w:hAnsi="Consolas" w:cs="Consolas"/>
            <w:color w:val="A31515"/>
            <w:sz w:val="19"/>
            <w:szCs w:val="19"/>
            <w:highlight w:val="white"/>
          </w:rPr>
          <w:t>RIWebService</w:t>
        </w:r>
        <w:r>
          <w:rPr>
            <w:rFonts w:ascii="Consolas" w:hAnsi="Consolas" w:cs="Consolas"/>
            <w:color w:val="0000FF"/>
            <w:sz w:val="19"/>
            <w:szCs w:val="19"/>
            <w:highlight w:val="white"/>
          </w:rPr>
          <w:t>&gt;</w:t>
        </w:r>
      </w:ins>
    </w:p>
    <w:p w:rsidR="00461A8A" w:rsidRDefault="00461A8A">
      <w:pPr>
        <w:rPr>
          <w:ins w:id="1137" w:author="Gino Mascotti" w:date="2015-05-27T16:29:00Z"/>
          <w:rFonts w:cstheme="minorHAnsi"/>
          <w:szCs w:val="22"/>
          <w:lang w:val="en-US"/>
        </w:rPr>
        <w:pPrChange w:id="1138" w:author="Gino Mascotti" w:date="2015-05-27T16:02:00Z">
          <w:pPr>
            <w:ind w:left="426"/>
          </w:pPr>
        </w:pPrChange>
      </w:pPr>
    </w:p>
    <w:p w:rsidR="00461A8A" w:rsidRDefault="00461A8A">
      <w:pPr>
        <w:rPr>
          <w:ins w:id="1139" w:author="Gino Mascotti" w:date="2015-05-27T16:29:00Z"/>
          <w:rFonts w:cstheme="minorHAnsi"/>
          <w:szCs w:val="22"/>
          <w:lang w:val="en-US"/>
        </w:rPr>
        <w:pPrChange w:id="1140" w:author="Gino Mascotti" w:date="2015-05-27T16:02:00Z">
          <w:pPr>
            <w:ind w:left="426"/>
          </w:pPr>
        </w:pPrChange>
      </w:pPr>
      <w:ins w:id="1141" w:author="Gino Mascotti" w:date="2015-05-27T16:29:00Z">
        <w:r>
          <w:rPr>
            <w:rFonts w:cstheme="minorHAnsi"/>
            <w:szCs w:val="22"/>
            <w:lang w:val="en-US"/>
          </w:rPr>
          <w:br w:type="page"/>
        </w:r>
      </w:ins>
    </w:p>
    <w:p w:rsidR="00461A8A" w:rsidRDefault="00461A8A" w:rsidP="00461A8A">
      <w:pPr>
        <w:pStyle w:val="Titolo3"/>
        <w:rPr>
          <w:ins w:id="1142" w:author="Gino Mascotti" w:date="2015-05-27T16:29:00Z"/>
        </w:rPr>
      </w:pPr>
      <w:bookmarkStart w:id="1143" w:name="_Toc422216218"/>
      <w:ins w:id="1144" w:author="Gino Mascotti" w:date="2015-05-27T16:29:00Z">
        <w:r>
          <w:lastRenderedPageBreak/>
          <w:t>Sample Configuration</w:t>
        </w:r>
        <w:bookmarkEnd w:id="1143"/>
      </w:ins>
    </w:p>
    <w:p w:rsidR="00461A8A" w:rsidRDefault="00461A8A">
      <w:pPr>
        <w:ind w:left="-567"/>
        <w:rPr>
          <w:ins w:id="1145" w:author="Gino Mascotti" w:date="2015-05-27T16:29:00Z"/>
          <w:rFonts w:ascii="Consolas" w:hAnsi="Consolas" w:cs="Consolas"/>
          <w:b/>
          <w:color w:val="0000FF"/>
          <w:sz w:val="22"/>
          <w:szCs w:val="22"/>
          <w:highlight w:val="white"/>
        </w:rPr>
        <w:pPrChange w:id="1146" w:author="Gino Mascotti" w:date="2015-05-27T16:02:00Z">
          <w:pPr>
            <w:ind w:left="426"/>
          </w:pPr>
        </w:pPrChange>
      </w:pPr>
    </w:p>
    <w:p w:rsidR="00A21F8F" w:rsidRPr="00A21F8F" w:rsidRDefault="00A21F8F">
      <w:pPr>
        <w:ind w:left="-567"/>
        <w:rPr>
          <w:ins w:id="1147" w:author="Gino Mascotti" w:date="2015-05-27T16:16:00Z"/>
          <w:rFonts w:cstheme="minorHAnsi"/>
          <w:b/>
          <w:sz w:val="22"/>
          <w:szCs w:val="22"/>
          <w:lang w:val="en-US"/>
          <w:rPrChange w:id="1148" w:author="Gino Mascotti" w:date="2015-05-27T16:19:00Z">
            <w:rPr>
              <w:ins w:id="1149" w:author="Gino Mascotti" w:date="2015-05-27T16:16:00Z"/>
              <w:rFonts w:cstheme="minorHAnsi"/>
              <w:szCs w:val="22"/>
              <w:lang w:val="en-US"/>
            </w:rPr>
          </w:rPrChange>
        </w:rPr>
        <w:pPrChange w:id="1150" w:author="Gino Mascotti" w:date="2015-05-27T16:02:00Z">
          <w:pPr>
            <w:ind w:left="426"/>
          </w:pPr>
        </w:pPrChange>
      </w:pPr>
      <w:ins w:id="1151" w:author="Gino Mascotti" w:date="2015-05-27T16:19:00Z">
        <w:r w:rsidRPr="00A21F8F">
          <w:rPr>
            <w:rFonts w:ascii="Consolas" w:hAnsi="Consolas" w:cs="Consolas"/>
            <w:b/>
            <w:color w:val="0000FF"/>
            <w:sz w:val="22"/>
            <w:szCs w:val="22"/>
            <w:highlight w:val="white"/>
            <w:rPrChange w:id="1152" w:author="Gino Mascotti" w:date="2015-05-27T16:19:00Z">
              <w:rPr>
                <w:rFonts w:ascii="Consolas" w:hAnsi="Consolas" w:cs="Consolas"/>
                <w:color w:val="0000FF"/>
                <w:sz w:val="19"/>
                <w:szCs w:val="19"/>
                <w:highlight w:val="white"/>
              </w:rPr>
            </w:rPrChange>
          </w:rPr>
          <w:t>OnTheFly 1.0</w:t>
        </w:r>
      </w:ins>
    </w:p>
    <w:p w:rsidR="008D664B" w:rsidRDefault="008D664B">
      <w:pPr>
        <w:rPr>
          <w:ins w:id="1153" w:author="Gino Mascotti" w:date="2015-05-27T16:02:00Z"/>
          <w:rFonts w:cstheme="minorHAnsi"/>
          <w:szCs w:val="22"/>
          <w:lang w:val="en-US"/>
        </w:rPr>
        <w:pPrChange w:id="1154" w:author="Gino Mascotti" w:date="2015-05-27T16:02:00Z">
          <w:pPr>
            <w:ind w:left="426"/>
          </w:pPr>
        </w:pPrChange>
      </w:pPr>
      <w:ins w:id="1155" w:author="Gino Mascotti" w:date="2015-05-27T16:10:00Z">
        <w:r>
          <w:rPr>
            <w:noProof/>
            <w:lang w:eastAsia="it-IT"/>
          </w:rPr>
          <mc:AlternateContent>
            <mc:Choice Requires="wps">
              <w:drawing>
                <wp:anchor distT="0" distB="0" distL="114300" distR="114300" simplePos="0" relativeHeight="251658752" behindDoc="0" locked="1" layoutInCell="1" allowOverlap="1" wp14:anchorId="67F0F823" wp14:editId="226C355A">
                  <wp:simplePos x="0" y="0"/>
                  <wp:positionH relativeFrom="margin">
                    <wp:posOffset>-367665</wp:posOffset>
                  </wp:positionH>
                  <wp:positionV relativeFrom="paragraph">
                    <wp:posOffset>18415</wp:posOffset>
                  </wp:positionV>
                  <wp:extent cx="6846570" cy="4867275"/>
                  <wp:effectExtent l="0" t="0" r="11430" b="28575"/>
                  <wp:wrapTopAndBottom/>
                  <wp:docPr id="7" name="Casella di testo 7"/>
                  <wp:cNvGraphicFramePr/>
                  <a:graphic xmlns:a="http://schemas.openxmlformats.org/drawingml/2006/main">
                    <a:graphicData uri="http://schemas.microsoft.com/office/word/2010/wordprocessingShape">
                      <wps:wsp>
                        <wps:cNvSpPr txBox="1"/>
                        <wps:spPr>
                          <a:xfrm>
                            <a:off x="0" y="0"/>
                            <a:ext cx="6846570" cy="486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044A" w:rsidRPr="00552B9E" w:rsidRDefault="0094044A" w:rsidP="00552B9E">
                              <w:pPr>
                                <w:autoSpaceDE w:val="0"/>
                                <w:autoSpaceDN w:val="0"/>
                                <w:adjustRightInd w:val="0"/>
                                <w:spacing w:before="0" w:after="0" w:line="240" w:lineRule="auto"/>
                                <w:ind w:right="-1"/>
                                <w:rPr>
                                  <w:ins w:id="1156" w:author="Gino Mascotti" w:date="2015-05-27T16:17:00Z"/>
                                  <w:rFonts w:ascii="Consolas" w:hAnsi="Consolas" w:cs="Consolas"/>
                                  <w:color w:val="000000"/>
                                  <w:sz w:val="19"/>
                                  <w:szCs w:val="19"/>
                                  <w:highlight w:val="white"/>
                                </w:rPr>
                              </w:pPr>
                              <w:ins w:id="1157" w:author="Gino Mascotti" w:date="2015-05-27T16:17:00Z">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MappingSetting</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id</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OnTheFly 1.0</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Default="0094044A" w:rsidP="00552B9E">
                              <w:pPr>
                                <w:autoSpaceDE w:val="0"/>
                                <w:autoSpaceDN w:val="0"/>
                                <w:adjustRightInd w:val="0"/>
                                <w:spacing w:before="0" w:after="0" w:line="240" w:lineRule="auto"/>
                                <w:ind w:right="-1"/>
                                <w:rPr>
                                  <w:ins w:id="1158" w:author="Gino Mascotti" w:date="2015-05-27T16:18:00Z"/>
                                  <w:rFonts w:ascii="Consolas" w:hAnsi="Consolas" w:cs="Consolas"/>
                                  <w:color w:val="0000FF"/>
                                  <w:sz w:val="19"/>
                                  <w:szCs w:val="19"/>
                                  <w:highlight w:val="white"/>
                                </w:rPr>
                              </w:pPr>
                              <w:ins w:id="1159" w:author="Gino Mascotti" w:date="2015-05-27T16:17:00Z">
                                <w:r>
                                  <w:rPr>
                                    <w:rFonts w:ascii="Consolas" w:hAnsi="Consolas" w:cs="Consolas"/>
                                    <w:color w:val="0000FF"/>
                                    <w:sz w:val="19"/>
                                    <w:szCs w:val="19"/>
                                    <w:highlight w:val="white"/>
                                  </w:rPr>
                                  <w:t xml:space="preserve">      </w:t>
                                </w:r>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ConnectionSTAT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Data Source=xxx;Initial Catalog=xxx;</w:t>
                                </w:r>
                              </w:ins>
                            </w:p>
                            <w:p w:rsidR="0094044A" w:rsidRPr="00552B9E" w:rsidRDefault="0094044A">
                              <w:pPr>
                                <w:autoSpaceDE w:val="0"/>
                                <w:autoSpaceDN w:val="0"/>
                                <w:adjustRightInd w:val="0"/>
                                <w:spacing w:before="0" w:after="0" w:line="240" w:lineRule="auto"/>
                                <w:ind w:left="7090" w:right="-1"/>
                                <w:rPr>
                                  <w:ins w:id="1160" w:author="Gino Mascotti" w:date="2015-05-27T16:17:00Z"/>
                                  <w:rFonts w:ascii="Consolas" w:hAnsi="Consolas" w:cs="Consolas"/>
                                  <w:color w:val="000000"/>
                                  <w:sz w:val="19"/>
                                  <w:szCs w:val="19"/>
                                  <w:highlight w:val="white"/>
                                </w:rPr>
                                <w:pPrChange w:id="1161" w:author="Gino Mascotti" w:date="2015-05-27T16:18:00Z">
                                  <w:pPr>
                                    <w:autoSpaceDE w:val="0"/>
                                    <w:autoSpaceDN w:val="0"/>
                                    <w:adjustRightInd w:val="0"/>
                                    <w:spacing w:before="0" w:after="0" w:line="240" w:lineRule="auto"/>
                                    <w:ind w:right="-1"/>
                                  </w:pPr>
                                </w:pPrChange>
                              </w:pPr>
                              <w:ins w:id="1162" w:author="Gino Mascotti" w:date="2015-05-27T16:17:00Z">
                                <w:r w:rsidRPr="00552B9E">
                                  <w:rPr>
                                    <w:rFonts w:ascii="Consolas" w:hAnsi="Consolas" w:cs="Consolas"/>
                                    <w:color w:val="0000FF"/>
                                    <w:sz w:val="19"/>
                                    <w:szCs w:val="19"/>
                                    <w:highlight w:val="white"/>
                                  </w:rPr>
                                  <w:t>User ID=xxx;Password=xxx;</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163" w:author="Gino Mascotti" w:date="2015-05-27T16:17:00Z"/>
                                  <w:rFonts w:ascii="Consolas" w:hAnsi="Consolas" w:cs="Consolas"/>
                                  <w:color w:val="000000"/>
                                  <w:sz w:val="19"/>
                                  <w:szCs w:val="19"/>
                                  <w:highlight w:val="white"/>
                                </w:rPr>
                              </w:pPr>
                              <w:ins w:id="1164"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CategorySettings</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165" w:author="Gino Mascotti" w:date="2015-05-27T16:17:00Z"/>
                                  <w:rFonts w:ascii="Consolas" w:hAnsi="Consolas" w:cs="Consolas"/>
                                  <w:color w:val="0000FF"/>
                                  <w:sz w:val="19"/>
                                  <w:szCs w:val="19"/>
                                  <w:highlight w:val="white"/>
                                </w:rPr>
                              </w:pPr>
                              <w:ins w:id="1166"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ConnectionStringCategory</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Data Source=xxx;Initial Catalog=xxx;</w:t>
                                </w:r>
                              </w:ins>
                            </w:p>
                            <w:p w:rsidR="0094044A" w:rsidRPr="00552B9E" w:rsidRDefault="0094044A" w:rsidP="00552B9E">
                              <w:pPr>
                                <w:autoSpaceDE w:val="0"/>
                                <w:autoSpaceDN w:val="0"/>
                                <w:adjustRightInd w:val="0"/>
                                <w:spacing w:before="0" w:after="0" w:line="240" w:lineRule="auto"/>
                                <w:ind w:right="-1" w:firstLine="1276"/>
                                <w:rPr>
                                  <w:ins w:id="1167" w:author="Gino Mascotti" w:date="2015-05-27T16:17:00Z"/>
                                  <w:rFonts w:ascii="Consolas" w:hAnsi="Consolas" w:cs="Consolas"/>
                                  <w:color w:val="000000"/>
                                  <w:sz w:val="19"/>
                                  <w:szCs w:val="19"/>
                                  <w:highlight w:val="white"/>
                                </w:rPr>
                              </w:pPr>
                              <w:ins w:id="1168" w:author="Gino Mascotti" w:date="2015-05-27T16:17:00Z">
                                <w:r w:rsidRPr="00552B9E">
                                  <w:rPr>
                                    <w:rFonts w:ascii="Consolas" w:hAnsi="Consolas" w:cs="Consolas"/>
                                    <w:color w:val="0000FF"/>
                                    <w:sz w:val="19"/>
                                    <w:szCs w:val="19"/>
                                    <w:highlight w:val="white"/>
                                  </w:rPr>
                                  <w:t>User ID=xxx;Password=xxx;</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169" w:author="Gino Mascotti" w:date="2015-05-27T16:17:00Z"/>
                                  <w:rFonts w:ascii="Consolas" w:hAnsi="Consolas" w:cs="Consolas"/>
                                  <w:color w:val="000000"/>
                                  <w:sz w:val="19"/>
                                  <w:szCs w:val="19"/>
                                  <w:highlight w:val="white"/>
                                </w:rPr>
                              </w:pPr>
                              <w:ins w:id="1170"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CategoryName</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I-Stat-Dati</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171" w:author="Gino Mascotti" w:date="2015-05-27T16:17:00Z"/>
                                  <w:rFonts w:ascii="Consolas" w:hAnsi="Consolas" w:cs="Consolas"/>
                                  <w:color w:val="000000"/>
                                  <w:sz w:val="19"/>
                                  <w:szCs w:val="19"/>
                                  <w:highlight w:val="white"/>
                                </w:rPr>
                              </w:pPr>
                              <w:ins w:id="1172"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CategorySettings</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173" w:author="Gino Mascotti" w:date="2015-05-27T16:17:00Z"/>
                                  <w:rFonts w:ascii="Consolas" w:hAnsi="Consolas" w:cs="Consolas"/>
                                  <w:color w:val="000000"/>
                                  <w:sz w:val="19"/>
                                  <w:szCs w:val="19"/>
                                  <w:highlight w:val="white"/>
                                </w:rPr>
                              </w:pPr>
                            </w:p>
                            <w:p w:rsidR="0094044A" w:rsidRPr="00552B9E" w:rsidRDefault="0094044A" w:rsidP="00552B9E">
                              <w:pPr>
                                <w:autoSpaceDE w:val="0"/>
                                <w:autoSpaceDN w:val="0"/>
                                <w:adjustRightInd w:val="0"/>
                                <w:spacing w:before="0" w:after="0" w:line="240" w:lineRule="auto"/>
                                <w:ind w:right="-1"/>
                                <w:rPr>
                                  <w:ins w:id="1174" w:author="Gino Mascotti" w:date="2015-05-27T16:17:00Z"/>
                                  <w:rFonts w:ascii="Consolas" w:hAnsi="Consolas" w:cs="Consolas"/>
                                  <w:color w:val="000000"/>
                                  <w:sz w:val="19"/>
                                  <w:szCs w:val="19"/>
                                  <w:highlight w:val="white"/>
                                </w:rPr>
                              </w:pPr>
                              <w:ins w:id="1175"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008000"/>
                                    <w:sz w:val="19"/>
                                    <w:szCs w:val="19"/>
                                    <w:highlight w:val="white"/>
                                  </w:rPr>
                                  <w:t>For this format don't remove symbol {0}</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176" w:author="Gino Mascotti" w:date="2015-05-27T16:17:00Z"/>
                                  <w:rFonts w:ascii="Consolas" w:hAnsi="Consolas" w:cs="Consolas"/>
                                  <w:color w:val="000000"/>
                                  <w:sz w:val="19"/>
                                  <w:szCs w:val="19"/>
                                  <w:highlight w:val="white"/>
                                </w:rPr>
                              </w:pPr>
                              <w:ins w:id="1177"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DsdFormat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{0}_DSD</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178" w:author="Gino Mascotti" w:date="2015-05-27T16:17:00Z"/>
                                  <w:rFonts w:ascii="Consolas" w:hAnsi="Consolas" w:cs="Consolas"/>
                                  <w:color w:val="000000"/>
                                  <w:sz w:val="19"/>
                                  <w:szCs w:val="19"/>
                                  <w:highlight w:val="white"/>
                                </w:rPr>
                              </w:pPr>
                              <w:ins w:id="1179"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ConceptSchemeFormat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{0}_CS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180" w:author="Gino Mascotti" w:date="2015-05-27T16:17:00Z"/>
                                  <w:rFonts w:ascii="Consolas" w:hAnsi="Consolas" w:cs="Consolas"/>
                                  <w:color w:val="000000"/>
                                  <w:sz w:val="19"/>
                                  <w:szCs w:val="19"/>
                                  <w:highlight w:val="white"/>
                                </w:rPr>
                              </w:pPr>
                              <w:ins w:id="1181"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CategorySchemeFormat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{0}_CategoryScheme</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182" w:author="Gino Mascotti" w:date="2015-05-27T16:17:00Z"/>
                                  <w:rFonts w:ascii="Consolas" w:hAnsi="Consolas" w:cs="Consolas"/>
                                  <w:color w:val="000000"/>
                                  <w:sz w:val="19"/>
                                  <w:szCs w:val="19"/>
                                  <w:highlight w:val="white"/>
                                </w:rPr>
                              </w:pPr>
                              <w:ins w:id="1183"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CodelistFormat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CL_{0}</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184" w:author="Gino Mascotti" w:date="2015-05-27T16:17:00Z"/>
                                  <w:rFonts w:ascii="Consolas" w:hAnsi="Consolas" w:cs="Consolas"/>
                                  <w:color w:val="000000"/>
                                  <w:sz w:val="19"/>
                                  <w:szCs w:val="19"/>
                                  <w:highlight w:val="white"/>
                                </w:rPr>
                              </w:pPr>
                              <w:ins w:id="1185"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CategorisationFormat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{0}_Categorisation</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186" w:author="Gino Mascotti" w:date="2015-05-27T16:17:00Z"/>
                                  <w:rFonts w:ascii="Consolas" w:hAnsi="Consolas" w:cs="Consolas"/>
                                  <w:color w:val="000000"/>
                                  <w:sz w:val="19"/>
                                  <w:szCs w:val="19"/>
                                  <w:highlight w:val="white"/>
                                </w:rPr>
                              </w:pPr>
                            </w:p>
                            <w:p w:rsidR="0094044A" w:rsidRPr="00552B9E" w:rsidRDefault="0094044A" w:rsidP="00552B9E">
                              <w:pPr>
                                <w:autoSpaceDE w:val="0"/>
                                <w:autoSpaceDN w:val="0"/>
                                <w:adjustRightInd w:val="0"/>
                                <w:spacing w:before="0" w:after="0" w:line="240" w:lineRule="auto"/>
                                <w:ind w:right="-1"/>
                                <w:rPr>
                                  <w:ins w:id="1187" w:author="Gino Mascotti" w:date="2015-05-27T16:17:00Z"/>
                                  <w:rFonts w:ascii="Consolas" w:hAnsi="Consolas" w:cs="Consolas"/>
                                  <w:color w:val="000000"/>
                                  <w:sz w:val="19"/>
                                  <w:szCs w:val="19"/>
                                  <w:highlight w:val="white"/>
                                </w:rPr>
                              </w:pPr>
                              <w:ins w:id="1188"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CodelistWhitoutConstrain</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true</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189" w:author="Gino Mascotti" w:date="2015-05-27T16:17:00Z"/>
                                  <w:rFonts w:ascii="Consolas" w:hAnsi="Consolas" w:cs="Consolas"/>
                                  <w:color w:val="000000"/>
                                  <w:sz w:val="19"/>
                                  <w:szCs w:val="19"/>
                                  <w:highlight w:val="white"/>
                                </w:rPr>
                              </w:pPr>
                            </w:p>
                            <w:p w:rsidR="0094044A" w:rsidRPr="00552B9E" w:rsidRDefault="0094044A" w:rsidP="00552B9E">
                              <w:pPr>
                                <w:autoSpaceDE w:val="0"/>
                                <w:autoSpaceDN w:val="0"/>
                                <w:adjustRightInd w:val="0"/>
                                <w:spacing w:before="0" w:after="0" w:line="240" w:lineRule="auto"/>
                                <w:ind w:right="-1"/>
                                <w:rPr>
                                  <w:ins w:id="1190" w:author="Gino Mascotti" w:date="2015-05-27T16:17:00Z"/>
                                  <w:rFonts w:ascii="Consolas" w:hAnsi="Consolas" w:cs="Consolas"/>
                                  <w:color w:val="0000FF"/>
                                  <w:sz w:val="19"/>
                                  <w:szCs w:val="19"/>
                                  <w:highlight w:val="white"/>
                                </w:rPr>
                              </w:pPr>
                              <w:ins w:id="1191"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ConceptObservationFlag</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OBS_STATUS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attachmentLevel</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Observation</w:t>
                                </w:r>
                                <w:r w:rsidRPr="00552B9E">
                                  <w:rPr>
                                    <w:rFonts w:ascii="Consolas" w:hAnsi="Consolas" w:cs="Consolas"/>
                                    <w:color w:val="000000"/>
                                    <w:sz w:val="19"/>
                                    <w:szCs w:val="19"/>
                                    <w:highlight w:val="white"/>
                                  </w:rPr>
                                  <w:t>"</w:t>
                                </w:r>
                              </w:ins>
                            </w:p>
                            <w:p w:rsidR="0094044A" w:rsidRPr="00552B9E" w:rsidRDefault="0094044A">
                              <w:pPr>
                                <w:autoSpaceDE w:val="0"/>
                                <w:autoSpaceDN w:val="0"/>
                                <w:adjustRightInd w:val="0"/>
                                <w:spacing w:before="0" w:after="0" w:line="240" w:lineRule="auto"/>
                                <w:ind w:left="5814" w:right="-1" w:firstLine="1276"/>
                                <w:rPr>
                                  <w:ins w:id="1192" w:author="Gino Mascotti" w:date="2015-05-27T16:17:00Z"/>
                                  <w:rFonts w:ascii="Consolas" w:hAnsi="Consolas" w:cs="Consolas"/>
                                  <w:color w:val="000000"/>
                                  <w:sz w:val="19"/>
                                  <w:szCs w:val="19"/>
                                  <w:highlight w:val="white"/>
                                </w:rPr>
                                <w:pPrChange w:id="1193" w:author="Gino Mascotti" w:date="2015-05-27T16:19:00Z">
                                  <w:pPr>
                                    <w:autoSpaceDE w:val="0"/>
                                    <w:autoSpaceDN w:val="0"/>
                                    <w:adjustRightInd w:val="0"/>
                                    <w:spacing w:before="0" w:after="0" w:line="240" w:lineRule="auto"/>
                                    <w:ind w:right="-1" w:firstLine="1276"/>
                                  </w:pPr>
                                </w:pPrChange>
                              </w:pPr>
                              <w:ins w:id="1194" w:author="Gino Mascotti" w:date="2015-05-27T16:17:00Z">
                                <w:r w:rsidRPr="00552B9E">
                                  <w:rPr>
                                    <w:rFonts w:ascii="Consolas" w:hAnsi="Consolas" w:cs="Consolas"/>
                                    <w:color w:val="FF0000"/>
                                    <w:sz w:val="19"/>
                                    <w:szCs w:val="19"/>
                                    <w:highlight w:val="white"/>
                                  </w:rPr>
                                  <w:t>assignmentStatus</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Conditional</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195" w:author="Gino Mascotti" w:date="2015-05-27T16:17:00Z"/>
                                  <w:rFonts w:ascii="Consolas" w:hAnsi="Consolas" w:cs="Consolas"/>
                                  <w:color w:val="000000"/>
                                  <w:sz w:val="19"/>
                                  <w:szCs w:val="19"/>
                                  <w:highlight w:val="white"/>
                                </w:rPr>
                              </w:pPr>
                              <w:ins w:id="1196"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Name</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LocaleIsoCode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en</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&gt;&lt;![CDATA[</w:t>
                                </w:r>
                                <w:r w:rsidRPr="00552B9E">
                                  <w:rPr>
                                    <w:rFonts w:ascii="Consolas" w:hAnsi="Consolas" w:cs="Consolas"/>
                                    <w:color w:val="808080"/>
                                    <w:sz w:val="19"/>
                                    <w:szCs w:val="19"/>
                                    <w:highlight w:val="white"/>
                                  </w:rPr>
                                  <w:t>Observation status</w:t>
                                </w:r>
                                <w:r w:rsidRPr="00552B9E">
                                  <w:rPr>
                                    <w:rFonts w:ascii="Consolas" w:hAnsi="Consolas" w:cs="Consolas"/>
                                    <w:color w:val="0000FF"/>
                                    <w:sz w:val="19"/>
                                    <w:szCs w:val="19"/>
                                    <w:highlight w:val="white"/>
                                  </w:rPr>
                                  <w:t>]]&gt;&lt;/</w:t>
                                </w:r>
                                <w:r w:rsidRPr="00552B9E">
                                  <w:rPr>
                                    <w:rFonts w:ascii="Consolas" w:hAnsi="Consolas" w:cs="Consolas"/>
                                    <w:color w:val="A31515"/>
                                    <w:sz w:val="19"/>
                                    <w:szCs w:val="19"/>
                                    <w:highlight w:val="white"/>
                                  </w:rPr>
                                  <w:t>Name</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197" w:author="Gino Mascotti" w:date="2015-05-27T16:17:00Z"/>
                                  <w:rFonts w:ascii="Consolas" w:hAnsi="Consolas" w:cs="Consolas"/>
                                  <w:color w:val="000000"/>
                                  <w:sz w:val="19"/>
                                  <w:szCs w:val="19"/>
                                  <w:highlight w:val="white"/>
                                </w:rPr>
                              </w:pPr>
                              <w:ins w:id="1198"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Name</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LocaleIsoCode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fr</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&gt;&lt;![CDATA[</w:t>
                                </w:r>
                                <w:r w:rsidRPr="00552B9E">
                                  <w:rPr>
                                    <w:rFonts w:ascii="Consolas" w:hAnsi="Consolas" w:cs="Consolas"/>
                                    <w:color w:val="808080"/>
                                    <w:sz w:val="19"/>
                                    <w:szCs w:val="19"/>
                                    <w:highlight w:val="white"/>
                                  </w:rPr>
                                  <w:t>Observation status</w:t>
                                </w:r>
                                <w:r w:rsidRPr="00552B9E">
                                  <w:rPr>
                                    <w:rFonts w:ascii="Consolas" w:hAnsi="Consolas" w:cs="Consolas"/>
                                    <w:color w:val="0000FF"/>
                                    <w:sz w:val="19"/>
                                    <w:szCs w:val="19"/>
                                    <w:highlight w:val="white"/>
                                  </w:rPr>
                                  <w:t>]]&gt;&lt;/</w:t>
                                </w:r>
                                <w:r w:rsidRPr="00552B9E">
                                  <w:rPr>
                                    <w:rFonts w:ascii="Consolas" w:hAnsi="Consolas" w:cs="Consolas"/>
                                    <w:color w:val="A31515"/>
                                    <w:sz w:val="19"/>
                                    <w:szCs w:val="19"/>
                                    <w:highlight w:val="white"/>
                                  </w:rPr>
                                  <w:t>Name</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199" w:author="Gino Mascotti" w:date="2015-05-27T16:17:00Z"/>
                                  <w:rFonts w:ascii="Consolas" w:hAnsi="Consolas" w:cs="Consolas"/>
                                  <w:color w:val="0000FF"/>
                                  <w:sz w:val="19"/>
                                  <w:szCs w:val="19"/>
                                  <w:highlight w:val="white"/>
                                </w:rPr>
                              </w:pPr>
                              <w:ins w:id="1200"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01" w:author="Gino Mascotti" w:date="2015-05-27T16:17:00Z"/>
                                  <w:rFonts w:ascii="Consolas" w:hAnsi="Consolas" w:cs="Consolas"/>
                                  <w:color w:val="000000"/>
                                  <w:sz w:val="19"/>
                                  <w:szCs w:val="19"/>
                                  <w:highlight w:val="white"/>
                                </w:rPr>
                              </w:pPr>
                            </w:p>
                            <w:p w:rsidR="0094044A" w:rsidRPr="00552B9E" w:rsidRDefault="0094044A" w:rsidP="00552B9E">
                              <w:pPr>
                                <w:autoSpaceDE w:val="0"/>
                                <w:autoSpaceDN w:val="0"/>
                                <w:adjustRightInd w:val="0"/>
                                <w:spacing w:before="0" w:after="0" w:line="240" w:lineRule="auto"/>
                                <w:ind w:right="-1"/>
                                <w:rPr>
                                  <w:ins w:id="1202" w:author="Gino Mascotti" w:date="2015-05-27T16:17:00Z"/>
                                  <w:rFonts w:ascii="Consolas" w:hAnsi="Consolas" w:cs="Consolas"/>
                                  <w:color w:val="000000"/>
                                  <w:sz w:val="19"/>
                                  <w:szCs w:val="19"/>
                                  <w:highlight w:val="white"/>
                                </w:rPr>
                              </w:pPr>
                              <w:ins w:id="1203"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StoreProcedureSettings</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04" w:author="Gino Mascotti" w:date="2015-05-27T16:17:00Z"/>
                                  <w:rFonts w:ascii="Consolas" w:hAnsi="Consolas" w:cs="Consolas"/>
                                  <w:color w:val="000000"/>
                                  <w:sz w:val="19"/>
                                  <w:szCs w:val="19"/>
                                  <w:highlight w:val="white"/>
                                </w:rPr>
                              </w:pPr>
                              <w:ins w:id="1205"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store</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 xml:space="preserve"> =</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GetDatasets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name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dbo.proc_WBS_GetDatasetList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06" w:author="Gino Mascotti" w:date="2015-05-27T16:17:00Z"/>
                                  <w:rFonts w:ascii="Consolas" w:hAnsi="Consolas" w:cs="Consolas"/>
                                  <w:color w:val="000000"/>
                                  <w:sz w:val="19"/>
                                  <w:szCs w:val="19"/>
                                  <w:highlight w:val="white"/>
                                </w:rPr>
                              </w:pPr>
                              <w:ins w:id="1207"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store</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 xml:space="preserve"> =</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GetDimensions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name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dbo.proc_WBS_GetDatasetDimensionsList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08" w:author="Gino Mascotti" w:date="2015-05-27T16:17:00Z"/>
                                  <w:rFonts w:ascii="Consolas" w:hAnsi="Consolas" w:cs="Consolas"/>
                                  <w:color w:val="0000FF"/>
                                  <w:sz w:val="19"/>
                                  <w:szCs w:val="19"/>
                                  <w:highlight w:val="white"/>
                                </w:rPr>
                              </w:pPr>
                              <w:ins w:id="1209"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store</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 xml:space="preserve"> =</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GetDimensionCodelistConstrain</w:t>
                                </w:r>
                                <w:r w:rsidRPr="00552B9E">
                                  <w:rPr>
                                    <w:rFonts w:ascii="Consolas" w:hAnsi="Consolas" w:cs="Consolas"/>
                                    <w:color w:val="000000"/>
                                    <w:sz w:val="19"/>
                                    <w:szCs w:val="19"/>
                                    <w:highlight w:val="white"/>
                                  </w:rPr>
                                  <w:t>"</w:t>
                                </w:r>
                              </w:ins>
                            </w:p>
                            <w:p w:rsidR="0094044A" w:rsidRPr="00552B9E" w:rsidRDefault="0094044A">
                              <w:pPr>
                                <w:autoSpaceDE w:val="0"/>
                                <w:autoSpaceDN w:val="0"/>
                                <w:adjustRightInd w:val="0"/>
                                <w:spacing w:before="0" w:after="0" w:line="240" w:lineRule="auto"/>
                                <w:ind w:left="3687" w:right="-1" w:firstLine="567"/>
                                <w:rPr>
                                  <w:ins w:id="1210" w:author="Gino Mascotti" w:date="2015-05-27T16:17:00Z"/>
                                  <w:rFonts w:ascii="Consolas" w:hAnsi="Consolas" w:cs="Consolas"/>
                                  <w:color w:val="000000"/>
                                  <w:sz w:val="19"/>
                                  <w:szCs w:val="19"/>
                                  <w:highlight w:val="white"/>
                                </w:rPr>
                                <w:pPrChange w:id="1211" w:author="Gino Mascotti" w:date="2015-05-27T16:19:00Z">
                                  <w:pPr>
                                    <w:autoSpaceDE w:val="0"/>
                                    <w:autoSpaceDN w:val="0"/>
                                    <w:adjustRightInd w:val="0"/>
                                    <w:spacing w:before="0" w:after="0" w:line="240" w:lineRule="auto"/>
                                    <w:ind w:right="-1" w:firstLine="1276"/>
                                  </w:pPr>
                                </w:pPrChange>
                              </w:pPr>
                              <w:ins w:id="1212" w:author="Gino Mascotti" w:date="2015-05-27T16:17:00Z">
                                <w:r w:rsidRPr="00552B9E">
                                  <w:rPr>
                                    <w:rFonts w:ascii="Consolas" w:hAnsi="Consolas" w:cs="Consolas"/>
                                    <w:color w:val="FF0000"/>
                                    <w:sz w:val="19"/>
                                    <w:szCs w:val="19"/>
                                    <w:highlight w:val="white"/>
                                  </w:rPr>
                                  <w:t>name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dbo.proc_WBS_GetDimensionMembersListFiltered</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13" w:author="Gino Mascotti" w:date="2015-05-27T16:17:00Z"/>
                                  <w:rFonts w:ascii="Consolas" w:hAnsi="Consolas" w:cs="Consolas"/>
                                  <w:color w:val="000000"/>
                                  <w:sz w:val="19"/>
                                  <w:szCs w:val="19"/>
                                  <w:highlight w:val="white"/>
                                </w:rPr>
                              </w:pPr>
                              <w:ins w:id="1214"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store</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 xml:space="preserve"> =</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GetFlags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name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dbo.proc_WBS_GetDataSetFlags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15" w:author="Gino Mascotti" w:date="2015-05-27T16:17:00Z"/>
                                  <w:rFonts w:ascii="Consolas" w:hAnsi="Consolas" w:cs="Consolas"/>
                                  <w:color w:val="000000"/>
                                  <w:sz w:val="19"/>
                                  <w:szCs w:val="19"/>
                                  <w:highlight w:val="white"/>
                                </w:rPr>
                              </w:pPr>
                              <w:ins w:id="1216"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store</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 xml:space="preserve"> =</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GetData</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name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dbo.proc_SDMX_GetObservations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17" w:author="Gino Mascotti" w:date="2015-05-27T16:17:00Z"/>
                                  <w:rFonts w:ascii="Consolas" w:hAnsi="Consolas" w:cs="Consolas"/>
                                  <w:color w:val="000000"/>
                                  <w:sz w:val="19"/>
                                  <w:szCs w:val="19"/>
                                  <w:highlight w:val="white"/>
                                </w:rPr>
                              </w:pPr>
                              <w:ins w:id="1218"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StoreProcedureSettings</w:t>
                                </w:r>
                                <w:r w:rsidRPr="00552B9E">
                                  <w:rPr>
                                    <w:rFonts w:ascii="Consolas" w:hAnsi="Consolas" w:cs="Consolas"/>
                                    <w:color w:val="0000FF"/>
                                    <w:sz w:val="19"/>
                                    <w:szCs w:val="19"/>
                                    <w:highlight w:val="white"/>
                                  </w:rPr>
                                  <w:t>&gt;</w:t>
                                </w:r>
                              </w:ins>
                            </w:p>
                            <w:p w:rsidR="0094044A" w:rsidRPr="00552B9E" w:rsidRDefault="0094044A" w:rsidP="00552B9E">
                              <w:pPr>
                                <w:ind w:right="-1"/>
                                <w:rPr>
                                  <w:ins w:id="1219" w:author="Gino Mascotti" w:date="2015-05-27T16:17:00Z"/>
                                  <w:rFonts w:cs="Arial"/>
                                  <w:szCs w:val="22"/>
                                  <w:lang w:val="en-US"/>
                                </w:rPr>
                              </w:pPr>
                              <w:ins w:id="1220" w:author="Gino Mascotti" w:date="2015-05-27T16:17:00Z">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MappingSetting</w:t>
                                </w:r>
                                <w:r w:rsidRPr="00552B9E">
                                  <w:rPr>
                                    <w:rFonts w:ascii="Consolas" w:hAnsi="Consolas" w:cs="Consolas"/>
                                    <w:color w:val="0000FF"/>
                                    <w:sz w:val="19"/>
                                    <w:szCs w:val="19"/>
                                    <w:highlight w:val="white"/>
                                  </w:rPr>
                                  <w:t>&gt;</w:t>
                                </w:r>
                              </w:ins>
                            </w:p>
                            <w:p w:rsidR="0094044A" w:rsidRDefault="0094044A" w:rsidP="008D66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F0F823" id="_x0000_t202" coordsize="21600,21600" o:spt="202" path="m,l,21600r21600,l21600,xe">
                  <v:stroke joinstyle="miter"/>
                  <v:path gradientshapeok="t" o:connecttype="rect"/>
                </v:shapetype>
                <v:shape id="Casella di testo 7" o:spid="_x0000_s1026" type="#_x0000_t202" style="position:absolute;margin-left:-28.95pt;margin-top:1.45pt;width:539.1pt;height:383.2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" fillcolor="white [3201]" strokeweight=".5pt">
                  <v:textbox>
                    <w:txbxContent>
                      <w:p w:rsidR="0094044A" w:rsidRPr="00552B9E" w:rsidRDefault="0094044A" w:rsidP="00552B9E">
                        <w:pPr>
                          <w:autoSpaceDE w:val="0"/>
                          <w:autoSpaceDN w:val="0"/>
                          <w:adjustRightInd w:val="0"/>
                          <w:spacing w:before="0" w:after="0" w:line="240" w:lineRule="auto"/>
                          <w:ind w:right="-1"/>
                          <w:rPr>
                            <w:ins w:id="1221" w:author="Gino Mascotti" w:date="2015-05-27T16:17:00Z"/>
                            <w:rFonts w:ascii="Consolas" w:hAnsi="Consolas" w:cs="Consolas"/>
                            <w:color w:val="000000"/>
                            <w:sz w:val="19"/>
                            <w:szCs w:val="19"/>
                            <w:highlight w:val="white"/>
                          </w:rPr>
                        </w:pPr>
                        <w:ins w:id="1222" w:author="Gino Mascotti" w:date="2015-05-27T16:17:00Z">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MappingSetting</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id</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OnTheFly 1.0</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Default="0094044A" w:rsidP="00552B9E">
                        <w:pPr>
                          <w:autoSpaceDE w:val="0"/>
                          <w:autoSpaceDN w:val="0"/>
                          <w:adjustRightInd w:val="0"/>
                          <w:spacing w:before="0" w:after="0" w:line="240" w:lineRule="auto"/>
                          <w:ind w:right="-1"/>
                          <w:rPr>
                            <w:ins w:id="1223" w:author="Gino Mascotti" w:date="2015-05-27T16:18:00Z"/>
                            <w:rFonts w:ascii="Consolas" w:hAnsi="Consolas" w:cs="Consolas"/>
                            <w:color w:val="0000FF"/>
                            <w:sz w:val="19"/>
                            <w:szCs w:val="19"/>
                            <w:highlight w:val="white"/>
                          </w:rPr>
                        </w:pPr>
                        <w:ins w:id="1224" w:author="Gino Mascotti" w:date="2015-05-27T16:17:00Z">
                          <w:r>
                            <w:rPr>
                              <w:rFonts w:ascii="Consolas" w:hAnsi="Consolas" w:cs="Consolas"/>
                              <w:color w:val="0000FF"/>
                              <w:sz w:val="19"/>
                              <w:szCs w:val="19"/>
                              <w:highlight w:val="white"/>
                            </w:rPr>
                            <w:t xml:space="preserve">      </w:t>
                          </w:r>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ConnectionSTAT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Data Source=xxx;Initial Catalog=xxx;</w:t>
                          </w:r>
                        </w:ins>
                      </w:p>
                      <w:p w:rsidR="0094044A" w:rsidRPr="00552B9E" w:rsidRDefault="0094044A">
                        <w:pPr>
                          <w:autoSpaceDE w:val="0"/>
                          <w:autoSpaceDN w:val="0"/>
                          <w:adjustRightInd w:val="0"/>
                          <w:spacing w:before="0" w:after="0" w:line="240" w:lineRule="auto"/>
                          <w:ind w:left="7090" w:right="-1"/>
                          <w:rPr>
                            <w:ins w:id="1225" w:author="Gino Mascotti" w:date="2015-05-27T16:17:00Z"/>
                            <w:rFonts w:ascii="Consolas" w:hAnsi="Consolas" w:cs="Consolas"/>
                            <w:color w:val="000000"/>
                            <w:sz w:val="19"/>
                            <w:szCs w:val="19"/>
                            <w:highlight w:val="white"/>
                          </w:rPr>
                          <w:pPrChange w:id="1226" w:author="Gino Mascotti" w:date="2015-05-27T16:18:00Z">
                            <w:pPr>
                              <w:autoSpaceDE w:val="0"/>
                              <w:autoSpaceDN w:val="0"/>
                              <w:adjustRightInd w:val="0"/>
                              <w:spacing w:before="0" w:after="0" w:line="240" w:lineRule="auto"/>
                              <w:ind w:right="-1"/>
                            </w:pPr>
                          </w:pPrChange>
                        </w:pPr>
                        <w:ins w:id="1227" w:author="Gino Mascotti" w:date="2015-05-27T16:17:00Z">
                          <w:r w:rsidRPr="00552B9E">
                            <w:rPr>
                              <w:rFonts w:ascii="Consolas" w:hAnsi="Consolas" w:cs="Consolas"/>
                              <w:color w:val="0000FF"/>
                              <w:sz w:val="19"/>
                              <w:szCs w:val="19"/>
                              <w:highlight w:val="white"/>
                            </w:rPr>
                            <w:t>User ID=xxx;Password=xxx;</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28" w:author="Gino Mascotti" w:date="2015-05-27T16:17:00Z"/>
                            <w:rFonts w:ascii="Consolas" w:hAnsi="Consolas" w:cs="Consolas"/>
                            <w:color w:val="000000"/>
                            <w:sz w:val="19"/>
                            <w:szCs w:val="19"/>
                            <w:highlight w:val="white"/>
                          </w:rPr>
                        </w:pPr>
                        <w:ins w:id="1229"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CategorySettings</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30" w:author="Gino Mascotti" w:date="2015-05-27T16:17:00Z"/>
                            <w:rFonts w:ascii="Consolas" w:hAnsi="Consolas" w:cs="Consolas"/>
                            <w:color w:val="0000FF"/>
                            <w:sz w:val="19"/>
                            <w:szCs w:val="19"/>
                            <w:highlight w:val="white"/>
                          </w:rPr>
                        </w:pPr>
                        <w:ins w:id="1231"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ConnectionStringCategory</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Data Source=xxx;Initial Catalog=xxx;</w:t>
                          </w:r>
                        </w:ins>
                      </w:p>
                      <w:p w:rsidR="0094044A" w:rsidRPr="00552B9E" w:rsidRDefault="0094044A" w:rsidP="00552B9E">
                        <w:pPr>
                          <w:autoSpaceDE w:val="0"/>
                          <w:autoSpaceDN w:val="0"/>
                          <w:adjustRightInd w:val="0"/>
                          <w:spacing w:before="0" w:after="0" w:line="240" w:lineRule="auto"/>
                          <w:ind w:right="-1" w:firstLine="1276"/>
                          <w:rPr>
                            <w:ins w:id="1232" w:author="Gino Mascotti" w:date="2015-05-27T16:17:00Z"/>
                            <w:rFonts w:ascii="Consolas" w:hAnsi="Consolas" w:cs="Consolas"/>
                            <w:color w:val="000000"/>
                            <w:sz w:val="19"/>
                            <w:szCs w:val="19"/>
                            <w:highlight w:val="white"/>
                          </w:rPr>
                        </w:pPr>
                        <w:ins w:id="1233" w:author="Gino Mascotti" w:date="2015-05-27T16:17:00Z">
                          <w:r w:rsidRPr="00552B9E">
                            <w:rPr>
                              <w:rFonts w:ascii="Consolas" w:hAnsi="Consolas" w:cs="Consolas"/>
                              <w:color w:val="0000FF"/>
                              <w:sz w:val="19"/>
                              <w:szCs w:val="19"/>
                              <w:highlight w:val="white"/>
                            </w:rPr>
                            <w:t>User ID=xxx;Password=xxx;</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34" w:author="Gino Mascotti" w:date="2015-05-27T16:17:00Z"/>
                            <w:rFonts w:ascii="Consolas" w:hAnsi="Consolas" w:cs="Consolas"/>
                            <w:color w:val="000000"/>
                            <w:sz w:val="19"/>
                            <w:szCs w:val="19"/>
                            <w:highlight w:val="white"/>
                          </w:rPr>
                        </w:pPr>
                        <w:ins w:id="1235"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CategoryName</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I-Stat-Dati</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36" w:author="Gino Mascotti" w:date="2015-05-27T16:17:00Z"/>
                            <w:rFonts w:ascii="Consolas" w:hAnsi="Consolas" w:cs="Consolas"/>
                            <w:color w:val="000000"/>
                            <w:sz w:val="19"/>
                            <w:szCs w:val="19"/>
                            <w:highlight w:val="white"/>
                          </w:rPr>
                        </w:pPr>
                        <w:ins w:id="1237"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CategorySettings</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38" w:author="Gino Mascotti" w:date="2015-05-27T16:17:00Z"/>
                            <w:rFonts w:ascii="Consolas" w:hAnsi="Consolas" w:cs="Consolas"/>
                            <w:color w:val="000000"/>
                            <w:sz w:val="19"/>
                            <w:szCs w:val="19"/>
                            <w:highlight w:val="white"/>
                          </w:rPr>
                        </w:pPr>
                      </w:p>
                      <w:p w:rsidR="0094044A" w:rsidRPr="00552B9E" w:rsidRDefault="0094044A" w:rsidP="00552B9E">
                        <w:pPr>
                          <w:autoSpaceDE w:val="0"/>
                          <w:autoSpaceDN w:val="0"/>
                          <w:adjustRightInd w:val="0"/>
                          <w:spacing w:before="0" w:after="0" w:line="240" w:lineRule="auto"/>
                          <w:ind w:right="-1"/>
                          <w:rPr>
                            <w:ins w:id="1239" w:author="Gino Mascotti" w:date="2015-05-27T16:17:00Z"/>
                            <w:rFonts w:ascii="Consolas" w:hAnsi="Consolas" w:cs="Consolas"/>
                            <w:color w:val="000000"/>
                            <w:sz w:val="19"/>
                            <w:szCs w:val="19"/>
                            <w:highlight w:val="white"/>
                          </w:rPr>
                        </w:pPr>
                        <w:ins w:id="1240"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008000"/>
                              <w:sz w:val="19"/>
                              <w:szCs w:val="19"/>
                              <w:highlight w:val="white"/>
                            </w:rPr>
                            <w:t>For this format don't remove symbol {0}</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41" w:author="Gino Mascotti" w:date="2015-05-27T16:17:00Z"/>
                            <w:rFonts w:ascii="Consolas" w:hAnsi="Consolas" w:cs="Consolas"/>
                            <w:color w:val="000000"/>
                            <w:sz w:val="19"/>
                            <w:szCs w:val="19"/>
                            <w:highlight w:val="white"/>
                          </w:rPr>
                        </w:pPr>
                        <w:ins w:id="1242"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DsdFormat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{0}_DSD</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43" w:author="Gino Mascotti" w:date="2015-05-27T16:17:00Z"/>
                            <w:rFonts w:ascii="Consolas" w:hAnsi="Consolas" w:cs="Consolas"/>
                            <w:color w:val="000000"/>
                            <w:sz w:val="19"/>
                            <w:szCs w:val="19"/>
                            <w:highlight w:val="white"/>
                          </w:rPr>
                        </w:pPr>
                        <w:ins w:id="1244"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ConceptSchemeFormat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{0}_CS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45" w:author="Gino Mascotti" w:date="2015-05-27T16:17:00Z"/>
                            <w:rFonts w:ascii="Consolas" w:hAnsi="Consolas" w:cs="Consolas"/>
                            <w:color w:val="000000"/>
                            <w:sz w:val="19"/>
                            <w:szCs w:val="19"/>
                            <w:highlight w:val="white"/>
                          </w:rPr>
                        </w:pPr>
                        <w:ins w:id="1246"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CategorySchemeFormat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{0}_CategoryScheme</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47" w:author="Gino Mascotti" w:date="2015-05-27T16:17:00Z"/>
                            <w:rFonts w:ascii="Consolas" w:hAnsi="Consolas" w:cs="Consolas"/>
                            <w:color w:val="000000"/>
                            <w:sz w:val="19"/>
                            <w:szCs w:val="19"/>
                            <w:highlight w:val="white"/>
                          </w:rPr>
                        </w:pPr>
                        <w:ins w:id="1248"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CodelistFormat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CL_{0}</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49" w:author="Gino Mascotti" w:date="2015-05-27T16:17:00Z"/>
                            <w:rFonts w:ascii="Consolas" w:hAnsi="Consolas" w:cs="Consolas"/>
                            <w:color w:val="000000"/>
                            <w:sz w:val="19"/>
                            <w:szCs w:val="19"/>
                            <w:highlight w:val="white"/>
                          </w:rPr>
                        </w:pPr>
                        <w:ins w:id="1250"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CategorisationFormat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{0}_Categorisation</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51" w:author="Gino Mascotti" w:date="2015-05-27T16:17:00Z"/>
                            <w:rFonts w:ascii="Consolas" w:hAnsi="Consolas" w:cs="Consolas"/>
                            <w:color w:val="000000"/>
                            <w:sz w:val="19"/>
                            <w:szCs w:val="19"/>
                            <w:highlight w:val="white"/>
                          </w:rPr>
                        </w:pPr>
                      </w:p>
                      <w:p w:rsidR="0094044A" w:rsidRPr="00552B9E" w:rsidRDefault="0094044A" w:rsidP="00552B9E">
                        <w:pPr>
                          <w:autoSpaceDE w:val="0"/>
                          <w:autoSpaceDN w:val="0"/>
                          <w:adjustRightInd w:val="0"/>
                          <w:spacing w:before="0" w:after="0" w:line="240" w:lineRule="auto"/>
                          <w:ind w:right="-1"/>
                          <w:rPr>
                            <w:ins w:id="1252" w:author="Gino Mascotti" w:date="2015-05-27T16:17:00Z"/>
                            <w:rFonts w:ascii="Consolas" w:hAnsi="Consolas" w:cs="Consolas"/>
                            <w:color w:val="000000"/>
                            <w:sz w:val="19"/>
                            <w:szCs w:val="19"/>
                            <w:highlight w:val="white"/>
                          </w:rPr>
                        </w:pPr>
                        <w:ins w:id="1253"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CodelistWhitoutConstrain</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true</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54" w:author="Gino Mascotti" w:date="2015-05-27T16:17:00Z"/>
                            <w:rFonts w:ascii="Consolas" w:hAnsi="Consolas" w:cs="Consolas"/>
                            <w:color w:val="000000"/>
                            <w:sz w:val="19"/>
                            <w:szCs w:val="19"/>
                            <w:highlight w:val="white"/>
                          </w:rPr>
                        </w:pPr>
                      </w:p>
                      <w:p w:rsidR="0094044A" w:rsidRPr="00552B9E" w:rsidRDefault="0094044A" w:rsidP="00552B9E">
                        <w:pPr>
                          <w:autoSpaceDE w:val="0"/>
                          <w:autoSpaceDN w:val="0"/>
                          <w:adjustRightInd w:val="0"/>
                          <w:spacing w:before="0" w:after="0" w:line="240" w:lineRule="auto"/>
                          <w:ind w:right="-1"/>
                          <w:rPr>
                            <w:ins w:id="1255" w:author="Gino Mascotti" w:date="2015-05-27T16:17:00Z"/>
                            <w:rFonts w:ascii="Consolas" w:hAnsi="Consolas" w:cs="Consolas"/>
                            <w:color w:val="0000FF"/>
                            <w:sz w:val="19"/>
                            <w:szCs w:val="19"/>
                            <w:highlight w:val="white"/>
                          </w:rPr>
                        </w:pPr>
                        <w:ins w:id="1256"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ConceptObservationFlag</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OBS_STATUS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attachmentLevel</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Observation</w:t>
                          </w:r>
                          <w:r w:rsidRPr="00552B9E">
                            <w:rPr>
                              <w:rFonts w:ascii="Consolas" w:hAnsi="Consolas" w:cs="Consolas"/>
                              <w:color w:val="000000"/>
                              <w:sz w:val="19"/>
                              <w:szCs w:val="19"/>
                              <w:highlight w:val="white"/>
                            </w:rPr>
                            <w:t>"</w:t>
                          </w:r>
                        </w:ins>
                      </w:p>
                      <w:p w:rsidR="0094044A" w:rsidRPr="00552B9E" w:rsidRDefault="0094044A">
                        <w:pPr>
                          <w:autoSpaceDE w:val="0"/>
                          <w:autoSpaceDN w:val="0"/>
                          <w:adjustRightInd w:val="0"/>
                          <w:spacing w:before="0" w:after="0" w:line="240" w:lineRule="auto"/>
                          <w:ind w:left="5814" w:right="-1" w:firstLine="1276"/>
                          <w:rPr>
                            <w:ins w:id="1257" w:author="Gino Mascotti" w:date="2015-05-27T16:17:00Z"/>
                            <w:rFonts w:ascii="Consolas" w:hAnsi="Consolas" w:cs="Consolas"/>
                            <w:color w:val="000000"/>
                            <w:sz w:val="19"/>
                            <w:szCs w:val="19"/>
                            <w:highlight w:val="white"/>
                          </w:rPr>
                          <w:pPrChange w:id="1258" w:author="Gino Mascotti" w:date="2015-05-27T16:19:00Z">
                            <w:pPr>
                              <w:autoSpaceDE w:val="0"/>
                              <w:autoSpaceDN w:val="0"/>
                              <w:adjustRightInd w:val="0"/>
                              <w:spacing w:before="0" w:after="0" w:line="240" w:lineRule="auto"/>
                              <w:ind w:right="-1" w:firstLine="1276"/>
                            </w:pPr>
                          </w:pPrChange>
                        </w:pPr>
                        <w:ins w:id="1259" w:author="Gino Mascotti" w:date="2015-05-27T16:17:00Z">
                          <w:r w:rsidRPr="00552B9E">
                            <w:rPr>
                              <w:rFonts w:ascii="Consolas" w:hAnsi="Consolas" w:cs="Consolas"/>
                              <w:color w:val="FF0000"/>
                              <w:sz w:val="19"/>
                              <w:szCs w:val="19"/>
                              <w:highlight w:val="white"/>
                            </w:rPr>
                            <w:t>assignmentStatus</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Conditional</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60" w:author="Gino Mascotti" w:date="2015-05-27T16:17:00Z"/>
                            <w:rFonts w:ascii="Consolas" w:hAnsi="Consolas" w:cs="Consolas"/>
                            <w:color w:val="000000"/>
                            <w:sz w:val="19"/>
                            <w:szCs w:val="19"/>
                            <w:highlight w:val="white"/>
                          </w:rPr>
                        </w:pPr>
                        <w:ins w:id="1261"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Name</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LocaleIsoCode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en</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&gt;&lt;![CDATA[</w:t>
                          </w:r>
                          <w:r w:rsidRPr="00552B9E">
                            <w:rPr>
                              <w:rFonts w:ascii="Consolas" w:hAnsi="Consolas" w:cs="Consolas"/>
                              <w:color w:val="808080"/>
                              <w:sz w:val="19"/>
                              <w:szCs w:val="19"/>
                              <w:highlight w:val="white"/>
                            </w:rPr>
                            <w:t>Observation status</w:t>
                          </w:r>
                          <w:r w:rsidRPr="00552B9E">
                            <w:rPr>
                              <w:rFonts w:ascii="Consolas" w:hAnsi="Consolas" w:cs="Consolas"/>
                              <w:color w:val="0000FF"/>
                              <w:sz w:val="19"/>
                              <w:szCs w:val="19"/>
                              <w:highlight w:val="white"/>
                            </w:rPr>
                            <w:t>]]&gt;&lt;/</w:t>
                          </w:r>
                          <w:r w:rsidRPr="00552B9E">
                            <w:rPr>
                              <w:rFonts w:ascii="Consolas" w:hAnsi="Consolas" w:cs="Consolas"/>
                              <w:color w:val="A31515"/>
                              <w:sz w:val="19"/>
                              <w:szCs w:val="19"/>
                              <w:highlight w:val="white"/>
                            </w:rPr>
                            <w:t>Name</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62" w:author="Gino Mascotti" w:date="2015-05-27T16:17:00Z"/>
                            <w:rFonts w:ascii="Consolas" w:hAnsi="Consolas" w:cs="Consolas"/>
                            <w:color w:val="000000"/>
                            <w:sz w:val="19"/>
                            <w:szCs w:val="19"/>
                            <w:highlight w:val="white"/>
                          </w:rPr>
                        </w:pPr>
                        <w:ins w:id="1263"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Name</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LocaleIsoCode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fr</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&gt;&lt;![CDATA[</w:t>
                          </w:r>
                          <w:r w:rsidRPr="00552B9E">
                            <w:rPr>
                              <w:rFonts w:ascii="Consolas" w:hAnsi="Consolas" w:cs="Consolas"/>
                              <w:color w:val="808080"/>
                              <w:sz w:val="19"/>
                              <w:szCs w:val="19"/>
                              <w:highlight w:val="white"/>
                            </w:rPr>
                            <w:t>Observation status</w:t>
                          </w:r>
                          <w:r w:rsidRPr="00552B9E">
                            <w:rPr>
                              <w:rFonts w:ascii="Consolas" w:hAnsi="Consolas" w:cs="Consolas"/>
                              <w:color w:val="0000FF"/>
                              <w:sz w:val="19"/>
                              <w:szCs w:val="19"/>
                              <w:highlight w:val="white"/>
                            </w:rPr>
                            <w:t>]]&gt;&lt;/</w:t>
                          </w:r>
                          <w:r w:rsidRPr="00552B9E">
                            <w:rPr>
                              <w:rFonts w:ascii="Consolas" w:hAnsi="Consolas" w:cs="Consolas"/>
                              <w:color w:val="A31515"/>
                              <w:sz w:val="19"/>
                              <w:szCs w:val="19"/>
                              <w:highlight w:val="white"/>
                            </w:rPr>
                            <w:t>Name</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64" w:author="Gino Mascotti" w:date="2015-05-27T16:17:00Z"/>
                            <w:rFonts w:ascii="Consolas" w:hAnsi="Consolas" w:cs="Consolas"/>
                            <w:color w:val="0000FF"/>
                            <w:sz w:val="19"/>
                            <w:szCs w:val="19"/>
                            <w:highlight w:val="white"/>
                          </w:rPr>
                        </w:pPr>
                        <w:ins w:id="1265"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66" w:author="Gino Mascotti" w:date="2015-05-27T16:17:00Z"/>
                            <w:rFonts w:ascii="Consolas" w:hAnsi="Consolas" w:cs="Consolas"/>
                            <w:color w:val="000000"/>
                            <w:sz w:val="19"/>
                            <w:szCs w:val="19"/>
                            <w:highlight w:val="white"/>
                          </w:rPr>
                        </w:pPr>
                      </w:p>
                      <w:p w:rsidR="0094044A" w:rsidRPr="00552B9E" w:rsidRDefault="0094044A" w:rsidP="00552B9E">
                        <w:pPr>
                          <w:autoSpaceDE w:val="0"/>
                          <w:autoSpaceDN w:val="0"/>
                          <w:adjustRightInd w:val="0"/>
                          <w:spacing w:before="0" w:after="0" w:line="240" w:lineRule="auto"/>
                          <w:ind w:right="-1"/>
                          <w:rPr>
                            <w:ins w:id="1267" w:author="Gino Mascotti" w:date="2015-05-27T16:17:00Z"/>
                            <w:rFonts w:ascii="Consolas" w:hAnsi="Consolas" w:cs="Consolas"/>
                            <w:color w:val="000000"/>
                            <w:sz w:val="19"/>
                            <w:szCs w:val="19"/>
                            <w:highlight w:val="white"/>
                          </w:rPr>
                        </w:pPr>
                        <w:ins w:id="1268"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StoreProcedureSettings</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69" w:author="Gino Mascotti" w:date="2015-05-27T16:17:00Z"/>
                            <w:rFonts w:ascii="Consolas" w:hAnsi="Consolas" w:cs="Consolas"/>
                            <w:color w:val="000000"/>
                            <w:sz w:val="19"/>
                            <w:szCs w:val="19"/>
                            <w:highlight w:val="white"/>
                          </w:rPr>
                        </w:pPr>
                        <w:ins w:id="1270"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store</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 xml:space="preserve"> =</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GetDatasets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name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dbo.proc_WBS_GetDatasetList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71" w:author="Gino Mascotti" w:date="2015-05-27T16:17:00Z"/>
                            <w:rFonts w:ascii="Consolas" w:hAnsi="Consolas" w:cs="Consolas"/>
                            <w:color w:val="000000"/>
                            <w:sz w:val="19"/>
                            <w:szCs w:val="19"/>
                            <w:highlight w:val="white"/>
                          </w:rPr>
                        </w:pPr>
                        <w:ins w:id="1272"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store</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 xml:space="preserve"> =</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GetDimensions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name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dbo.proc_WBS_GetDatasetDimensionsList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73" w:author="Gino Mascotti" w:date="2015-05-27T16:17:00Z"/>
                            <w:rFonts w:ascii="Consolas" w:hAnsi="Consolas" w:cs="Consolas"/>
                            <w:color w:val="0000FF"/>
                            <w:sz w:val="19"/>
                            <w:szCs w:val="19"/>
                            <w:highlight w:val="white"/>
                          </w:rPr>
                        </w:pPr>
                        <w:ins w:id="1274"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store</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 xml:space="preserve"> =</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GetDimensionCodelistConstrain</w:t>
                          </w:r>
                          <w:r w:rsidRPr="00552B9E">
                            <w:rPr>
                              <w:rFonts w:ascii="Consolas" w:hAnsi="Consolas" w:cs="Consolas"/>
                              <w:color w:val="000000"/>
                              <w:sz w:val="19"/>
                              <w:szCs w:val="19"/>
                              <w:highlight w:val="white"/>
                            </w:rPr>
                            <w:t>"</w:t>
                          </w:r>
                        </w:ins>
                      </w:p>
                      <w:p w:rsidR="0094044A" w:rsidRPr="00552B9E" w:rsidRDefault="0094044A">
                        <w:pPr>
                          <w:autoSpaceDE w:val="0"/>
                          <w:autoSpaceDN w:val="0"/>
                          <w:adjustRightInd w:val="0"/>
                          <w:spacing w:before="0" w:after="0" w:line="240" w:lineRule="auto"/>
                          <w:ind w:left="3687" w:right="-1" w:firstLine="567"/>
                          <w:rPr>
                            <w:ins w:id="1275" w:author="Gino Mascotti" w:date="2015-05-27T16:17:00Z"/>
                            <w:rFonts w:ascii="Consolas" w:hAnsi="Consolas" w:cs="Consolas"/>
                            <w:color w:val="000000"/>
                            <w:sz w:val="19"/>
                            <w:szCs w:val="19"/>
                            <w:highlight w:val="white"/>
                          </w:rPr>
                          <w:pPrChange w:id="1276" w:author="Gino Mascotti" w:date="2015-05-27T16:19:00Z">
                            <w:pPr>
                              <w:autoSpaceDE w:val="0"/>
                              <w:autoSpaceDN w:val="0"/>
                              <w:adjustRightInd w:val="0"/>
                              <w:spacing w:before="0" w:after="0" w:line="240" w:lineRule="auto"/>
                              <w:ind w:right="-1" w:firstLine="1276"/>
                            </w:pPr>
                          </w:pPrChange>
                        </w:pPr>
                        <w:ins w:id="1277" w:author="Gino Mascotti" w:date="2015-05-27T16:17:00Z">
                          <w:r w:rsidRPr="00552B9E">
                            <w:rPr>
                              <w:rFonts w:ascii="Consolas" w:hAnsi="Consolas" w:cs="Consolas"/>
                              <w:color w:val="FF0000"/>
                              <w:sz w:val="19"/>
                              <w:szCs w:val="19"/>
                              <w:highlight w:val="white"/>
                            </w:rPr>
                            <w:t>name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dbo.proc_WBS_GetDimensionMembersListFiltered</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78" w:author="Gino Mascotti" w:date="2015-05-27T16:17:00Z"/>
                            <w:rFonts w:ascii="Consolas" w:hAnsi="Consolas" w:cs="Consolas"/>
                            <w:color w:val="000000"/>
                            <w:sz w:val="19"/>
                            <w:szCs w:val="19"/>
                            <w:highlight w:val="white"/>
                          </w:rPr>
                        </w:pPr>
                        <w:ins w:id="1279"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store</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 xml:space="preserve"> =</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GetFlags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name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dbo.proc_WBS_GetDataSetFlags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80" w:author="Gino Mascotti" w:date="2015-05-27T16:17:00Z"/>
                            <w:rFonts w:ascii="Consolas" w:hAnsi="Consolas" w:cs="Consolas"/>
                            <w:color w:val="000000"/>
                            <w:sz w:val="19"/>
                            <w:szCs w:val="19"/>
                            <w:highlight w:val="white"/>
                          </w:rPr>
                        </w:pPr>
                        <w:ins w:id="1281"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store</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 xml:space="preserve"> =</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GetData</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name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dbo.proc_SDMX_GetObservations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552B9E">
                        <w:pPr>
                          <w:autoSpaceDE w:val="0"/>
                          <w:autoSpaceDN w:val="0"/>
                          <w:adjustRightInd w:val="0"/>
                          <w:spacing w:before="0" w:after="0" w:line="240" w:lineRule="auto"/>
                          <w:ind w:right="-1"/>
                          <w:rPr>
                            <w:ins w:id="1282" w:author="Gino Mascotti" w:date="2015-05-27T16:17:00Z"/>
                            <w:rFonts w:ascii="Consolas" w:hAnsi="Consolas" w:cs="Consolas"/>
                            <w:color w:val="000000"/>
                            <w:sz w:val="19"/>
                            <w:szCs w:val="19"/>
                            <w:highlight w:val="white"/>
                          </w:rPr>
                        </w:pPr>
                        <w:ins w:id="1283"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StoreProcedureSettings</w:t>
                          </w:r>
                          <w:r w:rsidRPr="00552B9E">
                            <w:rPr>
                              <w:rFonts w:ascii="Consolas" w:hAnsi="Consolas" w:cs="Consolas"/>
                              <w:color w:val="0000FF"/>
                              <w:sz w:val="19"/>
                              <w:szCs w:val="19"/>
                              <w:highlight w:val="white"/>
                            </w:rPr>
                            <w:t>&gt;</w:t>
                          </w:r>
                        </w:ins>
                      </w:p>
                      <w:p w:rsidR="0094044A" w:rsidRPr="00552B9E" w:rsidRDefault="0094044A" w:rsidP="00552B9E">
                        <w:pPr>
                          <w:ind w:right="-1"/>
                          <w:rPr>
                            <w:ins w:id="1284" w:author="Gino Mascotti" w:date="2015-05-27T16:17:00Z"/>
                            <w:rFonts w:cs="Arial"/>
                            <w:szCs w:val="22"/>
                            <w:lang w:val="en-US"/>
                          </w:rPr>
                        </w:pPr>
                        <w:ins w:id="1285" w:author="Gino Mascotti" w:date="2015-05-27T16:17:00Z">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MappingSetting</w:t>
                          </w:r>
                          <w:r w:rsidRPr="00552B9E">
                            <w:rPr>
                              <w:rFonts w:ascii="Consolas" w:hAnsi="Consolas" w:cs="Consolas"/>
                              <w:color w:val="0000FF"/>
                              <w:sz w:val="19"/>
                              <w:szCs w:val="19"/>
                              <w:highlight w:val="white"/>
                            </w:rPr>
                            <w:t>&gt;</w:t>
                          </w:r>
                        </w:ins>
                      </w:p>
                      <w:p w:rsidR="0094044A" w:rsidRDefault="0094044A" w:rsidP="008D664B"/>
                    </w:txbxContent>
                  </v:textbox>
                  <w10:wrap type="topAndBottom" anchorx="margin"/>
                  <w10:anchorlock/>
                </v:shape>
              </w:pict>
            </mc:Fallback>
          </mc:AlternateContent>
        </w:r>
      </w:ins>
    </w:p>
    <w:p w:rsidR="0026409F" w:rsidRDefault="0026409F">
      <w:pPr>
        <w:rPr>
          <w:ins w:id="1286" w:author="Gino Mascotti" w:date="2015-05-27T16:02:00Z"/>
          <w:rFonts w:cstheme="minorHAnsi"/>
          <w:szCs w:val="22"/>
          <w:lang w:val="en-US"/>
        </w:rPr>
      </w:pPr>
      <w:ins w:id="1287" w:author="Gino Mascotti" w:date="2015-05-27T16:02:00Z">
        <w:r>
          <w:rPr>
            <w:rFonts w:cstheme="minorHAnsi"/>
            <w:szCs w:val="22"/>
            <w:lang w:val="en-US"/>
          </w:rPr>
          <w:br w:type="page"/>
        </w:r>
      </w:ins>
    </w:p>
    <w:p w:rsidR="00A21F8F" w:rsidRPr="007C594B" w:rsidRDefault="00A21F8F" w:rsidP="00A21F8F">
      <w:pPr>
        <w:ind w:left="-567"/>
        <w:rPr>
          <w:ins w:id="1288" w:author="Gino Mascotti" w:date="2015-05-27T16:20:00Z"/>
          <w:rFonts w:cstheme="minorHAnsi"/>
          <w:b/>
          <w:sz w:val="22"/>
          <w:szCs w:val="22"/>
          <w:lang w:val="en-US"/>
        </w:rPr>
      </w:pPr>
      <w:ins w:id="1289" w:author="Gino Mascotti" w:date="2015-05-27T16:20:00Z">
        <w:r w:rsidRPr="007C594B">
          <w:rPr>
            <w:rFonts w:ascii="Consolas" w:hAnsi="Consolas" w:cs="Consolas"/>
            <w:b/>
            <w:color w:val="0000FF"/>
            <w:sz w:val="22"/>
            <w:szCs w:val="22"/>
            <w:highlight w:val="white"/>
          </w:rPr>
          <w:lastRenderedPageBreak/>
          <w:t>OnTheFly 1.</w:t>
        </w:r>
        <w:r>
          <w:rPr>
            <w:rFonts w:ascii="Consolas" w:hAnsi="Consolas" w:cs="Consolas"/>
            <w:b/>
            <w:color w:val="0000FF"/>
            <w:sz w:val="22"/>
            <w:szCs w:val="22"/>
          </w:rPr>
          <w:t>5</w:t>
        </w:r>
      </w:ins>
    </w:p>
    <w:p w:rsidR="00461A8A" w:rsidRDefault="00461A8A">
      <w:pPr>
        <w:rPr>
          <w:ins w:id="1290" w:author="Gino Mascotti" w:date="2015-05-27T16:28:00Z"/>
          <w:rFonts w:cstheme="minorHAnsi"/>
          <w:szCs w:val="22"/>
          <w:lang w:val="en-US"/>
        </w:rPr>
        <w:pPrChange w:id="1291" w:author="Gino Mascotti" w:date="2015-05-27T16:02:00Z">
          <w:pPr>
            <w:ind w:left="426"/>
          </w:pPr>
        </w:pPrChange>
      </w:pPr>
    </w:p>
    <w:p w:rsidR="00461A8A" w:rsidRDefault="00461A8A">
      <w:pPr>
        <w:rPr>
          <w:ins w:id="1292" w:author="Gino Mascotti" w:date="2015-05-27T16:28:00Z"/>
          <w:rFonts w:cstheme="minorHAnsi"/>
          <w:szCs w:val="22"/>
          <w:lang w:val="en-US"/>
        </w:rPr>
        <w:pPrChange w:id="1293" w:author="Gino Mascotti" w:date="2015-05-27T16:02:00Z">
          <w:pPr>
            <w:ind w:left="426"/>
          </w:pPr>
        </w:pPrChange>
      </w:pPr>
    </w:p>
    <w:p w:rsidR="00461A8A" w:rsidRDefault="00461A8A">
      <w:pPr>
        <w:rPr>
          <w:ins w:id="1294" w:author="Gino Mascotti" w:date="2015-05-27T16:28:00Z"/>
          <w:rFonts w:cstheme="minorHAnsi"/>
          <w:szCs w:val="22"/>
          <w:lang w:val="en-US"/>
        </w:rPr>
        <w:pPrChange w:id="1295" w:author="Gino Mascotti" w:date="2015-05-27T16:02:00Z">
          <w:pPr>
            <w:ind w:left="426"/>
          </w:pPr>
        </w:pPrChange>
      </w:pPr>
    </w:p>
    <w:p w:rsidR="00461A8A" w:rsidRDefault="00461A8A">
      <w:pPr>
        <w:rPr>
          <w:ins w:id="1296" w:author="Gino Mascotti" w:date="2015-05-27T16:28:00Z"/>
          <w:rFonts w:cstheme="minorHAnsi"/>
          <w:szCs w:val="22"/>
          <w:lang w:val="en-US"/>
        </w:rPr>
        <w:pPrChange w:id="1297" w:author="Gino Mascotti" w:date="2015-05-27T16:02:00Z">
          <w:pPr>
            <w:ind w:left="426"/>
          </w:pPr>
        </w:pPrChange>
      </w:pPr>
    </w:p>
    <w:p w:rsidR="00A21F8F" w:rsidRDefault="00A21F8F">
      <w:pPr>
        <w:rPr>
          <w:ins w:id="1298" w:author="Gino Mascotti" w:date="2015-05-27T16:20:00Z"/>
          <w:rFonts w:cstheme="minorHAnsi"/>
          <w:szCs w:val="22"/>
          <w:lang w:val="en-US"/>
        </w:rPr>
        <w:pPrChange w:id="1299" w:author="Gino Mascotti" w:date="2015-05-27T16:02:00Z">
          <w:pPr>
            <w:ind w:left="426"/>
          </w:pPr>
        </w:pPrChange>
      </w:pPr>
      <w:ins w:id="1300" w:author="Gino Mascotti" w:date="2015-05-27T16:20:00Z">
        <w:r>
          <w:rPr>
            <w:noProof/>
            <w:lang w:eastAsia="it-IT"/>
          </w:rPr>
          <mc:AlternateContent>
            <mc:Choice Requires="wps">
              <w:drawing>
                <wp:anchor distT="0" distB="0" distL="114300" distR="114300" simplePos="0" relativeHeight="251659776" behindDoc="0" locked="1" layoutInCell="1" allowOverlap="1" wp14:anchorId="2647F139" wp14:editId="30FDD24D">
                  <wp:simplePos x="0" y="0"/>
                  <wp:positionH relativeFrom="margin">
                    <wp:posOffset>-339090</wp:posOffset>
                  </wp:positionH>
                  <wp:positionV relativeFrom="paragraph">
                    <wp:posOffset>-1015365</wp:posOffset>
                  </wp:positionV>
                  <wp:extent cx="6846570" cy="4429125"/>
                  <wp:effectExtent l="0" t="0" r="11430" b="28575"/>
                  <wp:wrapTopAndBottom/>
                  <wp:docPr id="8" name="Casella di testo 8"/>
                  <wp:cNvGraphicFramePr/>
                  <a:graphic xmlns:a="http://schemas.openxmlformats.org/drawingml/2006/main">
                    <a:graphicData uri="http://schemas.microsoft.com/office/word/2010/wordprocessingShape">
                      <wps:wsp>
                        <wps:cNvSpPr txBox="1"/>
                        <wps:spPr>
                          <a:xfrm>
                            <a:off x="0" y="0"/>
                            <a:ext cx="6846570" cy="442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044A" w:rsidRPr="00552B9E" w:rsidRDefault="0094044A" w:rsidP="00A21F8F">
                              <w:pPr>
                                <w:autoSpaceDE w:val="0"/>
                                <w:autoSpaceDN w:val="0"/>
                                <w:adjustRightInd w:val="0"/>
                                <w:spacing w:before="0" w:after="0" w:line="240" w:lineRule="auto"/>
                                <w:ind w:right="-1"/>
                                <w:rPr>
                                  <w:ins w:id="1301" w:author="Gino Mascotti" w:date="2015-05-27T16:17:00Z"/>
                                  <w:rFonts w:ascii="Consolas" w:hAnsi="Consolas" w:cs="Consolas"/>
                                  <w:color w:val="000000"/>
                                  <w:sz w:val="19"/>
                                  <w:szCs w:val="19"/>
                                  <w:highlight w:val="white"/>
                                </w:rPr>
                              </w:pPr>
                              <w:ins w:id="1302" w:author="Gino Mascotti" w:date="2015-05-27T16:17:00Z">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MappingSetting</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id</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OnTheFly 1.</w:t>
                                </w:r>
                              </w:ins>
                              <w:ins w:id="1303" w:author="Gino Mascotti" w:date="2015-05-27T16:21:00Z">
                                <w:r>
                                  <w:rPr>
                                    <w:rFonts w:ascii="Consolas" w:hAnsi="Consolas" w:cs="Consolas"/>
                                    <w:color w:val="0000FF"/>
                                    <w:sz w:val="19"/>
                                    <w:szCs w:val="19"/>
                                    <w:highlight w:val="white"/>
                                  </w:rPr>
                                  <w:t>5</w:t>
                                </w:r>
                              </w:ins>
                              <w:ins w:id="1304" w:author="Gino Mascotti" w:date="2015-05-27T16:17:00Z">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ind w:right="-1"/>
                                <w:rPr>
                                  <w:ins w:id="1305" w:author="Gino Mascotti" w:date="2015-05-27T16:18:00Z"/>
                                  <w:rFonts w:ascii="Consolas" w:hAnsi="Consolas" w:cs="Consolas"/>
                                  <w:color w:val="0000FF"/>
                                  <w:sz w:val="19"/>
                                  <w:szCs w:val="19"/>
                                  <w:highlight w:val="white"/>
                                </w:rPr>
                              </w:pPr>
                              <w:ins w:id="1306" w:author="Gino Mascotti" w:date="2015-05-27T16:17:00Z">
                                <w:r>
                                  <w:rPr>
                                    <w:rFonts w:ascii="Consolas" w:hAnsi="Consolas" w:cs="Consolas"/>
                                    <w:color w:val="0000FF"/>
                                    <w:sz w:val="19"/>
                                    <w:szCs w:val="19"/>
                                    <w:highlight w:val="white"/>
                                  </w:rPr>
                                  <w:t xml:space="preserve">      </w:t>
                                </w:r>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ins>
                              <w:ins w:id="1307" w:author="Gino Mascotti" w:date="2015-05-27T16:21:00Z">
                                <w:r>
                                  <w:rPr>
                                    <w:rFonts w:ascii="Consolas" w:hAnsi="Consolas" w:cs="Consolas"/>
                                    <w:color w:val="0000FF"/>
                                    <w:sz w:val="19"/>
                                    <w:szCs w:val="19"/>
                                    <w:highlight w:val="white"/>
                                  </w:rPr>
                                  <w:t>ConnectionDDB</w:t>
                                </w:r>
                              </w:ins>
                              <w:ins w:id="1308" w:author="Gino Mascotti" w:date="2015-05-27T16:17:00Z">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Data Source=xxx;Initial Catalog=xxx;</w:t>
                                </w:r>
                              </w:ins>
                            </w:p>
                            <w:p w:rsidR="0094044A" w:rsidRPr="00552B9E" w:rsidRDefault="0094044A">
                              <w:pPr>
                                <w:autoSpaceDE w:val="0"/>
                                <w:autoSpaceDN w:val="0"/>
                                <w:adjustRightInd w:val="0"/>
                                <w:spacing w:before="0" w:after="0" w:line="240" w:lineRule="auto"/>
                                <w:ind w:left="7090" w:right="-1"/>
                                <w:rPr>
                                  <w:ins w:id="1309" w:author="Gino Mascotti" w:date="2015-05-27T16:17:00Z"/>
                                  <w:rFonts w:ascii="Consolas" w:hAnsi="Consolas" w:cs="Consolas"/>
                                  <w:color w:val="000000"/>
                                  <w:sz w:val="19"/>
                                  <w:szCs w:val="19"/>
                                  <w:highlight w:val="white"/>
                                </w:rPr>
                                <w:pPrChange w:id="1310" w:author="Gino Mascotti" w:date="2015-05-27T16:18:00Z">
                                  <w:pPr>
                                    <w:autoSpaceDE w:val="0"/>
                                    <w:autoSpaceDN w:val="0"/>
                                    <w:adjustRightInd w:val="0"/>
                                    <w:spacing w:before="0" w:after="0" w:line="240" w:lineRule="auto"/>
                                    <w:ind w:right="-1"/>
                                  </w:pPr>
                                </w:pPrChange>
                              </w:pPr>
                              <w:ins w:id="1311" w:author="Gino Mascotti" w:date="2015-05-27T16:17:00Z">
                                <w:r w:rsidRPr="00552B9E">
                                  <w:rPr>
                                    <w:rFonts w:ascii="Consolas" w:hAnsi="Consolas" w:cs="Consolas"/>
                                    <w:color w:val="0000FF"/>
                                    <w:sz w:val="19"/>
                                    <w:szCs w:val="19"/>
                                    <w:highlight w:val="white"/>
                                  </w:rPr>
                                  <w:t>User ID=xxx;Password=xxx;</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12" w:author="Gino Mascotti" w:date="2015-05-27T16:17:00Z"/>
                                  <w:rFonts w:ascii="Consolas" w:hAnsi="Consolas" w:cs="Consolas"/>
                                  <w:color w:val="000000"/>
                                  <w:sz w:val="19"/>
                                  <w:szCs w:val="19"/>
                                  <w:highlight w:val="white"/>
                                </w:rPr>
                              </w:pPr>
                              <w:ins w:id="1313"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008000"/>
                                    <w:sz w:val="19"/>
                                    <w:szCs w:val="19"/>
                                    <w:highlight w:val="white"/>
                                  </w:rPr>
                                  <w:t>For this format don't remove symbol {0}</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14" w:author="Gino Mascotti" w:date="2015-05-27T16:17:00Z"/>
                                  <w:rFonts w:ascii="Consolas" w:hAnsi="Consolas" w:cs="Consolas"/>
                                  <w:color w:val="000000"/>
                                  <w:sz w:val="19"/>
                                  <w:szCs w:val="19"/>
                                  <w:highlight w:val="white"/>
                                </w:rPr>
                              </w:pPr>
                              <w:ins w:id="1315"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DsdFormat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{0}_DSD</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16" w:author="Gino Mascotti" w:date="2015-05-27T16:17:00Z"/>
                                  <w:rFonts w:ascii="Consolas" w:hAnsi="Consolas" w:cs="Consolas"/>
                                  <w:color w:val="000000"/>
                                  <w:sz w:val="19"/>
                                  <w:szCs w:val="19"/>
                                  <w:highlight w:val="white"/>
                                </w:rPr>
                              </w:pPr>
                              <w:ins w:id="1317"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ConceptSchemeFormat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{0}_CS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18" w:author="Gino Mascotti" w:date="2015-05-27T16:17:00Z"/>
                                  <w:rFonts w:ascii="Consolas" w:hAnsi="Consolas" w:cs="Consolas"/>
                                  <w:color w:val="000000"/>
                                  <w:sz w:val="19"/>
                                  <w:szCs w:val="19"/>
                                  <w:highlight w:val="white"/>
                                </w:rPr>
                              </w:pPr>
                              <w:ins w:id="1319"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CategorySchemeFormat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{0}_CategoryScheme</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20" w:author="Gino Mascotti" w:date="2015-05-27T16:17:00Z"/>
                                  <w:rFonts w:ascii="Consolas" w:hAnsi="Consolas" w:cs="Consolas"/>
                                  <w:color w:val="000000"/>
                                  <w:sz w:val="19"/>
                                  <w:szCs w:val="19"/>
                                  <w:highlight w:val="white"/>
                                </w:rPr>
                              </w:pPr>
                              <w:ins w:id="1321"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CodelistFormat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CL_{0}</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22" w:author="Gino Mascotti" w:date="2015-05-27T16:17:00Z"/>
                                  <w:rFonts w:ascii="Consolas" w:hAnsi="Consolas" w:cs="Consolas"/>
                                  <w:color w:val="000000"/>
                                  <w:sz w:val="19"/>
                                  <w:szCs w:val="19"/>
                                  <w:highlight w:val="white"/>
                                </w:rPr>
                              </w:pPr>
                              <w:ins w:id="1323"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CategorisationFormat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{0}_Categorisation</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24" w:author="Gino Mascotti" w:date="2015-05-27T16:17:00Z"/>
                                  <w:rFonts w:ascii="Consolas" w:hAnsi="Consolas" w:cs="Consolas"/>
                                  <w:color w:val="000000"/>
                                  <w:sz w:val="19"/>
                                  <w:szCs w:val="19"/>
                                  <w:highlight w:val="white"/>
                                </w:rPr>
                              </w:pPr>
                            </w:p>
                            <w:p w:rsidR="0094044A" w:rsidRPr="00552B9E" w:rsidRDefault="0094044A" w:rsidP="00A21F8F">
                              <w:pPr>
                                <w:autoSpaceDE w:val="0"/>
                                <w:autoSpaceDN w:val="0"/>
                                <w:adjustRightInd w:val="0"/>
                                <w:spacing w:before="0" w:after="0" w:line="240" w:lineRule="auto"/>
                                <w:ind w:right="-1"/>
                                <w:rPr>
                                  <w:ins w:id="1325" w:author="Gino Mascotti" w:date="2015-05-27T16:17:00Z"/>
                                  <w:rFonts w:ascii="Consolas" w:hAnsi="Consolas" w:cs="Consolas"/>
                                  <w:color w:val="000000"/>
                                  <w:sz w:val="19"/>
                                  <w:szCs w:val="19"/>
                                  <w:highlight w:val="white"/>
                                </w:rPr>
                              </w:pPr>
                              <w:ins w:id="1326"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CodelistWhitoutConstrain</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true</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27" w:author="Gino Mascotti" w:date="2015-05-27T16:17:00Z"/>
                                  <w:rFonts w:ascii="Consolas" w:hAnsi="Consolas" w:cs="Consolas"/>
                                  <w:color w:val="000000"/>
                                  <w:sz w:val="19"/>
                                  <w:szCs w:val="19"/>
                                  <w:highlight w:val="white"/>
                                </w:rPr>
                              </w:pPr>
                            </w:p>
                            <w:p w:rsidR="0094044A" w:rsidRDefault="0094044A" w:rsidP="00A21F8F">
                              <w:pPr>
                                <w:autoSpaceDE w:val="0"/>
                                <w:autoSpaceDN w:val="0"/>
                                <w:adjustRightInd w:val="0"/>
                                <w:spacing w:before="0" w:after="0" w:line="240" w:lineRule="auto"/>
                                <w:rPr>
                                  <w:ins w:id="1328" w:author="Gino Mascotti" w:date="2015-05-27T16:22:00Z"/>
                                  <w:rFonts w:ascii="Consolas" w:hAnsi="Consolas" w:cs="Consolas"/>
                                  <w:color w:val="000000"/>
                                  <w:sz w:val="19"/>
                                  <w:szCs w:val="19"/>
                                  <w:highlight w:val="white"/>
                                </w:rPr>
                              </w:pPr>
                              <w:ins w:id="1329"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StoreProcedureSettings</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330" w:author="Gino Mascotti" w:date="2015-05-27T16:22:00Z"/>
                                  <w:rFonts w:ascii="Consolas" w:hAnsi="Consolas" w:cs="Consolas"/>
                                  <w:color w:val="000000"/>
                                  <w:sz w:val="19"/>
                                  <w:szCs w:val="19"/>
                                  <w:highlight w:val="white"/>
                                </w:rPr>
                              </w:pPr>
                              <w:ins w:id="1331"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GetDatasets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dbo.proc_WBS_GetDatasetList</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332" w:author="Gino Mascotti" w:date="2015-05-27T16:22:00Z"/>
                                  <w:rFonts w:ascii="Consolas" w:hAnsi="Consolas" w:cs="Consolas"/>
                                  <w:color w:val="000000"/>
                                  <w:sz w:val="19"/>
                                  <w:szCs w:val="19"/>
                                  <w:highlight w:val="white"/>
                                </w:rPr>
                              </w:pPr>
                              <w:ins w:id="1333"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GetCategory</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dbo.proc_WBS_GetCategoryAndCategorisation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334" w:author="Gino Mascotti" w:date="2015-05-27T16:22:00Z"/>
                                  <w:rFonts w:ascii="Consolas" w:hAnsi="Consolas" w:cs="Consolas"/>
                                  <w:color w:val="000000"/>
                                  <w:sz w:val="19"/>
                                  <w:szCs w:val="19"/>
                                  <w:highlight w:val="white"/>
                                </w:rPr>
                              </w:pPr>
                              <w:ins w:id="1335"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GetData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dbo.proc_SDMX_GetObservations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336" w:author="Gino Mascotti" w:date="2015-05-27T16:22:00Z"/>
                                  <w:rFonts w:ascii="Consolas" w:hAnsi="Consolas" w:cs="Consolas"/>
                                  <w:color w:val="000000"/>
                                  <w:sz w:val="19"/>
                                  <w:szCs w:val="19"/>
                                  <w:highlight w:val="white"/>
                                </w:rPr>
                              </w:pPr>
                              <w:ins w:id="1337"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GetDataflows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dbo.proc_WBS_GetDataflowList</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338" w:author="Gino Mascotti" w:date="2015-05-27T16:22:00Z"/>
                                  <w:rFonts w:ascii="Consolas" w:hAnsi="Consolas" w:cs="Consolas"/>
                                  <w:color w:val="000000"/>
                                  <w:sz w:val="19"/>
                                  <w:szCs w:val="19"/>
                                  <w:highlight w:val="white"/>
                                </w:rPr>
                              </w:pPr>
                              <w:ins w:id="1339"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GetAttributes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dbo.proc_WBS_GetDatasetAttributesList</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340" w:author="Gino Mascotti" w:date="2015-05-27T16:22:00Z"/>
                                  <w:rFonts w:ascii="Consolas" w:hAnsi="Consolas" w:cs="Consolas"/>
                                  <w:color w:val="0000FF"/>
                                  <w:sz w:val="19"/>
                                  <w:szCs w:val="19"/>
                                  <w:highlight w:val="white"/>
                                </w:rPr>
                              </w:pPr>
                              <w:ins w:id="1341"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GetAttributeCodelistNOConstrain</w:t>
                                </w:r>
                                <w:r>
                                  <w:rPr>
                                    <w:rFonts w:ascii="Consolas" w:hAnsi="Consolas" w:cs="Consolas"/>
                                    <w:color w:val="000000"/>
                                    <w:sz w:val="19"/>
                                    <w:szCs w:val="19"/>
                                    <w:highlight w:val="white"/>
                                  </w:rPr>
                                  <w:t>"</w:t>
                                </w:r>
                              </w:ins>
                            </w:p>
                            <w:p w:rsidR="0094044A" w:rsidRDefault="0094044A">
                              <w:pPr>
                                <w:autoSpaceDE w:val="0"/>
                                <w:autoSpaceDN w:val="0"/>
                                <w:adjustRightInd w:val="0"/>
                                <w:spacing w:before="0" w:after="0" w:line="240" w:lineRule="auto"/>
                                <w:ind w:left="3545" w:firstLine="709"/>
                                <w:rPr>
                                  <w:ins w:id="1342" w:author="Gino Mascotti" w:date="2015-05-27T16:22:00Z"/>
                                  <w:rFonts w:ascii="Consolas" w:hAnsi="Consolas" w:cs="Consolas"/>
                                  <w:color w:val="000000"/>
                                  <w:sz w:val="19"/>
                                  <w:szCs w:val="19"/>
                                  <w:highlight w:val="white"/>
                                </w:rPr>
                                <w:pPrChange w:id="1343" w:author="Gino Mascotti" w:date="2015-05-27T16:22:00Z">
                                  <w:pPr>
                                    <w:autoSpaceDE w:val="0"/>
                                    <w:autoSpaceDN w:val="0"/>
                                    <w:adjustRightInd w:val="0"/>
                                    <w:spacing w:before="0" w:after="0" w:line="240" w:lineRule="auto"/>
                                  </w:pPr>
                                </w:pPrChange>
                              </w:pPr>
                              <w:ins w:id="1344" w:author="Gino Mascotti" w:date="2015-05-27T16:22:00Z">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dbo.proc_WBS_GetAttributeCodeListNoConstrain</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345" w:author="Gino Mascotti" w:date="2015-05-27T16:22:00Z"/>
                                  <w:rFonts w:ascii="Consolas" w:hAnsi="Consolas" w:cs="Consolas"/>
                                  <w:color w:val="0000FF"/>
                                  <w:sz w:val="19"/>
                                  <w:szCs w:val="19"/>
                                  <w:highlight w:val="white"/>
                                </w:rPr>
                              </w:pPr>
                              <w:ins w:id="1346"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GetAttributeCodelistConstrain</w:t>
                                </w:r>
                                <w:r>
                                  <w:rPr>
                                    <w:rFonts w:ascii="Consolas" w:hAnsi="Consolas" w:cs="Consolas"/>
                                    <w:color w:val="000000"/>
                                    <w:sz w:val="19"/>
                                    <w:szCs w:val="19"/>
                                    <w:highlight w:val="white"/>
                                  </w:rPr>
                                  <w:t>"</w:t>
                                </w:r>
                              </w:ins>
                            </w:p>
                            <w:p w:rsidR="0094044A" w:rsidRDefault="0094044A">
                              <w:pPr>
                                <w:autoSpaceDE w:val="0"/>
                                <w:autoSpaceDN w:val="0"/>
                                <w:adjustRightInd w:val="0"/>
                                <w:spacing w:before="0" w:after="0" w:line="240" w:lineRule="auto"/>
                                <w:ind w:left="4254" w:firstLine="709"/>
                                <w:rPr>
                                  <w:ins w:id="1347" w:author="Gino Mascotti" w:date="2015-05-27T16:22:00Z"/>
                                  <w:rFonts w:ascii="Consolas" w:hAnsi="Consolas" w:cs="Consolas"/>
                                  <w:color w:val="000000"/>
                                  <w:sz w:val="19"/>
                                  <w:szCs w:val="19"/>
                                  <w:highlight w:val="white"/>
                                </w:rPr>
                                <w:pPrChange w:id="1348" w:author="Gino Mascotti" w:date="2015-05-27T16:22:00Z">
                                  <w:pPr>
                                    <w:autoSpaceDE w:val="0"/>
                                    <w:autoSpaceDN w:val="0"/>
                                    <w:adjustRightInd w:val="0"/>
                                    <w:spacing w:before="0" w:after="0" w:line="240" w:lineRule="auto"/>
                                  </w:pPr>
                                </w:pPrChange>
                              </w:pPr>
                              <w:ins w:id="1349" w:author="Gino Mascotti" w:date="2015-05-27T16:22:00Z">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dbo.proc_WBS_GetAttributeCodeListFiltered</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350" w:author="Gino Mascotti" w:date="2015-05-27T16:22:00Z"/>
                                  <w:rFonts w:ascii="Consolas" w:hAnsi="Consolas" w:cs="Consolas"/>
                                  <w:color w:val="000000"/>
                                  <w:sz w:val="19"/>
                                  <w:szCs w:val="19"/>
                                  <w:highlight w:val="white"/>
                                </w:rPr>
                              </w:pPr>
                              <w:ins w:id="1351"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GetDimensions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dbo.proc_WBS_GetDatasetConceptDimensions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352" w:author="Gino Mascotti" w:date="2015-05-27T16:22:00Z"/>
                                  <w:rFonts w:ascii="Consolas" w:hAnsi="Consolas" w:cs="Consolas"/>
                                  <w:color w:val="0000FF"/>
                                  <w:sz w:val="19"/>
                                  <w:szCs w:val="19"/>
                                  <w:highlight w:val="white"/>
                                </w:rPr>
                              </w:pPr>
                              <w:ins w:id="1353"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GetDimensionCodelistNOConstrain</w:t>
                                </w:r>
                                <w:r>
                                  <w:rPr>
                                    <w:rFonts w:ascii="Consolas" w:hAnsi="Consolas" w:cs="Consolas"/>
                                    <w:color w:val="000000"/>
                                    <w:sz w:val="19"/>
                                    <w:szCs w:val="19"/>
                                    <w:highlight w:val="white"/>
                                  </w:rPr>
                                  <w:t>"</w:t>
                                </w:r>
                              </w:ins>
                            </w:p>
                            <w:p w:rsidR="0094044A" w:rsidRDefault="0094044A">
                              <w:pPr>
                                <w:autoSpaceDE w:val="0"/>
                                <w:autoSpaceDN w:val="0"/>
                                <w:adjustRightInd w:val="0"/>
                                <w:spacing w:before="0" w:after="0" w:line="240" w:lineRule="auto"/>
                                <w:ind w:left="3545" w:firstLine="709"/>
                                <w:rPr>
                                  <w:ins w:id="1354" w:author="Gino Mascotti" w:date="2015-05-27T16:22:00Z"/>
                                  <w:rFonts w:ascii="Consolas" w:hAnsi="Consolas" w:cs="Consolas"/>
                                  <w:color w:val="000000"/>
                                  <w:sz w:val="19"/>
                                  <w:szCs w:val="19"/>
                                  <w:highlight w:val="white"/>
                                </w:rPr>
                                <w:pPrChange w:id="1355" w:author="Gino Mascotti" w:date="2015-05-27T16:22:00Z">
                                  <w:pPr>
                                    <w:autoSpaceDE w:val="0"/>
                                    <w:autoSpaceDN w:val="0"/>
                                    <w:adjustRightInd w:val="0"/>
                                    <w:spacing w:before="0" w:after="0" w:line="240" w:lineRule="auto"/>
                                  </w:pPr>
                                </w:pPrChange>
                              </w:pPr>
                              <w:ins w:id="1356" w:author="Gino Mascotti" w:date="2015-05-27T16:22:00Z">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dbo.proc_WBS_GetDimensionCodelistNoConstrain</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357" w:author="Gino Mascotti" w:date="2015-05-27T16:22:00Z"/>
                                  <w:rFonts w:ascii="Consolas" w:hAnsi="Consolas" w:cs="Consolas"/>
                                  <w:color w:val="0000FF"/>
                                  <w:sz w:val="19"/>
                                  <w:szCs w:val="19"/>
                                  <w:highlight w:val="white"/>
                                </w:rPr>
                              </w:pPr>
                              <w:ins w:id="1358"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GetDimensionCodelistConstrain</w:t>
                                </w:r>
                                <w:r>
                                  <w:rPr>
                                    <w:rFonts w:ascii="Consolas" w:hAnsi="Consolas" w:cs="Consolas"/>
                                    <w:color w:val="000000"/>
                                    <w:sz w:val="19"/>
                                    <w:szCs w:val="19"/>
                                    <w:highlight w:val="white"/>
                                  </w:rPr>
                                  <w:t>"</w:t>
                                </w:r>
                              </w:ins>
                            </w:p>
                            <w:p w:rsidR="0094044A" w:rsidRDefault="0094044A">
                              <w:pPr>
                                <w:autoSpaceDE w:val="0"/>
                                <w:autoSpaceDN w:val="0"/>
                                <w:adjustRightInd w:val="0"/>
                                <w:spacing w:before="0" w:after="0" w:line="240" w:lineRule="auto"/>
                                <w:ind w:left="4254" w:firstLine="709"/>
                                <w:rPr>
                                  <w:ins w:id="1359" w:author="Gino Mascotti" w:date="2015-05-27T16:22:00Z"/>
                                  <w:rFonts w:ascii="Consolas" w:hAnsi="Consolas" w:cs="Consolas"/>
                                  <w:color w:val="000000"/>
                                  <w:sz w:val="19"/>
                                  <w:szCs w:val="19"/>
                                  <w:highlight w:val="white"/>
                                </w:rPr>
                                <w:pPrChange w:id="1360" w:author="Gino Mascotti" w:date="2015-05-27T16:22:00Z">
                                  <w:pPr>
                                    <w:autoSpaceDE w:val="0"/>
                                    <w:autoSpaceDN w:val="0"/>
                                    <w:adjustRightInd w:val="0"/>
                                    <w:spacing w:before="0" w:after="0" w:line="240" w:lineRule="auto"/>
                                  </w:pPr>
                                </w:pPrChange>
                              </w:pPr>
                              <w:ins w:id="1361" w:author="Gino Mascotti" w:date="2015-05-27T16:22:00Z">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dbo.proc_WBS_GetDimensionCodelistConstrain</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ind w:right="-1"/>
                                <w:rPr>
                                  <w:ins w:id="1362" w:author="Gino Mascotti" w:date="2015-05-27T16:23:00Z"/>
                                  <w:rFonts w:ascii="Consolas" w:hAnsi="Consolas" w:cs="Consolas"/>
                                  <w:color w:val="0000FF"/>
                                  <w:sz w:val="19"/>
                                  <w:szCs w:val="19"/>
                                  <w:highlight w:val="white"/>
                                </w:rPr>
                              </w:pPr>
                              <w:ins w:id="1363"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StoreProcedureSettings</w:t>
                                </w:r>
                                <w:r>
                                  <w:rPr>
                                    <w:rFonts w:ascii="Consolas" w:hAnsi="Consolas" w:cs="Consolas"/>
                                    <w:color w:val="0000FF"/>
                                    <w:sz w:val="19"/>
                                    <w:szCs w:val="19"/>
                                    <w:highlight w:val="white"/>
                                  </w:rPr>
                                  <w:t>&gt;</w:t>
                                </w:r>
                              </w:ins>
                            </w:p>
                            <w:p w:rsidR="0094044A" w:rsidRPr="00552B9E" w:rsidRDefault="0094044A" w:rsidP="00A21F8F">
                              <w:pPr>
                                <w:ind w:right="-1"/>
                                <w:rPr>
                                  <w:ins w:id="1364" w:author="Gino Mascotti" w:date="2015-05-27T16:17:00Z"/>
                                  <w:rFonts w:cs="Arial"/>
                                  <w:szCs w:val="22"/>
                                  <w:lang w:val="en-US"/>
                                </w:rPr>
                              </w:pPr>
                              <w:ins w:id="1365" w:author="Gino Mascotti" w:date="2015-05-27T16:17:00Z">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MappingSetting</w:t>
                                </w:r>
                                <w:r w:rsidRPr="00552B9E">
                                  <w:rPr>
                                    <w:rFonts w:ascii="Consolas" w:hAnsi="Consolas" w:cs="Consolas"/>
                                    <w:color w:val="0000FF"/>
                                    <w:sz w:val="19"/>
                                    <w:szCs w:val="19"/>
                                    <w:highlight w:val="white"/>
                                  </w:rPr>
                                  <w:t>&gt;</w:t>
                                </w:r>
                              </w:ins>
                            </w:p>
                            <w:p w:rsidR="0094044A" w:rsidRDefault="0094044A" w:rsidP="00A21F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7F139" id="Casella di testo 8" o:spid="_x0000_s1027" type="#_x0000_t202" style="position:absolute;margin-left:-26.7pt;margin-top:-79.95pt;width:539.1pt;height:348.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" fillcolor="white [3201]" strokeweight=".5pt">
                  <v:textbox>
                    <w:txbxContent>
                      <w:p w:rsidR="0094044A" w:rsidRPr="00552B9E" w:rsidRDefault="0094044A" w:rsidP="00A21F8F">
                        <w:pPr>
                          <w:autoSpaceDE w:val="0"/>
                          <w:autoSpaceDN w:val="0"/>
                          <w:adjustRightInd w:val="0"/>
                          <w:spacing w:before="0" w:after="0" w:line="240" w:lineRule="auto"/>
                          <w:ind w:right="-1"/>
                          <w:rPr>
                            <w:ins w:id="1366" w:author="Gino Mascotti" w:date="2015-05-27T16:17:00Z"/>
                            <w:rFonts w:ascii="Consolas" w:hAnsi="Consolas" w:cs="Consolas"/>
                            <w:color w:val="000000"/>
                            <w:sz w:val="19"/>
                            <w:szCs w:val="19"/>
                            <w:highlight w:val="white"/>
                          </w:rPr>
                        </w:pPr>
                        <w:ins w:id="1367" w:author="Gino Mascotti" w:date="2015-05-27T16:17:00Z">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MappingSetting</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id</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OnTheFly 1.</w:t>
                          </w:r>
                        </w:ins>
                        <w:ins w:id="1368" w:author="Gino Mascotti" w:date="2015-05-27T16:21:00Z">
                          <w:r>
                            <w:rPr>
                              <w:rFonts w:ascii="Consolas" w:hAnsi="Consolas" w:cs="Consolas"/>
                              <w:color w:val="0000FF"/>
                              <w:sz w:val="19"/>
                              <w:szCs w:val="19"/>
                              <w:highlight w:val="white"/>
                            </w:rPr>
                            <w:t>5</w:t>
                          </w:r>
                        </w:ins>
                        <w:ins w:id="1369" w:author="Gino Mascotti" w:date="2015-05-27T16:17:00Z">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ind w:right="-1"/>
                          <w:rPr>
                            <w:ins w:id="1370" w:author="Gino Mascotti" w:date="2015-05-27T16:18:00Z"/>
                            <w:rFonts w:ascii="Consolas" w:hAnsi="Consolas" w:cs="Consolas"/>
                            <w:color w:val="0000FF"/>
                            <w:sz w:val="19"/>
                            <w:szCs w:val="19"/>
                            <w:highlight w:val="white"/>
                          </w:rPr>
                        </w:pPr>
                        <w:ins w:id="1371" w:author="Gino Mascotti" w:date="2015-05-27T16:17:00Z">
                          <w:r>
                            <w:rPr>
                              <w:rFonts w:ascii="Consolas" w:hAnsi="Consolas" w:cs="Consolas"/>
                              <w:color w:val="0000FF"/>
                              <w:sz w:val="19"/>
                              <w:szCs w:val="19"/>
                              <w:highlight w:val="white"/>
                            </w:rPr>
                            <w:t xml:space="preserve">      </w:t>
                          </w:r>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ins>
                        <w:ins w:id="1372" w:author="Gino Mascotti" w:date="2015-05-27T16:21:00Z">
                          <w:r>
                            <w:rPr>
                              <w:rFonts w:ascii="Consolas" w:hAnsi="Consolas" w:cs="Consolas"/>
                              <w:color w:val="0000FF"/>
                              <w:sz w:val="19"/>
                              <w:szCs w:val="19"/>
                              <w:highlight w:val="white"/>
                            </w:rPr>
                            <w:t>ConnectionDDB</w:t>
                          </w:r>
                        </w:ins>
                        <w:ins w:id="1373" w:author="Gino Mascotti" w:date="2015-05-27T16:17:00Z">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Data Source=xxx;Initial Catalog=xxx;</w:t>
                          </w:r>
                        </w:ins>
                      </w:p>
                      <w:p w:rsidR="0094044A" w:rsidRPr="00552B9E" w:rsidRDefault="0094044A">
                        <w:pPr>
                          <w:autoSpaceDE w:val="0"/>
                          <w:autoSpaceDN w:val="0"/>
                          <w:adjustRightInd w:val="0"/>
                          <w:spacing w:before="0" w:after="0" w:line="240" w:lineRule="auto"/>
                          <w:ind w:left="7090" w:right="-1"/>
                          <w:rPr>
                            <w:ins w:id="1374" w:author="Gino Mascotti" w:date="2015-05-27T16:17:00Z"/>
                            <w:rFonts w:ascii="Consolas" w:hAnsi="Consolas" w:cs="Consolas"/>
                            <w:color w:val="000000"/>
                            <w:sz w:val="19"/>
                            <w:szCs w:val="19"/>
                            <w:highlight w:val="white"/>
                          </w:rPr>
                          <w:pPrChange w:id="1375" w:author="Gino Mascotti" w:date="2015-05-27T16:18:00Z">
                            <w:pPr>
                              <w:autoSpaceDE w:val="0"/>
                              <w:autoSpaceDN w:val="0"/>
                              <w:adjustRightInd w:val="0"/>
                              <w:spacing w:before="0" w:after="0" w:line="240" w:lineRule="auto"/>
                              <w:ind w:right="-1"/>
                            </w:pPr>
                          </w:pPrChange>
                        </w:pPr>
                        <w:ins w:id="1376" w:author="Gino Mascotti" w:date="2015-05-27T16:17:00Z">
                          <w:r w:rsidRPr="00552B9E">
                            <w:rPr>
                              <w:rFonts w:ascii="Consolas" w:hAnsi="Consolas" w:cs="Consolas"/>
                              <w:color w:val="0000FF"/>
                              <w:sz w:val="19"/>
                              <w:szCs w:val="19"/>
                              <w:highlight w:val="white"/>
                            </w:rPr>
                            <w:t>User ID=xxx;Password=xxx;</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77" w:author="Gino Mascotti" w:date="2015-05-27T16:17:00Z"/>
                            <w:rFonts w:ascii="Consolas" w:hAnsi="Consolas" w:cs="Consolas"/>
                            <w:color w:val="000000"/>
                            <w:sz w:val="19"/>
                            <w:szCs w:val="19"/>
                            <w:highlight w:val="white"/>
                          </w:rPr>
                        </w:pPr>
                        <w:ins w:id="1378"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008000"/>
                              <w:sz w:val="19"/>
                              <w:szCs w:val="19"/>
                              <w:highlight w:val="white"/>
                            </w:rPr>
                            <w:t>For this format don't remove symbol {0}</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79" w:author="Gino Mascotti" w:date="2015-05-27T16:17:00Z"/>
                            <w:rFonts w:ascii="Consolas" w:hAnsi="Consolas" w:cs="Consolas"/>
                            <w:color w:val="000000"/>
                            <w:sz w:val="19"/>
                            <w:szCs w:val="19"/>
                            <w:highlight w:val="white"/>
                          </w:rPr>
                        </w:pPr>
                        <w:ins w:id="1380"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DsdFormat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{0}_DSD</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81" w:author="Gino Mascotti" w:date="2015-05-27T16:17:00Z"/>
                            <w:rFonts w:ascii="Consolas" w:hAnsi="Consolas" w:cs="Consolas"/>
                            <w:color w:val="000000"/>
                            <w:sz w:val="19"/>
                            <w:szCs w:val="19"/>
                            <w:highlight w:val="white"/>
                          </w:rPr>
                        </w:pPr>
                        <w:ins w:id="1382"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ConceptSchemeFormat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{0}_CS</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83" w:author="Gino Mascotti" w:date="2015-05-27T16:17:00Z"/>
                            <w:rFonts w:ascii="Consolas" w:hAnsi="Consolas" w:cs="Consolas"/>
                            <w:color w:val="000000"/>
                            <w:sz w:val="19"/>
                            <w:szCs w:val="19"/>
                            <w:highlight w:val="white"/>
                          </w:rPr>
                        </w:pPr>
                        <w:ins w:id="1384"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CategorySchemeFormat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{0}_CategoryScheme</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85" w:author="Gino Mascotti" w:date="2015-05-27T16:17:00Z"/>
                            <w:rFonts w:ascii="Consolas" w:hAnsi="Consolas" w:cs="Consolas"/>
                            <w:color w:val="000000"/>
                            <w:sz w:val="19"/>
                            <w:szCs w:val="19"/>
                            <w:highlight w:val="white"/>
                          </w:rPr>
                        </w:pPr>
                        <w:ins w:id="1386"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CodelistFormat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CL_{0}</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87" w:author="Gino Mascotti" w:date="2015-05-27T16:17:00Z"/>
                            <w:rFonts w:ascii="Consolas" w:hAnsi="Consolas" w:cs="Consolas"/>
                            <w:color w:val="000000"/>
                            <w:sz w:val="19"/>
                            <w:szCs w:val="19"/>
                            <w:highlight w:val="white"/>
                          </w:rPr>
                        </w:pPr>
                        <w:ins w:id="1388"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CategorisationFormat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{0}_Categorisation</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89" w:author="Gino Mascotti" w:date="2015-05-27T16:17:00Z"/>
                            <w:rFonts w:ascii="Consolas" w:hAnsi="Consolas" w:cs="Consolas"/>
                            <w:color w:val="000000"/>
                            <w:sz w:val="19"/>
                            <w:szCs w:val="19"/>
                            <w:highlight w:val="white"/>
                          </w:rPr>
                        </w:pPr>
                      </w:p>
                      <w:p w:rsidR="0094044A" w:rsidRPr="00552B9E" w:rsidRDefault="0094044A" w:rsidP="00A21F8F">
                        <w:pPr>
                          <w:autoSpaceDE w:val="0"/>
                          <w:autoSpaceDN w:val="0"/>
                          <w:adjustRightInd w:val="0"/>
                          <w:spacing w:before="0" w:after="0" w:line="240" w:lineRule="auto"/>
                          <w:ind w:right="-1"/>
                          <w:rPr>
                            <w:ins w:id="1390" w:author="Gino Mascotti" w:date="2015-05-27T16:17:00Z"/>
                            <w:rFonts w:ascii="Consolas" w:hAnsi="Consolas" w:cs="Consolas"/>
                            <w:color w:val="000000"/>
                            <w:sz w:val="19"/>
                            <w:szCs w:val="19"/>
                            <w:highlight w:val="white"/>
                          </w:rPr>
                        </w:pPr>
                        <w:ins w:id="1391" w:author="Gino Mascotti" w:date="2015-05-27T16:17:00Z">
                          <w:r w:rsidRPr="00552B9E">
                            <w:rPr>
                              <w:rFonts w:ascii="Consolas" w:hAnsi="Consolas" w:cs="Consolas"/>
                              <w:color w:val="0000FF"/>
                              <w:sz w:val="19"/>
                              <w:szCs w:val="19"/>
                              <w:highlight w:val="white"/>
                            </w:rPr>
                            <w:t xml:space="preserve">      &lt;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CodelistWhitoutConstrain</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true</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Pr="00552B9E" w:rsidRDefault="0094044A" w:rsidP="00A21F8F">
                        <w:pPr>
                          <w:autoSpaceDE w:val="0"/>
                          <w:autoSpaceDN w:val="0"/>
                          <w:adjustRightInd w:val="0"/>
                          <w:spacing w:before="0" w:after="0" w:line="240" w:lineRule="auto"/>
                          <w:ind w:right="-1"/>
                          <w:rPr>
                            <w:ins w:id="1392" w:author="Gino Mascotti" w:date="2015-05-27T16:17:00Z"/>
                            <w:rFonts w:ascii="Consolas" w:hAnsi="Consolas" w:cs="Consolas"/>
                            <w:color w:val="000000"/>
                            <w:sz w:val="19"/>
                            <w:szCs w:val="19"/>
                            <w:highlight w:val="white"/>
                          </w:rPr>
                        </w:pPr>
                      </w:p>
                      <w:p w:rsidR="0094044A" w:rsidRDefault="0094044A" w:rsidP="00A21F8F">
                        <w:pPr>
                          <w:autoSpaceDE w:val="0"/>
                          <w:autoSpaceDN w:val="0"/>
                          <w:adjustRightInd w:val="0"/>
                          <w:spacing w:before="0" w:after="0" w:line="240" w:lineRule="auto"/>
                          <w:rPr>
                            <w:ins w:id="1393" w:author="Gino Mascotti" w:date="2015-05-27T16:22:00Z"/>
                            <w:rFonts w:ascii="Consolas" w:hAnsi="Consolas" w:cs="Consolas"/>
                            <w:color w:val="000000"/>
                            <w:sz w:val="19"/>
                            <w:szCs w:val="19"/>
                            <w:highlight w:val="white"/>
                          </w:rPr>
                        </w:pPr>
                        <w:ins w:id="1394"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StoreProcedureSettings</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395" w:author="Gino Mascotti" w:date="2015-05-27T16:22:00Z"/>
                            <w:rFonts w:ascii="Consolas" w:hAnsi="Consolas" w:cs="Consolas"/>
                            <w:color w:val="000000"/>
                            <w:sz w:val="19"/>
                            <w:szCs w:val="19"/>
                            <w:highlight w:val="white"/>
                          </w:rPr>
                        </w:pPr>
                        <w:ins w:id="1396"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GetDatasets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dbo.proc_WBS_GetDatasetList</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397" w:author="Gino Mascotti" w:date="2015-05-27T16:22:00Z"/>
                            <w:rFonts w:ascii="Consolas" w:hAnsi="Consolas" w:cs="Consolas"/>
                            <w:color w:val="000000"/>
                            <w:sz w:val="19"/>
                            <w:szCs w:val="19"/>
                            <w:highlight w:val="white"/>
                          </w:rPr>
                        </w:pPr>
                        <w:ins w:id="1398"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GetCategory</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dbo.proc_WBS_GetCategoryAndCategorisation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399" w:author="Gino Mascotti" w:date="2015-05-27T16:22:00Z"/>
                            <w:rFonts w:ascii="Consolas" w:hAnsi="Consolas" w:cs="Consolas"/>
                            <w:color w:val="000000"/>
                            <w:sz w:val="19"/>
                            <w:szCs w:val="19"/>
                            <w:highlight w:val="white"/>
                          </w:rPr>
                        </w:pPr>
                        <w:ins w:id="1400"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GetData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dbo.proc_SDMX_GetObservations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401" w:author="Gino Mascotti" w:date="2015-05-27T16:22:00Z"/>
                            <w:rFonts w:ascii="Consolas" w:hAnsi="Consolas" w:cs="Consolas"/>
                            <w:color w:val="000000"/>
                            <w:sz w:val="19"/>
                            <w:szCs w:val="19"/>
                            <w:highlight w:val="white"/>
                          </w:rPr>
                        </w:pPr>
                        <w:ins w:id="1402"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GetDataflows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dbo.proc_WBS_GetDataflowList</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403" w:author="Gino Mascotti" w:date="2015-05-27T16:22:00Z"/>
                            <w:rFonts w:ascii="Consolas" w:hAnsi="Consolas" w:cs="Consolas"/>
                            <w:color w:val="000000"/>
                            <w:sz w:val="19"/>
                            <w:szCs w:val="19"/>
                            <w:highlight w:val="white"/>
                          </w:rPr>
                        </w:pPr>
                        <w:ins w:id="1404"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GetAttributes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dbo.proc_WBS_GetDatasetAttributesList</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405" w:author="Gino Mascotti" w:date="2015-05-27T16:22:00Z"/>
                            <w:rFonts w:ascii="Consolas" w:hAnsi="Consolas" w:cs="Consolas"/>
                            <w:color w:val="0000FF"/>
                            <w:sz w:val="19"/>
                            <w:szCs w:val="19"/>
                            <w:highlight w:val="white"/>
                          </w:rPr>
                        </w:pPr>
                        <w:ins w:id="1406"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GetAttributeCodelistNOConstrain</w:t>
                          </w:r>
                          <w:r>
                            <w:rPr>
                              <w:rFonts w:ascii="Consolas" w:hAnsi="Consolas" w:cs="Consolas"/>
                              <w:color w:val="000000"/>
                              <w:sz w:val="19"/>
                              <w:szCs w:val="19"/>
                              <w:highlight w:val="white"/>
                            </w:rPr>
                            <w:t>"</w:t>
                          </w:r>
                        </w:ins>
                      </w:p>
                      <w:p w:rsidR="0094044A" w:rsidRDefault="0094044A">
                        <w:pPr>
                          <w:autoSpaceDE w:val="0"/>
                          <w:autoSpaceDN w:val="0"/>
                          <w:adjustRightInd w:val="0"/>
                          <w:spacing w:before="0" w:after="0" w:line="240" w:lineRule="auto"/>
                          <w:ind w:left="3545" w:firstLine="709"/>
                          <w:rPr>
                            <w:ins w:id="1407" w:author="Gino Mascotti" w:date="2015-05-27T16:22:00Z"/>
                            <w:rFonts w:ascii="Consolas" w:hAnsi="Consolas" w:cs="Consolas"/>
                            <w:color w:val="000000"/>
                            <w:sz w:val="19"/>
                            <w:szCs w:val="19"/>
                            <w:highlight w:val="white"/>
                          </w:rPr>
                          <w:pPrChange w:id="1408" w:author="Gino Mascotti" w:date="2015-05-27T16:22:00Z">
                            <w:pPr>
                              <w:autoSpaceDE w:val="0"/>
                              <w:autoSpaceDN w:val="0"/>
                              <w:adjustRightInd w:val="0"/>
                              <w:spacing w:before="0" w:after="0" w:line="240" w:lineRule="auto"/>
                            </w:pPr>
                          </w:pPrChange>
                        </w:pPr>
                        <w:ins w:id="1409" w:author="Gino Mascotti" w:date="2015-05-27T16:22:00Z">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dbo.proc_WBS_GetAttributeCodeListNoConstrain</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410" w:author="Gino Mascotti" w:date="2015-05-27T16:22:00Z"/>
                            <w:rFonts w:ascii="Consolas" w:hAnsi="Consolas" w:cs="Consolas"/>
                            <w:color w:val="0000FF"/>
                            <w:sz w:val="19"/>
                            <w:szCs w:val="19"/>
                            <w:highlight w:val="white"/>
                          </w:rPr>
                        </w:pPr>
                        <w:ins w:id="1411"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GetAttributeCodelistConstrain</w:t>
                          </w:r>
                          <w:r>
                            <w:rPr>
                              <w:rFonts w:ascii="Consolas" w:hAnsi="Consolas" w:cs="Consolas"/>
                              <w:color w:val="000000"/>
                              <w:sz w:val="19"/>
                              <w:szCs w:val="19"/>
                              <w:highlight w:val="white"/>
                            </w:rPr>
                            <w:t>"</w:t>
                          </w:r>
                        </w:ins>
                      </w:p>
                      <w:p w:rsidR="0094044A" w:rsidRDefault="0094044A">
                        <w:pPr>
                          <w:autoSpaceDE w:val="0"/>
                          <w:autoSpaceDN w:val="0"/>
                          <w:adjustRightInd w:val="0"/>
                          <w:spacing w:before="0" w:after="0" w:line="240" w:lineRule="auto"/>
                          <w:ind w:left="4254" w:firstLine="709"/>
                          <w:rPr>
                            <w:ins w:id="1412" w:author="Gino Mascotti" w:date="2015-05-27T16:22:00Z"/>
                            <w:rFonts w:ascii="Consolas" w:hAnsi="Consolas" w:cs="Consolas"/>
                            <w:color w:val="000000"/>
                            <w:sz w:val="19"/>
                            <w:szCs w:val="19"/>
                            <w:highlight w:val="white"/>
                          </w:rPr>
                          <w:pPrChange w:id="1413" w:author="Gino Mascotti" w:date="2015-05-27T16:22:00Z">
                            <w:pPr>
                              <w:autoSpaceDE w:val="0"/>
                              <w:autoSpaceDN w:val="0"/>
                              <w:adjustRightInd w:val="0"/>
                              <w:spacing w:before="0" w:after="0" w:line="240" w:lineRule="auto"/>
                            </w:pPr>
                          </w:pPrChange>
                        </w:pPr>
                        <w:ins w:id="1414" w:author="Gino Mascotti" w:date="2015-05-27T16:22:00Z">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dbo.proc_WBS_GetAttributeCodeListFiltered</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415" w:author="Gino Mascotti" w:date="2015-05-27T16:22:00Z"/>
                            <w:rFonts w:ascii="Consolas" w:hAnsi="Consolas" w:cs="Consolas"/>
                            <w:color w:val="000000"/>
                            <w:sz w:val="19"/>
                            <w:szCs w:val="19"/>
                            <w:highlight w:val="white"/>
                          </w:rPr>
                        </w:pPr>
                        <w:ins w:id="1416"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GetDimensions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dbo.proc_WBS_GetDatasetConceptDimensions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417" w:author="Gino Mascotti" w:date="2015-05-27T16:22:00Z"/>
                            <w:rFonts w:ascii="Consolas" w:hAnsi="Consolas" w:cs="Consolas"/>
                            <w:color w:val="0000FF"/>
                            <w:sz w:val="19"/>
                            <w:szCs w:val="19"/>
                            <w:highlight w:val="white"/>
                          </w:rPr>
                        </w:pPr>
                        <w:ins w:id="1418"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GetDimensionCodelistNOConstrain</w:t>
                          </w:r>
                          <w:r>
                            <w:rPr>
                              <w:rFonts w:ascii="Consolas" w:hAnsi="Consolas" w:cs="Consolas"/>
                              <w:color w:val="000000"/>
                              <w:sz w:val="19"/>
                              <w:szCs w:val="19"/>
                              <w:highlight w:val="white"/>
                            </w:rPr>
                            <w:t>"</w:t>
                          </w:r>
                        </w:ins>
                      </w:p>
                      <w:p w:rsidR="0094044A" w:rsidRDefault="0094044A">
                        <w:pPr>
                          <w:autoSpaceDE w:val="0"/>
                          <w:autoSpaceDN w:val="0"/>
                          <w:adjustRightInd w:val="0"/>
                          <w:spacing w:before="0" w:after="0" w:line="240" w:lineRule="auto"/>
                          <w:ind w:left="3545" w:firstLine="709"/>
                          <w:rPr>
                            <w:ins w:id="1419" w:author="Gino Mascotti" w:date="2015-05-27T16:22:00Z"/>
                            <w:rFonts w:ascii="Consolas" w:hAnsi="Consolas" w:cs="Consolas"/>
                            <w:color w:val="000000"/>
                            <w:sz w:val="19"/>
                            <w:szCs w:val="19"/>
                            <w:highlight w:val="white"/>
                          </w:rPr>
                          <w:pPrChange w:id="1420" w:author="Gino Mascotti" w:date="2015-05-27T16:22:00Z">
                            <w:pPr>
                              <w:autoSpaceDE w:val="0"/>
                              <w:autoSpaceDN w:val="0"/>
                              <w:adjustRightInd w:val="0"/>
                              <w:spacing w:before="0" w:after="0" w:line="240" w:lineRule="auto"/>
                            </w:pPr>
                          </w:pPrChange>
                        </w:pPr>
                        <w:ins w:id="1421" w:author="Gino Mascotti" w:date="2015-05-27T16:22:00Z">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dbo.proc_WBS_GetDimensionCodelistNoConstrain</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autoSpaceDE w:val="0"/>
                          <w:autoSpaceDN w:val="0"/>
                          <w:adjustRightInd w:val="0"/>
                          <w:spacing w:before="0" w:after="0" w:line="240" w:lineRule="auto"/>
                          <w:rPr>
                            <w:ins w:id="1422" w:author="Gino Mascotti" w:date="2015-05-27T16:22:00Z"/>
                            <w:rFonts w:ascii="Consolas" w:hAnsi="Consolas" w:cs="Consolas"/>
                            <w:color w:val="0000FF"/>
                            <w:sz w:val="19"/>
                            <w:szCs w:val="19"/>
                            <w:highlight w:val="white"/>
                          </w:rPr>
                        </w:pPr>
                        <w:ins w:id="1423"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GetDimensionCodelistConstrain</w:t>
                          </w:r>
                          <w:r>
                            <w:rPr>
                              <w:rFonts w:ascii="Consolas" w:hAnsi="Consolas" w:cs="Consolas"/>
                              <w:color w:val="000000"/>
                              <w:sz w:val="19"/>
                              <w:szCs w:val="19"/>
                              <w:highlight w:val="white"/>
                            </w:rPr>
                            <w:t>"</w:t>
                          </w:r>
                        </w:ins>
                      </w:p>
                      <w:p w:rsidR="0094044A" w:rsidRDefault="0094044A">
                        <w:pPr>
                          <w:autoSpaceDE w:val="0"/>
                          <w:autoSpaceDN w:val="0"/>
                          <w:adjustRightInd w:val="0"/>
                          <w:spacing w:before="0" w:after="0" w:line="240" w:lineRule="auto"/>
                          <w:ind w:left="4254" w:firstLine="709"/>
                          <w:rPr>
                            <w:ins w:id="1424" w:author="Gino Mascotti" w:date="2015-05-27T16:22:00Z"/>
                            <w:rFonts w:ascii="Consolas" w:hAnsi="Consolas" w:cs="Consolas"/>
                            <w:color w:val="000000"/>
                            <w:sz w:val="19"/>
                            <w:szCs w:val="19"/>
                            <w:highlight w:val="white"/>
                          </w:rPr>
                          <w:pPrChange w:id="1425" w:author="Gino Mascotti" w:date="2015-05-27T16:22:00Z">
                            <w:pPr>
                              <w:autoSpaceDE w:val="0"/>
                              <w:autoSpaceDN w:val="0"/>
                              <w:adjustRightInd w:val="0"/>
                              <w:spacing w:before="0" w:after="0" w:line="240" w:lineRule="auto"/>
                            </w:pPr>
                          </w:pPrChange>
                        </w:pPr>
                        <w:ins w:id="1426" w:author="Gino Mascotti" w:date="2015-05-27T16:22:00Z">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dbo.proc_WBS_GetDimensionCodelistConstrain</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A21F8F">
                        <w:pPr>
                          <w:ind w:right="-1"/>
                          <w:rPr>
                            <w:ins w:id="1427" w:author="Gino Mascotti" w:date="2015-05-27T16:23:00Z"/>
                            <w:rFonts w:ascii="Consolas" w:hAnsi="Consolas" w:cs="Consolas"/>
                            <w:color w:val="0000FF"/>
                            <w:sz w:val="19"/>
                            <w:szCs w:val="19"/>
                            <w:highlight w:val="white"/>
                          </w:rPr>
                        </w:pPr>
                        <w:ins w:id="1428" w:author="Gino Mascotti" w:date="2015-05-27T16:22: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StoreProcedureSettings</w:t>
                          </w:r>
                          <w:r>
                            <w:rPr>
                              <w:rFonts w:ascii="Consolas" w:hAnsi="Consolas" w:cs="Consolas"/>
                              <w:color w:val="0000FF"/>
                              <w:sz w:val="19"/>
                              <w:szCs w:val="19"/>
                              <w:highlight w:val="white"/>
                            </w:rPr>
                            <w:t>&gt;</w:t>
                          </w:r>
                        </w:ins>
                      </w:p>
                      <w:p w:rsidR="0094044A" w:rsidRPr="00552B9E" w:rsidRDefault="0094044A" w:rsidP="00A21F8F">
                        <w:pPr>
                          <w:ind w:right="-1"/>
                          <w:rPr>
                            <w:ins w:id="1429" w:author="Gino Mascotti" w:date="2015-05-27T16:17:00Z"/>
                            <w:rFonts w:cs="Arial"/>
                            <w:szCs w:val="22"/>
                            <w:lang w:val="en-US"/>
                          </w:rPr>
                        </w:pPr>
                        <w:ins w:id="1430" w:author="Gino Mascotti" w:date="2015-05-27T16:17:00Z">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MappingSetting</w:t>
                          </w:r>
                          <w:r w:rsidRPr="00552B9E">
                            <w:rPr>
                              <w:rFonts w:ascii="Consolas" w:hAnsi="Consolas" w:cs="Consolas"/>
                              <w:color w:val="0000FF"/>
                              <w:sz w:val="19"/>
                              <w:szCs w:val="19"/>
                              <w:highlight w:val="white"/>
                            </w:rPr>
                            <w:t>&gt;</w:t>
                          </w:r>
                        </w:ins>
                      </w:p>
                      <w:p w:rsidR="0094044A" w:rsidRDefault="0094044A" w:rsidP="00A21F8F"/>
                    </w:txbxContent>
                  </v:textbox>
                  <w10:wrap type="topAndBottom" anchorx="margin"/>
                  <w10:anchorlock/>
                </v:shape>
              </w:pict>
            </mc:Fallback>
          </mc:AlternateContent>
        </w:r>
      </w:ins>
    </w:p>
    <w:p w:rsidR="00461A8A" w:rsidRDefault="00461A8A">
      <w:pPr>
        <w:rPr>
          <w:ins w:id="1431" w:author="Gino Mascotti" w:date="2015-05-27T16:26:00Z"/>
          <w:rFonts w:cstheme="minorHAnsi"/>
          <w:szCs w:val="22"/>
          <w:lang w:val="en-US"/>
        </w:rPr>
      </w:pPr>
      <w:ins w:id="1432" w:author="Gino Mascotti" w:date="2015-05-27T16:26:00Z">
        <w:r>
          <w:rPr>
            <w:rFonts w:cstheme="minorHAnsi"/>
            <w:szCs w:val="22"/>
            <w:lang w:val="en-US"/>
          </w:rPr>
          <w:br w:type="page"/>
        </w:r>
      </w:ins>
    </w:p>
    <w:p w:rsidR="00461A8A" w:rsidRPr="007C594B" w:rsidRDefault="00461A8A" w:rsidP="00461A8A">
      <w:pPr>
        <w:ind w:left="-567"/>
        <w:rPr>
          <w:ins w:id="1433" w:author="Gino Mascotti" w:date="2015-05-27T16:26:00Z"/>
          <w:rFonts w:cstheme="minorHAnsi"/>
          <w:b/>
          <w:sz w:val="22"/>
          <w:szCs w:val="22"/>
          <w:lang w:val="en-US"/>
        </w:rPr>
      </w:pPr>
      <w:ins w:id="1434" w:author="Gino Mascotti" w:date="2015-05-27T16:26:00Z">
        <w:r w:rsidRPr="007C594B">
          <w:rPr>
            <w:rFonts w:ascii="Consolas" w:hAnsi="Consolas" w:cs="Consolas"/>
            <w:b/>
            <w:color w:val="0000FF"/>
            <w:sz w:val="22"/>
            <w:szCs w:val="22"/>
            <w:highlight w:val="white"/>
          </w:rPr>
          <w:lastRenderedPageBreak/>
          <w:t xml:space="preserve">OnTheFly </w:t>
        </w:r>
        <w:r>
          <w:rPr>
            <w:rFonts w:ascii="Consolas" w:hAnsi="Consolas" w:cs="Consolas"/>
            <w:b/>
            <w:color w:val="0000FF"/>
            <w:sz w:val="22"/>
            <w:szCs w:val="22"/>
          </w:rPr>
          <w:t>2.0</w:t>
        </w:r>
      </w:ins>
    </w:p>
    <w:p w:rsidR="00A21F8F" w:rsidRDefault="00A21F8F">
      <w:pPr>
        <w:rPr>
          <w:ins w:id="1435" w:author="Gino Mascotti" w:date="2015-05-27T16:20:00Z"/>
          <w:rFonts w:cstheme="minorHAnsi"/>
          <w:szCs w:val="22"/>
          <w:lang w:val="en-US"/>
        </w:rPr>
        <w:pPrChange w:id="1436" w:author="Gino Mascotti" w:date="2015-05-27T16:02:00Z">
          <w:pPr>
            <w:ind w:left="426"/>
          </w:pPr>
        </w:pPrChange>
      </w:pPr>
    </w:p>
    <w:p w:rsidR="00A21F8F" w:rsidRDefault="00F75AC8">
      <w:pPr>
        <w:rPr>
          <w:ins w:id="1437" w:author="Gino Mascotti" w:date="2015-05-27T16:20:00Z"/>
          <w:rFonts w:cstheme="minorHAnsi"/>
          <w:szCs w:val="22"/>
          <w:lang w:val="en-US"/>
        </w:rPr>
        <w:pPrChange w:id="1438" w:author="Gino Mascotti" w:date="2015-05-27T16:02:00Z">
          <w:pPr>
            <w:ind w:left="426"/>
          </w:pPr>
        </w:pPrChange>
      </w:pPr>
      <w:ins w:id="1439" w:author="Gino Mascotti" w:date="2015-05-27T16:23:00Z">
        <w:r>
          <w:rPr>
            <w:noProof/>
            <w:lang w:eastAsia="it-IT"/>
          </w:rPr>
          <mc:AlternateContent>
            <mc:Choice Requires="wps">
              <w:drawing>
                <wp:anchor distT="0" distB="0" distL="114300" distR="114300" simplePos="0" relativeHeight="251660800" behindDoc="0" locked="1" layoutInCell="1" allowOverlap="1" wp14:anchorId="3A3FA5F9" wp14:editId="36CF2004">
                  <wp:simplePos x="0" y="0"/>
                  <wp:positionH relativeFrom="margin">
                    <wp:posOffset>-367665</wp:posOffset>
                  </wp:positionH>
                  <wp:positionV relativeFrom="paragraph">
                    <wp:posOffset>-90805</wp:posOffset>
                  </wp:positionV>
                  <wp:extent cx="6846570" cy="4562475"/>
                  <wp:effectExtent l="0" t="0" r="11430" b="28575"/>
                  <wp:wrapTopAndBottom/>
                  <wp:docPr id="9" name="Casella di testo 9"/>
                  <wp:cNvGraphicFramePr/>
                  <a:graphic xmlns:a="http://schemas.openxmlformats.org/drawingml/2006/main">
                    <a:graphicData uri="http://schemas.microsoft.com/office/word/2010/wordprocessingShape">
                      <wps:wsp>
                        <wps:cNvSpPr txBox="1"/>
                        <wps:spPr>
                          <a:xfrm>
                            <a:off x="0" y="0"/>
                            <a:ext cx="6846570" cy="456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044A" w:rsidRPr="00552B9E" w:rsidRDefault="0094044A" w:rsidP="00F75AC8">
                              <w:pPr>
                                <w:autoSpaceDE w:val="0"/>
                                <w:autoSpaceDN w:val="0"/>
                                <w:adjustRightInd w:val="0"/>
                                <w:spacing w:before="0" w:after="0" w:line="240" w:lineRule="auto"/>
                                <w:ind w:right="-1"/>
                                <w:rPr>
                                  <w:ins w:id="1440" w:author="Gino Mascotti" w:date="2015-05-27T16:17:00Z"/>
                                  <w:rFonts w:ascii="Consolas" w:hAnsi="Consolas" w:cs="Consolas"/>
                                  <w:color w:val="000000"/>
                                  <w:sz w:val="19"/>
                                  <w:szCs w:val="19"/>
                                  <w:highlight w:val="white"/>
                                </w:rPr>
                              </w:pPr>
                              <w:ins w:id="1441" w:author="Gino Mascotti" w:date="2015-05-27T16:17:00Z">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MappingSetting</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id</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OnTheFly 1.</w:t>
                                </w:r>
                              </w:ins>
                              <w:ins w:id="1442" w:author="Gino Mascotti" w:date="2015-05-27T16:21:00Z">
                                <w:r>
                                  <w:rPr>
                                    <w:rFonts w:ascii="Consolas" w:hAnsi="Consolas" w:cs="Consolas"/>
                                    <w:color w:val="0000FF"/>
                                    <w:sz w:val="19"/>
                                    <w:szCs w:val="19"/>
                                    <w:highlight w:val="white"/>
                                  </w:rPr>
                                  <w:t>5</w:t>
                                </w:r>
                              </w:ins>
                              <w:ins w:id="1443" w:author="Gino Mascotti" w:date="2015-05-27T16:17:00Z">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Default="0094044A" w:rsidP="00F75AC8">
                              <w:pPr>
                                <w:autoSpaceDE w:val="0"/>
                                <w:autoSpaceDN w:val="0"/>
                                <w:adjustRightInd w:val="0"/>
                                <w:spacing w:before="0" w:after="0" w:line="240" w:lineRule="auto"/>
                                <w:ind w:right="-1"/>
                                <w:rPr>
                                  <w:ins w:id="1444" w:author="Gino Mascotti" w:date="2015-05-27T16:18:00Z"/>
                                  <w:rFonts w:ascii="Consolas" w:hAnsi="Consolas" w:cs="Consolas"/>
                                  <w:color w:val="0000FF"/>
                                  <w:sz w:val="19"/>
                                  <w:szCs w:val="19"/>
                                  <w:highlight w:val="white"/>
                                </w:rPr>
                              </w:pPr>
                              <w:ins w:id="1445" w:author="Gino Mascotti" w:date="2015-05-27T16:17:00Z">
                                <w:r>
                                  <w:rPr>
                                    <w:rFonts w:ascii="Consolas" w:hAnsi="Consolas" w:cs="Consolas"/>
                                    <w:color w:val="0000FF"/>
                                    <w:sz w:val="19"/>
                                    <w:szCs w:val="19"/>
                                    <w:highlight w:val="white"/>
                                  </w:rPr>
                                  <w:t xml:space="preserve">      </w:t>
                                </w:r>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ins>
                              <w:ins w:id="1446" w:author="Gino Mascotti" w:date="2015-05-27T16:21:00Z">
                                <w:r>
                                  <w:rPr>
                                    <w:rFonts w:ascii="Consolas" w:hAnsi="Consolas" w:cs="Consolas"/>
                                    <w:color w:val="0000FF"/>
                                    <w:sz w:val="19"/>
                                    <w:szCs w:val="19"/>
                                    <w:highlight w:val="white"/>
                                  </w:rPr>
                                  <w:t>ConnectionDDB</w:t>
                                </w:r>
                              </w:ins>
                              <w:ins w:id="1447" w:author="Gino Mascotti" w:date="2015-05-27T16:17:00Z">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Data Source=xxx;Initial Catalog=xxx;</w:t>
                                </w:r>
                              </w:ins>
                            </w:p>
                            <w:p w:rsidR="0094044A" w:rsidRPr="00552B9E" w:rsidRDefault="0094044A">
                              <w:pPr>
                                <w:autoSpaceDE w:val="0"/>
                                <w:autoSpaceDN w:val="0"/>
                                <w:adjustRightInd w:val="0"/>
                                <w:spacing w:before="0" w:after="0" w:line="240" w:lineRule="auto"/>
                                <w:ind w:left="7090" w:right="-1"/>
                                <w:rPr>
                                  <w:ins w:id="1448" w:author="Gino Mascotti" w:date="2015-05-27T16:17:00Z"/>
                                  <w:rFonts w:ascii="Consolas" w:hAnsi="Consolas" w:cs="Consolas"/>
                                  <w:color w:val="000000"/>
                                  <w:sz w:val="19"/>
                                  <w:szCs w:val="19"/>
                                  <w:highlight w:val="white"/>
                                </w:rPr>
                                <w:pPrChange w:id="1449" w:author="Gino Mascotti" w:date="2015-05-27T16:18:00Z">
                                  <w:pPr>
                                    <w:autoSpaceDE w:val="0"/>
                                    <w:autoSpaceDN w:val="0"/>
                                    <w:adjustRightInd w:val="0"/>
                                    <w:spacing w:before="0" w:after="0" w:line="240" w:lineRule="auto"/>
                                    <w:ind w:right="-1"/>
                                  </w:pPr>
                                </w:pPrChange>
                              </w:pPr>
                              <w:ins w:id="1450" w:author="Gino Mascotti" w:date="2015-05-27T16:17:00Z">
                                <w:r w:rsidRPr="00552B9E">
                                  <w:rPr>
                                    <w:rFonts w:ascii="Consolas" w:hAnsi="Consolas" w:cs="Consolas"/>
                                    <w:color w:val="0000FF"/>
                                    <w:sz w:val="19"/>
                                    <w:szCs w:val="19"/>
                                    <w:highlight w:val="white"/>
                                  </w:rPr>
                                  <w:t>User ID=xxx;Password=xxx;</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ind w:right="-1"/>
                                <w:rPr>
                                  <w:ins w:id="1451" w:author="Gino Mascotti" w:date="2015-05-27T16:25:00Z"/>
                                  <w:rFonts w:ascii="Consolas" w:hAnsi="Consolas" w:cs="Consolas"/>
                                  <w:color w:val="0000FF"/>
                                  <w:sz w:val="19"/>
                                  <w:szCs w:val="19"/>
                                  <w:highlight w:val="white"/>
                                </w:rPr>
                              </w:pPr>
                              <w:ins w:id="1452" w:author="Gino Mascotti" w:date="2015-05-27T16:25:00Z">
                                <w:r>
                                  <w:rPr>
                                    <w:rFonts w:ascii="Consolas" w:hAnsi="Consolas" w:cs="Consolas"/>
                                    <w:color w:val="0000FF"/>
                                    <w:sz w:val="19"/>
                                    <w:szCs w:val="19"/>
                                    <w:highlight w:val="white"/>
                                  </w:rPr>
                                  <w:t xml:space="preserve">      </w:t>
                                </w:r>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461A8A">
                                  <w:rPr>
                                    <w:rFonts w:ascii="Consolas" w:hAnsi="Consolas" w:cs="Consolas"/>
                                    <w:color w:val="0000FF"/>
                                    <w:sz w:val="19"/>
                                    <w:szCs w:val="19"/>
                                    <w:highlight w:val="white"/>
                                  </w:rPr>
                                  <w:t xml:space="preserve"> </w:t>
                                </w:r>
                                <w:r>
                                  <w:rPr>
                                    <w:rFonts w:ascii="Consolas" w:hAnsi="Consolas" w:cs="Consolas"/>
                                    <w:color w:val="0000FF"/>
                                    <w:sz w:val="19"/>
                                    <w:szCs w:val="19"/>
                                    <w:highlight w:val="white"/>
                                  </w:rPr>
                                  <w:t>MsConnectionString</w:t>
                                </w:r>
                                <w:r w:rsidRPr="00552B9E">
                                  <w:rPr>
                                    <w:rFonts w:ascii="Consolas" w:hAnsi="Consolas" w:cs="Consolas"/>
                                    <w:color w:val="000000"/>
                                    <w:sz w:val="19"/>
                                    <w:szCs w:val="19"/>
                                    <w:highlight w:val="white"/>
                                  </w:rPr>
                                  <w:t xml:space="preserve"> "</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Data Source=xxx;Initial Catalog=xxx;</w:t>
                                </w:r>
                              </w:ins>
                            </w:p>
                            <w:p w:rsidR="0094044A" w:rsidRPr="00552B9E" w:rsidRDefault="0094044A" w:rsidP="00461A8A">
                              <w:pPr>
                                <w:autoSpaceDE w:val="0"/>
                                <w:autoSpaceDN w:val="0"/>
                                <w:adjustRightInd w:val="0"/>
                                <w:spacing w:before="0" w:after="0" w:line="240" w:lineRule="auto"/>
                                <w:ind w:left="7090" w:right="-1"/>
                                <w:rPr>
                                  <w:ins w:id="1453" w:author="Gino Mascotti" w:date="2015-05-27T16:25:00Z"/>
                                  <w:rFonts w:ascii="Consolas" w:hAnsi="Consolas" w:cs="Consolas"/>
                                  <w:color w:val="000000"/>
                                  <w:sz w:val="19"/>
                                  <w:szCs w:val="19"/>
                                  <w:highlight w:val="white"/>
                                </w:rPr>
                              </w:pPr>
                              <w:ins w:id="1454" w:author="Gino Mascotti" w:date="2015-05-27T16:25:00Z">
                                <w:r w:rsidRPr="00552B9E">
                                  <w:rPr>
                                    <w:rFonts w:ascii="Consolas" w:hAnsi="Consolas" w:cs="Consolas"/>
                                    <w:color w:val="0000FF"/>
                                    <w:sz w:val="19"/>
                                    <w:szCs w:val="19"/>
                                    <w:highlight w:val="white"/>
                                  </w:rPr>
                                  <w:t>User ID=xxx;Password=xxx;</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455" w:author="Gino Mascotti" w:date="2015-05-27T16:25:00Z"/>
                                  <w:rFonts w:ascii="Consolas" w:hAnsi="Consolas" w:cs="Consolas"/>
                                  <w:color w:val="000000"/>
                                  <w:sz w:val="19"/>
                                  <w:szCs w:val="19"/>
                                  <w:highlight w:val="white"/>
                                </w:rPr>
                              </w:pPr>
                              <w:ins w:id="1456" w:author="Gino Mascotti" w:date="2015-05-27T16:25:00Z">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For this format don't remove symbol {0}</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457" w:author="Gino Mascotti" w:date="2015-05-27T16:25:00Z"/>
                                  <w:rFonts w:ascii="Consolas" w:hAnsi="Consolas" w:cs="Consolas"/>
                                  <w:color w:val="000000"/>
                                  <w:sz w:val="19"/>
                                  <w:szCs w:val="19"/>
                                  <w:highlight w:val="white"/>
                                </w:rPr>
                              </w:pPr>
                              <w:ins w:id="1458"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CategorySchemeFormat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{0}_CategoryScheme</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459" w:author="Gino Mascotti" w:date="2015-05-27T16:25:00Z"/>
                                  <w:rFonts w:ascii="Consolas" w:hAnsi="Consolas" w:cs="Consolas"/>
                                  <w:color w:val="000000"/>
                                  <w:sz w:val="19"/>
                                  <w:szCs w:val="19"/>
                                  <w:highlight w:val="white"/>
                                </w:rPr>
                              </w:pPr>
                              <w:ins w:id="1460"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CategorisationFormat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{0}_Categorisation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461" w:author="Gino Mascotti" w:date="2015-05-27T16:25:00Z"/>
                                  <w:rFonts w:ascii="Consolas" w:hAnsi="Consolas" w:cs="Consolas"/>
                                  <w:color w:val="000000"/>
                                  <w:sz w:val="19"/>
                                  <w:szCs w:val="19"/>
                                  <w:highlight w:val="white"/>
                                </w:rPr>
                              </w:pPr>
                              <w:ins w:id="1462"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StoreProcedureSettings</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463" w:author="Gino Mascotti" w:date="2015-05-27T16:25:00Z"/>
                                  <w:rFonts w:ascii="Consolas" w:hAnsi="Consolas" w:cs="Consolas"/>
                                  <w:color w:val="000000"/>
                                  <w:sz w:val="19"/>
                                  <w:szCs w:val="19"/>
                                  <w:highlight w:val="white"/>
                                </w:rPr>
                              </w:pPr>
                              <w:ins w:id="1464"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GetGroups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dbo.proc_SDMX_GetGroups</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465" w:author="Gino Mascotti" w:date="2015-05-27T16:25:00Z"/>
                                  <w:rFonts w:ascii="Consolas" w:hAnsi="Consolas" w:cs="Consolas"/>
                                  <w:color w:val="000000"/>
                                  <w:sz w:val="19"/>
                                  <w:szCs w:val="19"/>
                                  <w:highlight w:val="white"/>
                                </w:rPr>
                              </w:pPr>
                              <w:ins w:id="1466"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GetData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dbo.proc_SDMX_GetObservations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467" w:author="Gino Mascotti" w:date="2015-05-27T16:25:00Z"/>
                                  <w:rFonts w:ascii="Consolas" w:hAnsi="Consolas" w:cs="Consolas"/>
                                  <w:color w:val="000000"/>
                                  <w:sz w:val="19"/>
                                  <w:szCs w:val="19"/>
                                  <w:highlight w:val="white"/>
                                </w:rPr>
                              </w:pPr>
                              <w:ins w:id="1468"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GetDataflows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dbo.proc_WBS_GetDataflowList</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469" w:author="Gino Mascotti" w:date="2015-05-27T16:25:00Z"/>
                                  <w:rFonts w:ascii="Consolas" w:hAnsi="Consolas" w:cs="Consolas"/>
                                  <w:color w:val="0000FF"/>
                                  <w:sz w:val="19"/>
                                  <w:szCs w:val="19"/>
                                  <w:highlight w:val="white"/>
                                </w:rPr>
                              </w:pPr>
                              <w:ins w:id="1470"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GetAttributeCodelistConstrain</w:t>
                                </w:r>
                                <w:r>
                                  <w:rPr>
                                    <w:rFonts w:ascii="Consolas" w:hAnsi="Consolas" w:cs="Consolas"/>
                                    <w:color w:val="000000"/>
                                    <w:sz w:val="19"/>
                                    <w:szCs w:val="19"/>
                                    <w:highlight w:val="white"/>
                                  </w:rPr>
                                  <w:t>"</w:t>
                                </w:r>
                              </w:ins>
                            </w:p>
                            <w:p w:rsidR="0094044A" w:rsidRDefault="0094044A">
                              <w:pPr>
                                <w:autoSpaceDE w:val="0"/>
                                <w:autoSpaceDN w:val="0"/>
                                <w:adjustRightInd w:val="0"/>
                                <w:spacing w:before="0" w:after="0" w:line="240" w:lineRule="auto"/>
                                <w:ind w:left="4254" w:firstLine="709"/>
                                <w:rPr>
                                  <w:ins w:id="1471" w:author="Gino Mascotti" w:date="2015-05-27T16:25:00Z"/>
                                  <w:rFonts w:ascii="Consolas" w:hAnsi="Consolas" w:cs="Consolas"/>
                                  <w:color w:val="000000"/>
                                  <w:sz w:val="19"/>
                                  <w:szCs w:val="19"/>
                                  <w:highlight w:val="white"/>
                                </w:rPr>
                                <w:pPrChange w:id="1472" w:author="Gino Mascotti" w:date="2015-05-27T16:25:00Z">
                                  <w:pPr>
                                    <w:autoSpaceDE w:val="0"/>
                                    <w:autoSpaceDN w:val="0"/>
                                    <w:adjustRightInd w:val="0"/>
                                    <w:spacing w:before="0" w:after="0" w:line="240" w:lineRule="auto"/>
                                  </w:pPr>
                                </w:pPrChange>
                              </w:pPr>
                              <w:ins w:id="1473" w:author="Gino Mascotti" w:date="2015-05-27T16:25:00Z">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dbo.proc_WBS_GetAttributeCodeListFiltered</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474" w:author="Gino Mascotti" w:date="2015-05-27T16:25:00Z"/>
                                  <w:rFonts w:ascii="Consolas" w:hAnsi="Consolas" w:cs="Consolas"/>
                                  <w:color w:val="0000FF"/>
                                  <w:sz w:val="19"/>
                                  <w:szCs w:val="19"/>
                                  <w:highlight w:val="white"/>
                                </w:rPr>
                              </w:pPr>
                              <w:ins w:id="1475"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GetDimensionCodelistConstrain</w:t>
                                </w:r>
                                <w:r>
                                  <w:rPr>
                                    <w:rFonts w:ascii="Consolas" w:hAnsi="Consolas" w:cs="Consolas"/>
                                    <w:color w:val="000000"/>
                                    <w:sz w:val="19"/>
                                    <w:szCs w:val="19"/>
                                    <w:highlight w:val="white"/>
                                  </w:rPr>
                                  <w:t>"</w:t>
                                </w:r>
                              </w:ins>
                            </w:p>
                            <w:p w:rsidR="0094044A" w:rsidRDefault="0094044A">
                              <w:pPr>
                                <w:autoSpaceDE w:val="0"/>
                                <w:autoSpaceDN w:val="0"/>
                                <w:adjustRightInd w:val="0"/>
                                <w:spacing w:before="0" w:after="0" w:line="240" w:lineRule="auto"/>
                                <w:ind w:left="4254" w:firstLine="709"/>
                                <w:rPr>
                                  <w:ins w:id="1476" w:author="Gino Mascotti" w:date="2015-05-27T16:25:00Z"/>
                                  <w:rFonts w:ascii="Consolas" w:hAnsi="Consolas" w:cs="Consolas"/>
                                  <w:color w:val="000000"/>
                                  <w:sz w:val="19"/>
                                  <w:szCs w:val="19"/>
                                  <w:highlight w:val="white"/>
                                </w:rPr>
                                <w:pPrChange w:id="1477" w:author="Gino Mascotti" w:date="2015-05-27T16:25:00Z">
                                  <w:pPr>
                                    <w:autoSpaceDE w:val="0"/>
                                    <w:autoSpaceDN w:val="0"/>
                                    <w:adjustRightInd w:val="0"/>
                                    <w:spacing w:before="0" w:after="0" w:line="240" w:lineRule="auto"/>
                                  </w:pPr>
                                </w:pPrChange>
                              </w:pPr>
                              <w:ins w:id="1478" w:author="Gino Mascotti" w:date="2015-05-27T16:25:00Z">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dbo.proc_WBS_GetDimensionCodelistConstrain</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479" w:author="Gino Mascotti" w:date="2015-05-27T16:25:00Z"/>
                                  <w:rFonts w:ascii="Consolas" w:hAnsi="Consolas" w:cs="Consolas"/>
                                  <w:color w:val="000000"/>
                                  <w:sz w:val="19"/>
                                  <w:szCs w:val="19"/>
                                  <w:highlight w:val="white"/>
                                </w:rPr>
                              </w:pPr>
                            </w:p>
                            <w:p w:rsidR="0094044A" w:rsidRDefault="0094044A" w:rsidP="00461A8A">
                              <w:pPr>
                                <w:autoSpaceDE w:val="0"/>
                                <w:autoSpaceDN w:val="0"/>
                                <w:adjustRightInd w:val="0"/>
                                <w:spacing w:before="0" w:after="0" w:line="240" w:lineRule="auto"/>
                                <w:rPr>
                                  <w:ins w:id="1480" w:author="Gino Mascotti" w:date="2015-05-27T16:27:00Z"/>
                                  <w:rFonts w:ascii="Consolas" w:hAnsi="Consolas" w:cs="Consolas"/>
                                  <w:color w:val="0000FF"/>
                                  <w:sz w:val="19"/>
                                  <w:szCs w:val="19"/>
                                  <w:highlight w:val="white"/>
                                </w:rPr>
                              </w:pPr>
                              <w:ins w:id="1481"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MSGetCategoryAndCategorisation</w:t>
                                </w:r>
                                <w:r>
                                  <w:rPr>
                                    <w:rFonts w:ascii="Consolas" w:hAnsi="Consolas" w:cs="Consolas"/>
                                    <w:color w:val="000000"/>
                                    <w:sz w:val="19"/>
                                    <w:szCs w:val="19"/>
                                    <w:highlight w:val="white"/>
                                  </w:rPr>
                                  <w:t>"</w:t>
                                </w:r>
                              </w:ins>
                            </w:p>
                            <w:p w:rsidR="0094044A" w:rsidRDefault="0094044A">
                              <w:pPr>
                                <w:autoSpaceDE w:val="0"/>
                                <w:autoSpaceDN w:val="0"/>
                                <w:adjustRightInd w:val="0"/>
                                <w:spacing w:before="0" w:after="0" w:line="240" w:lineRule="auto"/>
                                <w:ind w:left="3545" w:firstLine="709"/>
                                <w:rPr>
                                  <w:ins w:id="1482" w:author="Gino Mascotti" w:date="2015-05-27T16:25:00Z"/>
                                  <w:rFonts w:ascii="Consolas" w:hAnsi="Consolas" w:cs="Consolas"/>
                                  <w:color w:val="000000"/>
                                  <w:sz w:val="19"/>
                                  <w:szCs w:val="19"/>
                                  <w:highlight w:val="white"/>
                                </w:rPr>
                                <w:pPrChange w:id="1483" w:author="Gino Mascotti" w:date="2015-05-27T16:27:00Z">
                                  <w:pPr>
                                    <w:autoSpaceDE w:val="0"/>
                                    <w:autoSpaceDN w:val="0"/>
                                    <w:adjustRightInd w:val="0"/>
                                    <w:spacing w:before="0" w:after="0" w:line="240" w:lineRule="auto"/>
                                  </w:pPr>
                                </w:pPrChange>
                              </w:pPr>
                              <w:ins w:id="1484" w:author="Gino Mascotti" w:date="2015-05-27T16:25:00Z">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dbo.proc_WBS_GetCategoryAndCategorisation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485" w:author="Gino Mascotti" w:date="2015-05-27T16:27:00Z"/>
                                  <w:rFonts w:ascii="Consolas" w:hAnsi="Consolas" w:cs="Consolas"/>
                                  <w:color w:val="0000FF"/>
                                  <w:sz w:val="19"/>
                                  <w:szCs w:val="19"/>
                                  <w:highlight w:val="white"/>
                                </w:rPr>
                              </w:pPr>
                              <w:ins w:id="1486"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StoreProcedureSettings</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487" w:author="Gino Mascotti" w:date="2015-05-27T16:25:00Z"/>
                                  <w:rFonts w:ascii="Consolas" w:hAnsi="Consolas" w:cs="Consolas"/>
                                  <w:color w:val="000000"/>
                                  <w:sz w:val="19"/>
                                  <w:szCs w:val="19"/>
                                  <w:highlight w:val="white"/>
                                </w:rPr>
                              </w:pPr>
                            </w:p>
                            <w:p w:rsidR="0094044A" w:rsidRDefault="0094044A" w:rsidP="00461A8A">
                              <w:pPr>
                                <w:autoSpaceDE w:val="0"/>
                                <w:autoSpaceDN w:val="0"/>
                                <w:adjustRightInd w:val="0"/>
                                <w:spacing w:before="0" w:after="0" w:line="240" w:lineRule="auto"/>
                                <w:rPr>
                                  <w:ins w:id="1488" w:author="Gino Mascotti" w:date="2015-05-27T16:25:00Z"/>
                                  <w:rFonts w:ascii="Consolas" w:hAnsi="Consolas" w:cs="Consolas"/>
                                  <w:color w:val="000000"/>
                                  <w:sz w:val="19"/>
                                  <w:szCs w:val="19"/>
                                  <w:highlight w:val="white"/>
                                </w:rPr>
                              </w:pPr>
                              <w:ins w:id="1489"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RIWebService</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490" w:author="Gino Mascotti" w:date="2015-05-27T16:27:00Z"/>
                                  <w:rFonts w:ascii="Consolas" w:hAnsi="Consolas" w:cs="Consolas"/>
                                  <w:color w:val="0000FF"/>
                                  <w:sz w:val="19"/>
                                  <w:szCs w:val="19"/>
                                  <w:highlight w:val="white"/>
                                </w:rPr>
                              </w:pPr>
                              <w:ins w:id="1491"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ins>
                              <w:ins w:id="1492" w:author="Gino Mascotti" w:date="2015-05-27T16:27:00Z">
                                <w:r>
                                  <w:rPr>
                                    <w:rFonts w:ascii="Consolas" w:hAnsi="Consolas" w:cs="Consolas"/>
                                    <w:color w:val="0000FF"/>
                                    <w:sz w:val="19"/>
                                    <w:szCs w:val="19"/>
                                    <w:highlight w:val="white"/>
                                  </w:rPr>
                                  <w:fldChar w:fldCharType="begin"/>
                                </w:r>
                                <w:r>
                                  <w:rPr>
                                    <w:rFonts w:ascii="Consolas" w:hAnsi="Consolas" w:cs="Consolas"/>
                                    <w:color w:val="0000FF"/>
                                    <w:sz w:val="19"/>
                                    <w:szCs w:val="19"/>
                                    <w:highlight w:val="white"/>
                                  </w:rPr>
                                  <w:instrText xml:space="preserve"> HYPERLINK "</w:instrText>
                                </w:r>
                              </w:ins>
                              <w:ins w:id="1493" w:author="Gino Mascotti" w:date="2015-05-27T16:25:00Z">
                                <w:r>
                                  <w:rPr>
                                    <w:rFonts w:ascii="Consolas" w:hAnsi="Consolas" w:cs="Consolas"/>
                                    <w:color w:val="0000FF"/>
                                    <w:sz w:val="19"/>
                                    <w:szCs w:val="19"/>
                                    <w:highlight w:val="white"/>
                                  </w:rPr>
                                  <w:instrText>http://avana2012.pc.istat.it/WS_FEB2015/NSIStdV20Service</w:instrText>
                                </w:r>
                              </w:ins>
                              <w:ins w:id="1494" w:author="Gino Mascotti" w:date="2015-05-27T16:27:00Z">
                                <w:r>
                                  <w:rPr>
                                    <w:rFonts w:ascii="Consolas" w:hAnsi="Consolas" w:cs="Consolas"/>
                                    <w:color w:val="0000FF"/>
                                    <w:sz w:val="19"/>
                                    <w:szCs w:val="19"/>
                                    <w:highlight w:val="white"/>
                                  </w:rPr>
                                  <w:instrText xml:space="preserve">" </w:instrText>
                                </w:r>
                                <w:r>
                                  <w:rPr>
                                    <w:rFonts w:ascii="Consolas" w:hAnsi="Consolas" w:cs="Consolas"/>
                                    <w:color w:val="0000FF"/>
                                    <w:sz w:val="19"/>
                                    <w:szCs w:val="19"/>
                                    <w:highlight w:val="white"/>
                                  </w:rPr>
                                  <w:fldChar w:fldCharType="separate"/>
                                </w:r>
                              </w:ins>
                              <w:ins w:id="1495" w:author="Gino Mascotti" w:date="2015-05-27T16:25:00Z">
                                <w:r w:rsidRPr="00B96423">
                                  <w:rPr>
                                    <w:rStyle w:val="Collegamentoipertestuale"/>
                                    <w:rFonts w:ascii="Consolas" w:hAnsi="Consolas" w:cs="Consolas"/>
                                    <w:sz w:val="19"/>
                                    <w:szCs w:val="19"/>
                                    <w:highlight w:val="white"/>
                                  </w:rPr>
                                  <w:t>http://avana2012.pc.istat.it/WS_FEB2015/NSIStdV20Service</w:t>
                                </w:r>
                              </w:ins>
                              <w:ins w:id="1496" w:author="Gino Mascotti" w:date="2015-05-27T16:27:00Z">
                                <w:r>
                                  <w:rPr>
                                    <w:rFonts w:ascii="Consolas" w:hAnsi="Consolas" w:cs="Consolas"/>
                                    <w:color w:val="0000FF"/>
                                    <w:sz w:val="19"/>
                                    <w:szCs w:val="19"/>
                                    <w:highlight w:val="white"/>
                                  </w:rPr>
                                  <w:fldChar w:fldCharType="end"/>
                                </w:r>
                              </w:ins>
                            </w:p>
                            <w:p w:rsidR="0094044A" w:rsidRDefault="0094044A">
                              <w:pPr>
                                <w:autoSpaceDE w:val="0"/>
                                <w:autoSpaceDN w:val="0"/>
                                <w:adjustRightInd w:val="0"/>
                                <w:spacing w:before="0" w:after="0" w:line="240" w:lineRule="auto"/>
                                <w:ind w:left="709" w:firstLine="709"/>
                                <w:rPr>
                                  <w:ins w:id="1497" w:author="Gino Mascotti" w:date="2015-05-27T16:25:00Z"/>
                                  <w:rFonts w:ascii="Consolas" w:hAnsi="Consolas" w:cs="Consolas"/>
                                  <w:color w:val="000000"/>
                                  <w:sz w:val="19"/>
                                  <w:szCs w:val="19"/>
                                  <w:highlight w:val="white"/>
                                </w:rPr>
                                <w:pPrChange w:id="1498" w:author="Gino Mascotti" w:date="2015-05-27T16:27:00Z">
                                  <w:pPr>
                                    <w:autoSpaceDE w:val="0"/>
                                    <w:autoSpaceDN w:val="0"/>
                                    <w:adjustRightInd w:val="0"/>
                                    <w:spacing w:before="0" w:after="0" w:line="240" w:lineRule="auto"/>
                                  </w:pPr>
                                </w:pPrChange>
                              </w:pPr>
                              <w:ins w:id="1499" w:author="Gino Mascotti" w:date="2015-05-27T16:25:00Z">
                                <w:r>
                                  <w:rPr>
                                    <w:rFonts w:ascii="Consolas" w:hAnsi="Consolas" w:cs="Consolas"/>
                                    <w:color w:val="FF0000"/>
                                    <w:sz w:val="19"/>
                                    <w:szCs w:val="19"/>
                                    <w:highlight w:val="white"/>
                                  </w:rPr>
                                  <w:t>EndPointType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V20</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00" w:author="Gino Mascotti" w:date="2015-05-27T16:27:00Z"/>
                                  <w:rFonts w:ascii="Consolas" w:hAnsi="Consolas" w:cs="Consolas"/>
                                  <w:color w:val="0000FF"/>
                                  <w:sz w:val="19"/>
                                  <w:szCs w:val="19"/>
                                  <w:highlight w:val="white"/>
                                </w:rPr>
                              </w:pPr>
                              <w:ins w:id="1501"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ins>
                              <w:ins w:id="1502" w:author="Gino Mascotti" w:date="2015-05-27T16:27:00Z">
                                <w:r>
                                  <w:rPr>
                                    <w:rFonts w:ascii="Consolas" w:hAnsi="Consolas" w:cs="Consolas"/>
                                    <w:color w:val="0000FF"/>
                                    <w:sz w:val="19"/>
                                    <w:szCs w:val="19"/>
                                    <w:highlight w:val="white"/>
                                  </w:rPr>
                                  <w:fldChar w:fldCharType="begin"/>
                                </w:r>
                                <w:r>
                                  <w:rPr>
                                    <w:rFonts w:ascii="Consolas" w:hAnsi="Consolas" w:cs="Consolas"/>
                                    <w:color w:val="0000FF"/>
                                    <w:sz w:val="19"/>
                                    <w:szCs w:val="19"/>
                                    <w:highlight w:val="white"/>
                                  </w:rPr>
                                  <w:instrText xml:space="preserve"> HYPERLINK "</w:instrText>
                                </w:r>
                              </w:ins>
                              <w:ins w:id="1503" w:author="Gino Mascotti" w:date="2015-05-27T16:25:00Z">
                                <w:r>
                                  <w:rPr>
                                    <w:rFonts w:ascii="Consolas" w:hAnsi="Consolas" w:cs="Consolas"/>
                                    <w:color w:val="0000FF"/>
                                    <w:sz w:val="19"/>
                                    <w:szCs w:val="19"/>
                                    <w:highlight w:val="white"/>
                                  </w:rPr>
                                  <w:instrText>http://avana2012.pc.istat.it/WS_FEB2015/SdmxService</w:instrText>
                                </w:r>
                              </w:ins>
                              <w:ins w:id="1504" w:author="Gino Mascotti" w:date="2015-05-27T16:27:00Z">
                                <w:r>
                                  <w:rPr>
                                    <w:rFonts w:ascii="Consolas" w:hAnsi="Consolas" w:cs="Consolas"/>
                                    <w:color w:val="0000FF"/>
                                    <w:sz w:val="19"/>
                                    <w:szCs w:val="19"/>
                                    <w:highlight w:val="white"/>
                                  </w:rPr>
                                  <w:instrText xml:space="preserve">" </w:instrText>
                                </w:r>
                                <w:r>
                                  <w:rPr>
                                    <w:rFonts w:ascii="Consolas" w:hAnsi="Consolas" w:cs="Consolas"/>
                                    <w:color w:val="0000FF"/>
                                    <w:sz w:val="19"/>
                                    <w:szCs w:val="19"/>
                                    <w:highlight w:val="white"/>
                                  </w:rPr>
                                  <w:fldChar w:fldCharType="separate"/>
                                </w:r>
                              </w:ins>
                              <w:ins w:id="1505" w:author="Gino Mascotti" w:date="2015-05-27T16:25:00Z">
                                <w:r w:rsidRPr="00B96423">
                                  <w:rPr>
                                    <w:rStyle w:val="Collegamentoipertestuale"/>
                                    <w:rFonts w:ascii="Consolas" w:hAnsi="Consolas" w:cs="Consolas"/>
                                    <w:sz w:val="19"/>
                                    <w:szCs w:val="19"/>
                                    <w:highlight w:val="white"/>
                                  </w:rPr>
                                  <w:t>http://avana2012.pc.istat.it/WS_FEB2015/SdmxService</w:t>
                                </w:r>
                              </w:ins>
                              <w:ins w:id="1506" w:author="Gino Mascotti" w:date="2015-05-27T16:27:00Z">
                                <w:r>
                                  <w:rPr>
                                    <w:rFonts w:ascii="Consolas" w:hAnsi="Consolas" w:cs="Consolas"/>
                                    <w:color w:val="0000FF"/>
                                    <w:sz w:val="19"/>
                                    <w:szCs w:val="19"/>
                                    <w:highlight w:val="white"/>
                                  </w:rPr>
                                  <w:fldChar w:fldCharType="end"/>
                                </w:r>
                              </w:ins>
                            </w:p>
                            <w:p w:rsidR="0094044A" w:rsidRDefault="0094044A">
                              <w:pPr>
                                <w:autoSpaceDE w:val="0"/>
                                <w:autoSpaceDN w:val="0"/>
                                <w:adjustRightInd w:val="0"/>
                                <w:spacing w:before="0" w:after="0" w:line="240" w:lineRule="auto"/>
                                <w:ind w:left="709" w:firstLine="709"/>
                                <w:rPr>
                                  <w:ins w:id="1507" w:author="Gino Mascotti" w:date="2015-05-27T16:25:00Z"/>
                                  <w:rFonts w:ascii="Consolas" w:hAnsi="Consolas" w:cs="Consolas"/>
                                  <w:color w:val="000000"/>
                                  <w:sz w:val="19"/>
                                  <w:szCs w:val="19"/>
                                  <w:highlight w:val="white"/>
                                </w:rPr>
                                <w:pPrChange w:id="1508" w:author="Gino Mascotti" w:date="2015-05-27T16:27:00Z">
                                  <w:pPr>
                                    <w:autoSpaceDE w:val="0"/>
                                    <w:autoSpaceDN w:val="0"/>
                                    <w:adjustRightInd w:val="0"/>
                                    <w:spacing w:before="0" w:after="0" w:line="240" w:lineRule="auto"/>
                                  </w:pPr>
                                </w:pPrChange>
                              </w:pPr>
                              <w:ins w:id="1509" w:author="Gino Mascotti" w:date="2015-05-27T16:25:00Z">
                                <w:r>
                                  <w:rPr>
                                    <w:rFonts w:ascii="Consolas" w:hAnsi="Consolas" w:cs="Consolas"/>
                                    <w:color w:val="FF0000"/>
                                    <w:sz w:val="19"/>
                                    <w:szCs w:val="19"/>
                                    <w:highlight w:val="white"/>
                                  </w:rPr>
                                  <w:t>EndPointType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V21</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10" w:author="Gino Mascotti" w:date="2015-05-27T16:27:00Z"/>
                                  <w:rFonts w:ascii="Consolas" w:hAnsi="Consolas" w:cs="Consolas"/>
                                  <w:color w:val="0000FF"/>
                                  <w:sz w:val="19"/>
                                  <w:szCs w:val="19"/>
                                  <w:highlight w:val="white"/>
                                </w:rPr>
                              </w:pPr>
                              <w:ins w:id="1511"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ins>
                              <w:ins w:id="1512" w:author="Gino Mascotti" w:date="2015-05-27T16:27:00Z">
                                <w:r>
                                  <w:rPr>
                                    <w:rFonts w:ascii="Consolas" w:hAnsi="Consolas" w:cs="Consolas"/>
                                    <w:color w:val="0000FF"/>
                                    <w:sz w:val="19"/>
                                    <w:szCs w:val="19"/>
                                    <w:highlight w:val="white"/>
                                  </w:rPr>
                                  <w:fldChar w:fldCharType="begin"/>
                                </w:r>
                                <w:r>
                                  <w:rPr>
                                    <w:rFonts w:ascii="Consolas" w:hAnsi="Consolas" w:cs="Consolas"/>
                                    <w:color w:val="0000FF"/>
                                    <w:sz w:val="19"/>
                                    <w:szCs w:val="19"/>
                                    <w:highlight w:val="white"/>
                                  </w:rPr>
                                  <w:instrText xml:space="preserve"> HYPERLINK "</w:instrText>
                                </w:r>
                              </w:ins>
                              <w:ins w:id="1513" w:author="Gino Mascotti" w:date="2015-05-27T16:25:00Z">
                                <w:r>
                                  <w:rPr>
                                    <w:rFonts w:ascii="Consolas" w:hAnsi="Consolas" w:cs="Consolas"/>
                                    <w:color w:val="0000FF"/>
                                    <w:sz w:val="19"/>
                                    <w:szCs w:val="19"/>
                                    <w:highlight w:val="white"/>
                                  </w:rPr>
                                  <w:instrText>http://avana2012.pc.istat.it/WS_FEB2015/rest</w:instrText>
                                </w:r>
                              </w:ins>
                              <w:ins w:id="1514" w:author="Gino Mascotti" w:date="2015-05-27T16:27:00Z">
                                <w:r>
                                  <w:rPr>
                                    <w:rFonts w:ascii="Consolas" w:hAnsi="Consolas" w:cs="Consolas"/>
                                    <w:color w:val="0000FF"/>
                                    <w:sz w:val="19"/>
                                    <w:szCs w:val="19"/>
                                    <w:highlight w:val="white"/>
                                  </w:rPr>
                                  <w:instrText xml:space="preserve">" </w:instrText>
                                </w:r>
                                <w:r>
                                  <w:rPr>
                                    <w:rFonts w:ascii="Consolas" w:hAnsi="Consolas" w:cs="Consolas"/>
                                    <w:color w:val="0000FF"/>
                                    <w:sz w:val="19"/>
                                    <w:szCs w:val="19"/>
                                    <w:highlight w:val="white"/>
                                  </w:rPr>
                                  <w:fldChar w:fldCharType="separate"/>
                                </w:r>
                              </w:ins>
                              <w:ins w:id="1515" w:author="Gino Mascotti" w:date="2015-05-27T16:25:00Z">
                                <w:r w:rsidRPr="00B96423">
                                  <w:rPr>
                                    <w:rStyle w:val="Collegamentoipertestuale"/>
                                    <w:rFonts w:ascii="Consolas" w:hAnsi="Consolas" w:cs="Consolas"/>
                                    <w:sz w:val="19"/>
                                    <w:szCs w:val="19"/>
                                    <w:highlight w:val="white"/>
                                  </w:rPr>
                                  <w:t>http://avana2012.pc.istat.it/WS_FEB2015/rest</w:t>
                                </w:r>
                              </w:ins>
                              <w:ins w:id="1516" w:author="Gino Mascotti" w:date="2015-05-27T16:27:00Z">
                                <w:r>
                                  <w:rPr>
                                    <w:rFonts w:ascii="Consolas" w:hAnsi="Consolas" w:cs="Consolas"/>
                                    <w:color w:val="0000FF"/>
                                    <w:sz w:val="19"/>
                                    <w:szCs w:val="19"/>
                                    <w:highlight w:val="white"/>
                                  </w:rPr>
                                  <w:fldChar w:fldCharType="end"/>
                                </w:r>
                              </w:ins>
                            </w:p>
                            <w:p w:rsidR="0094044A" w:rsidRDefault="0094044A">
                              <w:pPr>
                                <w:autoSpaceDE w:val="0"/>
                                <w:autoSpaceDN w:val="0"/>
                                <w:adjustRightInd w:val="0"/>
                                <w:spacing w:before="0" w:after="0" w:line="240" w:lineRule="auto"/>
                                <w:ind w:left="709" w:firstLine="709"/>
                                <w:rPr>
                                  <w:ins w:id="1517" w:author="Gino Mascotti" w:date="2015-05-27T16:25:00Z"/>
                                  <w:rFonts w:ascii="Consolas" w:hAnsi="Consolas" w:cs="Consolas"/>
                                  <w:color w:val="000000"/>
                                  <w:sz w:val="19"/>
                                  <w:szCs w:val="19"/>
                                  <w:highlight w:val="white"/>
                                </w:rPr>
                                <w:pPrChange w:id="1518" w:author="Gino Mascotti" w:date="2015-05-27T16:27:00Z">
                                  <w:pPr>
                                    <w:autoSpaceDE w:val="0"/>
                                    <w:autoSpaceDN w:val="0"/>
                                    <w:adjustRightInd w:val="0"/>
                                    <w:spacing w:before="0" w:after="0" w:line="240" w:lineRule="auto"/>
                                  </w:pPr>
                                </w:pPrChange>
                              </w:pPr>
                              <w:ins w:id="1519" w:author="Gino Mascotti" w:date="2015-05-27T16:25:00Z">
                                <w:r>
                                  <w:rPr>
                                    <w:rFonts w:ascii="Consolas" w:hAnsi="Consolas" w:cs="Consolas"/>
                                    <w:color w:val="FF0000"/>
                                    <w:sz w:val="19"/>
                                    <w:szCs w:val="19"/>
                                    <w:highlight w:val="white"/>
                                  </w:rPr>
                                  <w:t>EndPointType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REST</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20" w:author="Gino Mascotti" w:date="2015-05-27T16:27:00Z"/>
                                  <w:rFonts w:ascii="Consolas" w:hAnsi="Consolas" w:cs="Consolas"/>
                                  <w:color w:val="0000FF"/>
                                  <w:sz w:val="19"/>
                                  <w:szCs w:val="19"/>
                                  <w:highlight w:val="white"/>
                                </w:rPr>
                              </w:pPr>
                              <w:ins w:id="1521"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RIWebService</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22" w:author="Gino Mascotti" w:date="2015-05-27T16:25:00Z"/>
                                  <w:rFonts w:ascii="Consolas" w:hAnsi="Consolas" w:cs="Consolas"/>
                                  <w:color w:val="000000"/>
                                  <w:sz w:val="19"/>
                                  <w:szCs w:val="19"/>
                                  <w:highlight w:val="white"/>
                                </w:rPr>
                              </w:pPr>
                            </w:p>
                            <w:p w:rsidR="0094044A" w:rsidRPr="00552B9E" w:rsidRDefault="0094044A">
                              <w:pPr>
                                <w:autoSpaceDE w:val="0"/>
                                <w:autoSpaceDN w:val="0"/>
                                <w:adjustRightInd w:val="0"/>
                                <w:spacing w:before="0" w:after="0" w:line="240" w:lineRule="auto"/>
                                <w:ind w:right="-1"/>
                                <w:rPr>
                                  <w:ins w:id="1523" w:author="Gino Mascotti" w:date="2015-05-27T16:17:00Z"/>
                                  <w:rFonts w:cs="Arial"/>
                                  <w:szCs w:val="22"/>
                                  <w:lang w:val="en-US"/>
                                </w:rPr>
                                <w:pPrChange w:id="1524" w:author="Gino Mascotti" w:date="2015-05-27T16:25:00Z">
                                  <w:pPr>
                                    <w:ind w:right="-1"/>
                                  </w:pPr>
                                </w:pPrChange>
                              </w:pPr>
                              <w:ins w:id="1525" w:author="Gino Mascotti" w:date="2015-05-27T16:25:00Z">
                                <w:r>
                                  <w:rPr>
                                    <w:rFonts w:ascii="Consolas" w:hAnsi="Consolas" w:cs="Consolas"/>
                                    <w:color w:val="0000FF"/>
                                    <w:sz w:val="19"/>
                                    <w:szCs w:val="19"/>
                                    <w:highlight w:val="white"/>
                                  </w:rPr>
                                  <w:t>&lt;/</w:t>
                                </w:r>
                                <w:r>
                                  <w:rPr>
                                    <w:rFonts w:ascii="Consolas" w:hAnsi="Consolas" w:cs="Consolas"/>
                                    <w:color w:val="A31515"/>
                                    <w:sz w:val="19"/>
                                    <w:szCs w:val="19"/>
                                    <w:highlight w:val="white"/>
                                  </w:rPr>
                                  <w:t>MappingSetting</w:t>
                                </w:r>
                                <w:r>
                                  <w:rPr>
                                    <w:rFonts w:ascii="Consolas" w:hAnsi="Consolas" w:cs="Consolas"/>
                                    <w:color w:val="0000FF"/>
                                    <w:sz w:val="19"/>
                                    <w:szCs w:val="19"/>
                                    <w:highlight w:val="white"/>
                                  </w:rPr>
                                  <w:t>&gt;</w:t>
                                </w:r>
                              </w:ins>
                            </w:p>
                            <w:p w:rsidR="0094044A" w:rsidRDefault="0094044A" w:rsidP="00F75A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FA5F9" id="Casella di testo 9" o:spid="_x0000_s1028" type="#_x0000_t202" style="position:absolute;margin-left:-28.95pt;margin-top:-7.15pt;width:539.1pt;height:359.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" fillcolor="white [3201]" strokeweight=".5pt">
                  <v:textbox>
                    <w:txbxContent>
                      <w:p w:rsidR="0094044A" w:rsidRPr="00552B9E" w:rsidRDefault="0094044A" w:rsidP="00F75AC8">
                        <w:pPr>
                          <w:autoSpaceDE w:val="0"/>
                          <w:autoSpaceDN w:val="0"/>
                          <w:adjustRightInd w:val="0"/>
                          <w:spacing w:before="0" w:after="0" w:line="240" w:lineRule="auto"/>
                          <w:ind w:right="-1"/>
                          <w:rPr>
                            <w:ins w:id="1526" w:author="Gino Mascotti" w:date="2015-05-27T16:17:00Z"/>
                            <w:rFonts w:ascii="Consolas" w:hAnsi="Consolas" w:cs="Consolas"/>
                            <w:color w:val="000000"/>
                            <w:sz w:val="19"/>
                            <w:szCs w:val="19"/>
                            <w:highlight w:val="white"/>
                          </w:rPr>
                        </w:pPr>
                        <w:ins w:id="1527" w:author="Gino Mascotti" w:date="2015-05-27T16:17:00Z">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MappingSetting</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id</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OnTheFly 1.</w:t>
                          </w:r>
                        </w:ins>
                        <w:ins w:id="1528" w:author="Gino Mascotti" w:date="2015-05-27T16:21:00Z">
                          <w:r>
                            <w:rPr>
                              <w:rFonts w:ascii="Consolas" w:hAnsi="Consolas" w:cs="Consolas"/>
                              <w:color w:val="0000FF"/>
                              <w:sz w:val="19"/>
                              <w:szCs w:val="19"/>
                              <w:highlight w:val="white"/>
                            </w:rPr>
                            <w:t>5</w:t>
                          </w:r>
                        </w:ins>
                        <w:ins w:id="1529" w:author="Gino Mascotti" w:date="2015-05-27T16:17:00Z">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Default="0094044A" w:rsidP="00F75AC8">
                        <w:pPr>
                          <w:autoSpaceDE w:val="0"/>
                          <w:autoSpaceDN w:val="0"/>
                          <w:adjustRightInd w:val="0"/>
                          <w:spacing w:before="0" w:after="0" w:line="240" w:lineRule="auto"/>
                          <w:ind w:right="-1"/>
                          <w:rPr>
                            <w:ins w:id="1530" w:author="Gino Mascotti" w:date="2015-05-27T16:18:00Z"/>
                            <w:rFonts w:ascii="Consolas" w:hAnsi="Consolas" w:cs="Consolas"/>
                            <w:color w:val="0000FF"/>
                            <w:sz w:val="19"/>
                            <w:szCs w:val="19"/>
                            <w:highlight w:val="white"/>
                          </w:rPr>
                        </w:pPr>
                        <w:ins w:id="1531" w:author="Gino Mascotti" w:date="2015-05-27T16:17:00Z">
                          <w:r>
                            <w:rPr>
                              <w:rFonts w:ascii="Consolas" w:hAnsi="Consolas" w:cs="Consolas"/>
                              <w:color w:val="0000FF"/>
                              <w:sz w:val="19"/>
                              <w:szCs w:val="19"/>
                              <w:highlight w:val="white"/>
                            </w:rPr>
                            <w:t xml:space="preserve">      </w:t>
                          </w:r>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ins>
                        <w:ins w:id="1532" w:author="Gino Mascotti" w:date="2015-05-27T16:21:00Z">
                          <w:r>
                            <w:rPr>
                              <w:rFonts w:ascii="Consolas" w:hAnsi="Consolas" w:cs="Consolas"/>
                              <w:color w:val="0000FF"/>
                              <w:sz w:val="19"/>
                              <w:szCs w:val="19"/>
                              <w:highlight w:val="white"/>
                            </w:rPr>
                            <w:t>ConnectionDDB</w:t>
                          </w:r>
                        </w:ins>
                        <w:ins w:id="1533" w:author="Gino Mascotti" w:date="2015-05-27T16:17:00Z">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Data Source=xxx;Initial Catalog=xxx;</w:t>
                          </w:r>
                        </w:ins>
                      </w:p>
                      <w:p w:rsidR="0094044A" w:rsidRPr="00552B9E" w:rsidRDefault="0094044A">
                        <w:pPr>
                          <w:autoSpaceDE w:val="0"/>
                          <w:autoSpaceDN w:val="0"/>
                          <w:adjustRightInd w:val="0"/>
                          <w:spacing w:before="0" w:after="0" w:line="240" w:lineRule="auto"/>
                          <w:ind w:left="7090" w:right="-1"/>
                          <w:rPr>
                            <w:ins w:id="1534" w:author="Gino Mascotti" w:date="2015-05-27T16:17:00Z"/>
                            <w:rFonts w:ascii="Consolas" w:hAnsi="Consolas" w:cs="Consolas"/>
                            <w:color w:val="000000"/>
                            <w:sz w:val="19"/>
                            <w:szCs w:val="19"/>
                            <w:highlight w:val="white"/>
                          </w:rPr>
                          <w:pPrChange w:id="1535" w:author="Gino Mascotti" w:date="2015-05-27T16:18:00Z">
                            <w:pPr>
                              <w:autoSpaceDE w:val="0"/>
                              <w:autoSpaceDN w:val="0"/>
                              <w:adjustRightInd w:val="0"/>
                              <w:spacing w:before="0" w:after="0" w:line="240" w:lineRule="auto"/>
                              <w:ind w:right="-1"/>
                            </w:pPr>
                          </w:pPrChange>
                        </w:pPr>
                        <w:ins w:id="1536" w:author="Gino Mascotti" w:date="2015-05-27T16:17:00Z">
                          <w:r w:rsidRPr="00552B9E">
                            <w:rPr>
                              <w:rFonts w:ascii="Consolas" w:hAnsi="Consolas" w:cs="Consolas"/>
                              <w:color w:val="0000FF"/>
                              <w:sz w:val="19"/>
                              <w:szCs w:val="19"/>
                              <w:highlight w:val="white"/>
                            </w:rPr>
                            <w:t>User ID=xxx;Password=xxx;</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ind w:right="-1"/>
                          <w:rPr>
                            <w:ins w:id="1537" w:author="Gino Mascotti" w:date="2015-05-27T16:25:00Z"/>
                            <w:rFonts w:ascii="Consolas" w:hAnsi="Consolas" w:cs="Consolas"/>
                            <w:color w:val="0000FF"/>
                            <w:sz w:val="19"/>
                            <w:szCs w:val="19"/>
                            <w:highlight w:val="white"/>
                          </w:rPr>
                        </w:pPr>
                        <w:ins w:id="1538" w:author="Gino Mascotti" w:date="2015-05-27T16:25:00Z">
                          <w:r>
                            <w:rPr>
                              <w:rFonts w:ascii="Consolas" w:hAnsi="Consolas" w:cs="Consolas"/>
                              <w:color w:val="0000FF"/>
                              <w:sz w:val="19"/>
                              <w:szCs w:val="19"/>
                              <w:highlight w:val="white"/>
                            </w:rPr>
                            <w:t xml:space="preserve">      </w:t>
                          </w:r>
                          <w:r w:rsidRPr="00552B9E">
                            <w:rPr>
                              <w:rFonts w:ascii="Consolas" w:hAnsi="Consolas" w:cs="Consolas"/>
                              <w:color w:val="0000FF"/>
                              <w:sz w:val="19"/>
                              <w:szCs w:val="19"/>
                              <w:highlight w:val="white"/>
                            </w:rPr>
                            <w:t>&lt;</w:t>
                          </w:r>
                          <w:r w:rsidRPr="00552B9E">
                            <w:rPr>
                              <w:rFonts w:ascii="Consolas" w:hAnsi="Consolas" w:cs="Consolas"/>
                              <w:color w:val="A31515"/>
                              <w:sz w:val="19"/>
                              <w:szCs w:val="19"/>
                              <w:highlight w:val="white"/>
                            </w:rPr>
                            <w:t>add</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key</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461A8A">
                            <w:rPr>
                              <w:rFonts w:ascii="Consolas" w:hAnsi="Consolas" w:cs="Consolas"/>
                              <w:color w:val="0000FF"/>
                              <w:sz w:val="19"/>
                              <w:szCs w:val="19"/>
                              <w:highlight w:val="white"/>
                            </w:rPr>
                            <w:t xml:space="preserve"> </w:t>
                          </w:r>
                          <w:r>
                            <w:rPr>
                              <w:rFonts w:ascii="Consolas" w:hAnsi="Consolas" w:cs="Consolas"/>
                              <w:color w:val="0000FF"/>
                              <w:sz w:val="19"/>
                              <w:szCs w:val="19"/>
                              <w:highlight w:val="white"/>
                            </w:rPr>
                            <w:t>MsConnectionString</w:t>
                          </w:r>
                          <w:r w:rsidRPr="00552B9E">
                            <w:rPr>
                              <w:rFonts w:ascii="Consolas" w:hAnsi="Consolas" w:cs="Consolas"/>
                              <w:color w:val="000000"/>
                              <w:sz w:val="19"/>
                              <w:szCs w:val="19"/>
                              <w:highlight w:val="white"/>
                            </w:rPr>
                            <w:t xml:space="preserve"> "</w:t>
                          </w:r>
                          <w:r w:rsidRPr="00552B9E">
                            <w:rPr>
                              <w:rFonts w:ascii="Consolas" w:hAnsi="Consolas" w:cs="Consolas"/>
                              <w:color w:val="0000FF"/>
                              <w:sz w:val="19"/>
                              <w:szCs w:val="19"/>
                              <w:highlight w:val="white"/>
                            </w:rPr>
                            <w:t xml:space="preserve"> </w:t>
                          </w:r>
                          <w:r w:rsidRPr="00552B9E">
                            <w:rPr>
                              <w:rFonts w:ascii="Consolas" w:hAnsi="Consolas" w:cs="Consolas"/>
                              <w:color w:val="FF0000"/>
                              <w:sz w:val="19"/>
                              <w:szCs w:val="19"/>
                              <w:highlight w:val="white"/>
                            </w:rPr>
                            <w:t>value</w:t>
                          </w:r>
                          <w:r w:rsidRPr="00552B9E">
                            <w:rPr>
                              <w:rFonts w:ascii="Consolas" w:hAnsi="Consolas" w:cs="Consolas"/>
                              <w:color w:val="0000FF"/>
                              <w:sz w:val="19"/>
                              <w:szCs w:val="19"/>
                              <w:highlight w:val="white"/>
                            </w:rPr>
                            <w:t>=</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Data Source=xxx;Initial Catalog=xxx;</w:t>
                          </w:r>
                        </w:ins>
                      </w:p>
                      <w:p w:rsidR="0094044A" w:rsidRPr="00552B9E" w:rsidRDefault="0094044A" w:rsidP="00461A8A">
                        <w:pPr>
                          <w:autoSpaceDE w:val="0"/>
                          <w:autoSpaceDN w:val="0"/>
                          <w:adjustRightInd w:val="0"/>
                          <w:spacing w:before="0" w:after="0" w:line="240" w:lineRule="auto"/>
                          <w:ind w:left="7090" w:right="-1"/>
                          <w:rPr>
                            <w:ins w:id="1539" w:author="Gino Mascotti" w:date="2015-05-27T16:25:00Z"/>
                            <w:rFonts w:ascii="Consolas" w:hAnsi="Consolas" w:cs="Consolas"/>
                            <w:color w:val="000000"/>
                            <w:sz w:val="19"/>
                            <w:szCs w:val="19"/>
                            <w:highlight w:val="white"/>
                          </w:rPr>
                        </w:pPr>
                        <w:ins w:id="1540" w:author="Gino Mascotti" w:date="2015-05-27T16:25:00Z">
                          <w:r w:rsidRPr="00552B9E">
                            <w:rPr>
                              <w:rFonts w:ascii="Consolas" w:hAnsi="Consolas" w:cs="Consolas"/>
                              <w:color w:val="0000FF"/>
                              <w:sz w:val="19"/>
                              <w:szCs w:val="19"/>
                              <w:highlight w:val="white"/>
                            </w:rPr>
                            <w:t>User ID=xxx;Password=xxx;</w:t>
                          </w:r>
                          <w:r w:rsidRPr="00552B9E">
                            <w:rPr>
                              <w:rFonts w:ascii="Consolas" w:hAnsi="Consolas" w:cs="Consolas"/>
                              <w:color w:val="000000"/>
                              <w:sz w:val="19"/>
                              <w:szCs w:val="19"/>
                              <w:highlight w:val="white"/>
                            </w:rPr>
                            <w:t>"</w:t>
                          </w:r>
                          <w:r w:rsidRPr="00552B9E">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41" w:author="Gino Mascotti" w:date="2015-05-27T16:25:00Z"/>
                            <w:rFonts w:ascii="Consolas" w:hAnsi="Consolas" w:cs="Consolas"/>
                            <w:color w:val="000000"/>
                            <w:sz w:val="19"/>
                            <w:szCs w:val="19"/>
                            <w:highlight w:val="white"/>
                          </w:rPr>
                        </w:pPr>
                        <w:ins w:id="1542" w:author="Gino Mascotti" w:date="2015-05-27T16:25:00Z">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For this format don't remove symbol {0}</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43" w:author="Gino Mascotti" w:date="2015-05-27T16:25:00Z"/>
                            <w:rFonts w:ascii="Consolas" w:hAnsi="Consolas" w:cs="Consolas"/>
                            <w:color w:val="000000"/>
                            <w:sz w:val="19"/>
                            <w:szCs w:val="19"/>
                            <w:highlight w:val="white"/>
                          </w:rPr>
                        </w:pPr>
                        <w:ins w:id="1544"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CategorySchemeFormat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{0}_CategoryScheme</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45" w:author="Gino Mascotti" w:date="2015-05-27T16:25:00Z"/>
                            <w:rFonts w:ascii="Consolas" w:hAnsi="Consolas" w:cs="Consolas"/>
                            <w:color w:val="000000"/>
                            <w:sz w:val="19"/>
                            <w:szCs w:val="19"/>
                            <w:highlight w:val="white"/>
                          </w:rPr>
                        </w:pPr>
                        <w:ins w:id="1546"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CategorisationFormat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{0}_Categorisation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47" w:author="Gino Mascotti" w:date="2015-05-27T16:25:00Z"/>
                            <w:rFonts w:ascii="Consolas" w:hAnsi="Consolas" w:cs="Consolas"/>
                            <w:color w:val="000000"/>
                            <w:sz w:val="19"/>
                            <w:szCs w:val="19"/>
                            <w:highlight w:val="white"/>
                          </w:rPr>
                        </w:pPr>
                        <w:ins w:id="1548"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StoreProcedureSettings</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49" w:author="Gino Mascotti" w:date="2015-05-27T16:25:00Z"/>
                            <w:rFonts w:ascii="Consolas" w:hAnsi="Consolas" w:cs="Consolas"/>
                            <w:color w:val="000000"/>
                            <w:sz w:val="19"/>
                            <w:szCs w:val="19"/>
                            <w:highlight w:val="white"/>
                          </w:rPr>
                        </w:pPr>
                        <w:ins w:id="1550"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GetGroups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dbo.proc_SDMX_GetGroups</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51" w:author="Gino Mascotti" w:date="2015-05-27T16:25:00Z"/>
                            <w:rFonts w:ascii="Consolas" w:hAnsi="Consolas" w:cs="Consolas"/>
                            <w:color w:val="000000"/>
                            <w:sz w:val="19"/>
                            <w:szCs w:val="19"/>
                            <w:highlight w:val="white"/>
                          </w:rPr>
                        </w:pPr>
                        <w:ins w:id="1552"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GetData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dbo.proc_SDMX_GetObservations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53" w:author="Gino Mascotti" w:date="2015-05-27T16:25:00Z"/>
                            <w:rFonts w:ascii="Consolas" w:hAnsi="Consolas" w:cs="Consolas"/>
                            <w:color w:val="000000"/>
                            <w:sz w:val="19"/>
                            <w:szCs w:val="19"/>
                            <w:highlight w:val="white"/>
                          </w:rPr>
                        </w:pPr>
                        <w:ins w:id="1554"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GetDataflows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dbo.proc_WBS_GetDataflowList</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55" w:author="Gino Mascotti" w:date="2015-05-27T16:25:00Z"/>
                            <w:rFonts w:ascii="Consolas" w:hAnsi="Consolas" w:cs="Consolas"/>
                            <w:color w:val="0000FF"/>
                            <w:sz w:val="19"/>
                            <w:szCs w:val="19"/>
                            <w:highlight w:val="white"/>
                          </w:rPr>
                        </w:pPr>
                        <w:ins w:id="1556"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GetAttributeCodelistConstrain</w:t>
                          </w:r>
                          <w:r>
                            <w:rPr>
                              <w:rFonts w:ascii="Consolas" w:hAnsi="Consolas" w:cs="Consolas"/>
                              <w:color w:val="000000"/>
                              <w:sz w:val="19"/>
                              <w:szCs w:val="19"/>
                              <w:highlight w:val="white"/>
                            </w:rPr>
                            <w:t>"</w:t>
                          </w:r>
                        </w:ins>
                      </w:p>
                      <w:p w:rsidR="0094044A" w:rsidRDefault="0094044A">
                        <w:pPr>
                          <w:autoSpaceDE w:val="0"/>
                          <w:autoSpaceDN w:val="0"/>
                          <w:adjustRightInd w:val="0"/>
                          <w:spacing w:before="0" w:after="0" w:line="240" w:lineRule="auto"/>
                          <w:ind w:left="4254" w:firstLine="709"/>
                          <w:rPr>
                            <w:ins w:id="1557" w:author="Gino Mascotti" w:date="2015-05-27T16:25:00Z"/>
                            <w:rFonts w:ascii="Consolas" w:hAnsi="Consolas" w:cs="Consolas"/>
                            <w:color w:val="000000"/>
                            <w:sz w:val="19"/>
                            <w:szCs w:val="19"/>
                            <w:highlight w:val="white"/>
                          </w:rPr>
                          <w:pPrChange w:id="1558" w:author="Gino Mascotti" w:date="2015-05-27T16:25:00Z">
                            <w:pPr>
                              <w:autoSpaceDE w:val="0"/>
                              <w:autoSpaceDN w:val="0"/>
                              <w:adjustRightInd w:val="0"/>
                              <w:spacing w:before="0" w:after="0" w:line="240" w:lineRule="auto"/>
                            </w:pPr>
                          </w:pPrChange>
                        </w:pPr>
                        <w:ins w:id="1559" w:author="Gino Mascotti" w:date="2015-05-27T16:25:00Z">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dbo.proc_WBS_GetAttributeCodeListFiltered</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60" w:author="Gino Mascotti" w:date="2015-05-27T16:25:00Z"/>
                            <w:rFonts w:ascii="Consolas" w:hAnsi="Consolas" w:cs="Consolas"/>
                            <w:color w:val="0000FF"/>
                            <w:sz w:val="19"/>
                            <w:szCs w:val="19"/>
                            <w:highlight w:val="white"/>
                          </w:rPr>
                        </w:pPr>
                        <w:ins w:id="1561"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GetDimensionCodelistConstrain</w:t>
                          </w:r>
                          <w:r>
                            <w:rPr>
                              <w:rFonts w:ascii="Consolas" w:hAnsi="Consolas" w:cs="Consolas"/>
                              <w:color w:val="000000"/>
                              <w:sz w:val="19"/>
                              <w:szCs w:val="19"/>
                              <w:highlight w:val="white"/>
                            </w:rPr>
                            <w:t>"</w:t>
                          </w:r>
                        </w:ins>
                      </w:p>
                      <w:p w:rsidR="0094044A" w:rsidRDefault="0094044A">
                        <w:pPr>
                          <w:autoSpaceDE w:val="0"/>
                          <w:autoSpaceDN w:val="0"/>
                          <w:adjustRightInd w:val="0"/>
                          <w:spacing w:before="0" w:after="0" w:line="240" w:lineRule="auto"/>
                          <w:ind w:left="4254" w:firstLine="709"/>
                          <w:rPr>
                            <w:ins w:id="1562" w:author="Gino Mascotti" w:date="2015-05-27T16:25:00Z"/>
                            <w:rFonts w:ascii="Consolas" w:hAnsi="Consolas" w:cs="Consolas"/>
                            <w:color w:val="000000"/>
                            <w:sz w:val="19"/>
                            <w:szCs w:val="19"/>
                            <w:highlight w:val="white"/>
                          </w:rPr>
                          <w:pPrChange w:id="1563" w:author="Gino Mascotti" w:date="2015-05-27T16:25:00Z">
                            <w:pPr>
                              <w:autoSpaceDE w:val="0"/>
                              <w:autoSpaceDN w:val="0"/>
                              <w:adjustRightInd w:val="0"/>
                              <w:spacing w:before="0" w:after="0" w:line="240" w:lineRule="auto"/>
                            </w:pPr>
                          </w:pPrChange>
                        </w:pPr>
                        <w:ins w:id="1564" w:author="Gino Mascotti" w:date="2015-05-27T16:25:00Z">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dbo.proc_WBS_GetDimensionCodelistConstrain</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65" w:author="Gino Mascotti" w:date="2015-05-27T16:25:00Z"/>
                            <w:rFonts w:ascii="Consolas" w:hAnsi="Consolas" w:cs="Consolas"/>
                            <w:color w:val="000000"/>
                            <w:sz w:val="19"/>
                            <w:szCs w:val="19"/>
                            <w:highlight w:val="white"/>
                          </w:rPr>
                        </w:pPr>
                      </w:p>
                      <w:p w:rsidR="0094044A" w:rsidRDefault="0094044A" w:rsidP="00461A8A">
                        <w:pPr>
                          <w:autoSpaceDE w:val="0"/>
                          <w:autoSpaceDN w:val="0"/>
                          <w:adjustRightInd w:val="0"/>
                          <w:spacing w:before="0" w:after="0" w:line="240" w:lineRule="auto"/>
                          <w:rPr>
                            <w:ins w:id="1566" w:author="Gino Mascotti" w:date="2015-05-27T16:27:00Z"/>
                            <w:rFonts w:ascii="Consolas" w:hAnsi="Consolas" w:cs="Consolas"/>
                            <w:color w:val="0000FF"/>
                            <w:sz w:val="19"/>
                            <w:szCs w:val="19"/>
                            <w:highlight w:val="white"/>
                          </w:rPr>
                        </w:pPr>
                        <w:ins w:id="1567"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MSGetCategoryAndCategorisation</w:t>
                          </w:r>
                          <w:r>
                            <w:rPr>
                              <w:rFonts w:ascii="Consolas" w:hAnsi="Consolas" w:cs="Consolas"/>
                              <w:color w:val="000000"/>
                              <w:sz w:val="19"/>
                              <w:szCs w:val="19"/>
                              <w:highlight w:val="white"/>
                            </w:rPr>
                            <w:t>"</w:t>
                          </w:r>
                        </w:ins>
                      </w:p>
                      <w:p w:rsidR="0094044A" w:rsidRDefault="0094044A">
                        <w:pPr>
                          <w:autoSpaceDE w:val="0"/>
                          <w:autoSpaceDN w:val="0"/>
                          <w:adjustRightInd w:val="0"/>
                          <w:spacing w:before="0" w:after="0" w:line="240" w:lineRule="auto"/>
                          <w:ind w:left="3545" w:firstLine="709"/>
                          <w:rPr>
                            <w:ins w:id="1568" w:author="Gino Mascotti" w:date="2015-05-27T16:25:00Z"/>
                            <w:rFonts w:ascii="Consolas" w:hAnsi="Consolas" w:cs="Consolas"/>
                            <w:color w:val="000000"/>
                            <w:sz w:val="19"/>
                            <w:szCs w:val="19"/>
                            <w:highlight w:val="white"/>
                          </w:rPr>
                          <w:pPrChange w:id="1569" w:author="Gino Mascotti" w:date="2015-05-27T16:27:00Z">
                            <w:pPr>
                              <w:autoSpaceDE w:val="0"/>
                              <w:autoSpaceDN w:val="0"/>
                              <w:adjustRightInd w:val="0"/>
                              <w:spacing w:before="0" w:after="0" w:line="240" w:lineRule="auto"/>
                            </w:pPr>
                          </w:pPrChange>
                        </w:pPr>
                        <w:ins w:id="1570" w:author="Gino Mascotti" w:date="2015-05-27T16:25:00Z">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dbo.proc_WBS_GetCategoryAndCategorisation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71" w:author="Gino Mascotti" w:date="2015-05-27T16:27:00Z"/>
                            <w:rFonts w:ascii="Consolas" w:hAnsi="Consolas" w:cs="Consolas"/>
                            <w:color w:val="0000FF"/>
                            <w:sz w:val="19"/>
                            <w:szCs w:val="19"/>
                            <w:highlight w:val="white"/>
                          </w:rPr>
                        </w:pPr>
                        <w:ins w:id="1572"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StoreProcedureSettings</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73" w:author="Gino Mascotti" w:date="2015-05-27T16:25:00Z"/>
                            <w:rFonts w:ascii="Consolas" w:hAnsi="Consolas" w:cs="Consolas"/>
                            <w:color w:val="000000"/>
                            <w:sz w:val="19"/>
                            <w:szCs w:val="19"/>
                            <w:highlight w:val="white"/>
                          </w:rPr>
                        </w:pPr>
                      </w:p>
                      <w:p w:rsidR="0094044A" w:rsidRDefault="0094044A" w:rsidP="00461A8A">
                        <w:pPr>
                          <w:autoSpaceDE w:val="0"/>
                          <w:autoSpaceDN w:val="0"/>
                          <w:adjustRightInd w:val="0"/>
                          <w:spacing w:before="0" w:after="0" w:line="240" w:lineRule="auto"/>
                          <w:rPr>
                            <w:ins w:id="1574" w:author="Gino Mascotti" w:date="2015-05-27T16:25:00Z"/>
                            <w:rFonts w:ascii="Consolas" w:hAnsi="Consolas" w:cs="Consolas"/>
                            <w:color w:val="000000"/>
                            <w:sz w:val="19"/>
                            <w:szCs w:val="19"/>
                            <w:highlight w:val="white"/>
                          </w:rPr>
                        </w:pPr>
                        <w:ins w:id="1575"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RIWebService</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76" w:author="Gino Mascotti" w:date="2015-05-27T16:27:00Z"/>
                            <w:rFonts w:ascii="Consolas" w:hAnsi="Consolas" w:cs="Consolas"/>
                            <w:color w:val="0000FF"/>
                            <w:sz w:val="19"/>
                            <w:szCs w:val="19"/>
                            <w:highlight w:val="white"/>
                          </w:rPr>
                        </w:pPr>
                        <w:ins w:id="1577"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ins>
                        <w:ins w:id="1578" w:author="Gino Mascotti" w:date="2015-05-27T16:27:00Z">
                          <w:r>
                            <w:rPr>
                              <w:rFonts w:ascii="Consolas" w:hAnsi="Consolas" w:cs="Consolas"/>
                              <w:color w:val="0000FF"/>
                              <w:sz w:val="19"/>
                              <w:szCs w:val="19"/>
                              <w:highlight w:val="white"/>
                            </w:rPr>
                            <w:fldChar w:fldCharType="begin"/>
                          </w:r>
                          <w:r>
                            <w:rPr>
                              <w:rFonts w:ascii="Consolas" w:hAnsi="Consolas" w:cs="Consolas"/>
                              <w:color w:val="0000FF"/>
                              <w:sz w:val="19"/>
                              <w:szCs w:val="19"/>
                              <w:highlight w:val="white"/>
                            </w:rPr>
                            <w:instrText xml:space="preserve"> HYPERLINK "</w:instrText>
                          </w:r>
                        </w:ins>
                        <w:ins w:id="1579" w:author="Gino Mascotti" w:date="2015-05-27T16:25:00Z">
                          <w:r>
                            <w:rPr>
                              <w:rFonts w:ascii="Consolas" w:hAnsi="Consolas" w:cs="Consolas"/>
                              <w:color w:val="0000FF"/>
                              <w:sz w:val="19"/>
                              <w:szCs w:val="19"/>
                              <w:highlight w:val="white"/>
                            </w:rPr>
                            <w:instrText>http://avana2012.pc.istat.it/WS_FEB2015/NSIStdV20Service</w:instrText>
                          </w:r>
                        </w:ins>
                        <w:ins w:id="1580" w:author="Gino Mascotti" w:date="2015-05-27T16:27:00Z">
                          <w:r>
                            <w:rPr>
                              <w:rFonts w:ascii="Consolas" w:hAnsi="Consolas" w:cs="Consolas"/>
                              <w:color w:val="0000FF"/>
                              <w:sz w:val="19"/>
                              <w:szCs w:val="19"/>
                              <w:highlight w:val="white"/>
                            </w:rPr>
                            <w:instrText xml:space="preserve">" </w:instrText>
                          </w:r>
                          <w:r>
                            <w:rPr>
                              <w:rFonts w:ascii="Consolas" w:hAnsi="Consolas" w:cs="Consolas"/>
                              <w:color w:val="0000FF"/>
                              <w:sz w:val="19"/>
                              <w:szCs w:val="19"/>
                              <w:highlight w:val="white"/>
                            </w:rPr>
                            <w:fldChar w:fldCharType="separate"/>
                          </w:r>
                        </w:ins>
                        <w:ins w:id="1581" w:author="Gino Mascotti" w:date="2015-05-27T16:25:00Z">
                          <w:r w:rsidRPr="00B96423">
                            <w:rPr>
                              <w:rStyle w:val="Collegamentoipertestuale"/>
                              <w:rFonts w:ascii="Consolas" w:hAnsi="Consolas" w:cs="Consolas"/>
                              <w:sz w:val="19"/>
                              <w:szCs w:val="19"/>
                              <w:highlight w:val="white"/>
                            </w:rPr>
                            <w:t>http://avana2012.pc.istat.it/WS_FEB2015/NSIStdV20Service</w:t>
                          </w:r>
                        </w:ins>
                        <w:ins w:id="1582" w:author="Gino Mascotti" w:date="2015-05-27T16:27:00Z">
                          <w:r>
                            <w:rPr>
                              <w:rFonts w:ascii="Consolas" w:hAnsi="Consolas" w:cs="Consolas"/>
                              <w:color w:val="0000FF"/>
                              <w:sz w:val="19"/>
                              <w:szCs w:val="19"/>
                              <w:highlight w:val="white"/>
                            </w:rPr>
                            <w:fldChar w:fldCharType="end"/>
                          </w:r>
                        </w:ins>
                      </w:p>
                      <w:p w:rsidR="0094044A" w:rsidRDefault="0094044A">
                        <w:pPr>
                          <w:autoSpaceDE w:val="0"/>
                          <w:autoSpaceDN w:val="0"/>
                          <w:adjustRightInd w:val="0"/>
                          <w:spacing w:before="0" w:after="0" w:line="240" w:lineRule="auto"/>
                          <w:ind w:left="709" w:firstLine="709"/>
                          <w:rPr>
                            <w:ins w:id="1583" w:author="Gino Mascotti" w:date="2015-05-27T16:25:00Z"/>
                            <w:rFonts w:ascii="Consolas" w:hAnsi="Consolas" w:cs="Consolas"/>
                            <w:color w:val="000000"/>
                            <w:sz w:val="19"/>
                            <w:szCs w:val="19"/>
                            <w:highlight w:val="white"/>
                          </w:rPr>
                          <w:pPrChange w:id="1584" w:author="Gino Mascotti" w:date="2015-05-27T16:27:00Z">
                            <w:pPr>
                              <w:autoSpaceDE w:val="0"/>
                              <w:autoSpaceDN w:val="0"/>
                              <w:adjustRightInd w:val="0"/>
                              <w:spacing w:before="0" w:after="0" w:line="240" w:lineRule="auto"/>
                            </w:pPr>
                          </w:pPrChange>
                        </w:pPr>
                        <w:ins w:id="1585" w:author="Gino Mascotti" w:date="2015-05-27T16:25:00Z">
                          <w:r>
                            <w:rPr>
                              <w:rFonts w:ascii="Consolas" w:hAnsi="Consolas" w:cs="Consolas"/>
                              <w:color w:val="FF0000"/>
                              <w:sz w:val="19"/>
                              <w:szCs w:val="19"/>
                              <w:highlight w:val="white"/>
                            </w:rPr>
                            <w:t>EndPointType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V20</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86" w:author="Gino Mascotti" w:date="2015-05-27T16:27:00Z"/>
                            <w:rFonts w:ascii="Consolas" w:hAnsi="Consolas" w:cs="Consolas"/>
                            <w:color w:val="0000FF"/>
                            <w:sz w:val="19"/>
                            <w:szCs w:val="19"/>
                            <w:highlight w:val="white"/>
                          </w:rPr>
                        </w:pPr>
                        <w:ins w:id="1587"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ins>
                        <w:ins w:id="1588" w:author="Gino Mascotti" w:date="2015-05-27T16:27:00Z">
                          <w:r>
                            <w:rPr>
                              <w:rFonts w:ascii="Consolas" w:hAnsi="Consolas" w:cs="Consolas"/>
                              <w:color w:val="0000FF"/>
                              <w:sz w:val="19"/>
                              <w:szCs w:val="19"/>
                              <w:highlight w:val="white"/>
                            </w:rPr>
                            <w:fldChar w:fldCharType="begin"/>
                          </w:r>
                          <w:r>
                            <w:rPr>
                              <w:rFonts w:ascii="Consolas" w:hAnsi="Consolas" w:cs="Consolas"/>
                              <w:color w:val="0000FF"/>
                              <w:sz w:val="19"/>
                              <w:szCs w:val="19"/>
                              <w:highlight w:val="white"/>
                            </w:rPr>
                            <w:instrText xml:space="preserve"> HYPERLINK "</w:instrText>
                          </w:r>
                        </w:ins>
                        <w:ins w:id="1589" w:author="Gino Mascotti" w:date="2015-05-27T16:25:00Z">
                          <w:r>
                            <w:rPr>
                              <w:rFonts w:ascii="Consolas" w:hAnsi="Consolas" w:cs="Consolas"/>
                              <w:color w:val="0000FF"/>
                              <w:sz w:val="19"/>
                              <w:szCs w:val="19"/>
                              <w:highlight w:val="white"/>
                            </w:rPr>
                            <w:instrText>http://avana2012.pc.istat.it/WS_FEB2015/SdmxService</w:instrText>
                          </w:r>
                        </w:ins>
                        <w:ins w:id="1590" w:author="Gino Mascotti" w:date="2015-05-27T16:27:00Z">
                          <w:r>
                            <w:rPr>
                              <w:rFonts w:ascii="Consolas" w:hAnsi="Consolas" w:cs="Consolas"/>
                              <w:color w:val="0000FF"/>
                              <w:sz w:val="19"/>
                              <w:szCs w:val="19"/>
                              <w:highlight w:val="white"/>
                            </w:rPr>
                            <w:instrText xml:space="preserve">" </w:instrText>
                          </w:r>
                          <w:r>
                            <w:rPr>
                              <w:rFonts w:ascii="Consolas" w:hAnsi="Consolas" w:cs="Consolas"/>
                              <w:color w:val="0000FF"/>
                              <w:sz w:val="19"/>
                              <w:szCs w:val="19"/>
                              <w:highlight w:val="white"/>
                            </w:rPr>
                            <w:fldChar w:fldCharType="separate"/>
                          </w:r>
                        </w:ins>
                        <w:ins w:id="1591" w:author="Gino Mascotti" w:date="2015-05-27T16:25:00Z">
                          <w:r w:rsidRPr="00B96423">
                            <w:rPr>
                              <w:rStyle w:val="Collegamentoipertestuale"/>
                              <w:rFonts w:ascii="Consolas" w:hAnsi="Consolas" w:cs="Consolas"/>
                              <w:sz w:val="19"/>
                              <w:szCs w:val="19"/>
                              <w:highlight w:val="white"/>
                            </w:rPr>
                            <w:t>http://avana2012.pc.istat.it/WS_FEB2015/SdmxService</w:t>
                          </w:r>
                        </w:ins>
                        <w:ins w:id="1592" w:author="Gino Mascotti" w:date="2015-05-27T16:27:00Z">
                          <w:r>
                            <w:rPr>
                              <w:rFonts w:ascii="Consolas" w:hAnsi="Consolas" w:cs="Consolas"/>
                              <w:color w:val="0000FF"/>
                              <w:sz w:val="19"/>
                              <w:szCs w:val="19"/>
                              <w:highlight w:val="white"/>
                            </w:rPr>
                            <w:fldChar w:fldCharType="end"/>
                          </w:r>
                        </w:ins>
                      </w:p>
                      <w:p w:rsidR="0094044A" w:rsidRDefault="0094044A">
                        <w:pPr>
                          <w:autoSpaceDE w:val="0"/>
                          <w:autoSpaceDN w:val="0"/>
                          <w:adjustRightInd w:val="0"/>
                          <w:spacing w:before="0" w:after="0" w:line="240" w:lineRule="auto"/>
                          <w:ind w:left="709" w:firstLine="709"/>
                          <w:rPr>
                            <w:ins w:id="1593" w:author="Gino Mascotti" w:date="2015-05-27T16:25:00Z"/>
                            <w:rFonts w:ascii="Consolas" w:hAnsi="Consolas" w:cs="Consolas"/>
                            <w:color w:val="000000"/>
                            <w:sz w:val="19"/>
                            <w:szCs w:val="19"/>
                            <w:highlight w:val="white"/>
                          </w:rPr>
                          <w:pPrChange w:id="1594" w:author="Gino Mascotti" w:date="2015-05-27T16:27:00Z">
                            <w:pPr>
                              <w:autoSpaceDE w:val="0"/>
                              <w:autoSpaceDN w:val="0"/>
                              <w:adjustRightInd w:val="0"/>
                              <w:spacing w:before="0" w:after="0" w:line="240" w:lineRule="auto"/>
                            </w:pPr>
                          </w:pPrChange>
                        </w:pPr>
                        <w:ins w:id="1595" w:author="Gino Mascotti" w:date="2015-05-27T16:25:00Z">
                          <w:r>
                            <w:rPr>
                              <w:rFonts w:ascii="Consolas" w:hAnsi="Consolas" w:cs="Consolas"/>
                              <w:color w:val="FF0000"/>
                              <w:sz w:val="19"/>
                              <w:szCs w:val="19"/>
                              <w:highlight w:val="white"/>
                            </w:rPr>
                            <w:t>EndPointType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V21</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596" w:author="Gino Mascotti" w:date="2015-05-27T16:27:00Z"/>
                            <w:rFonts w:ascii="Consolas" w:hAnsi="Consolas" w:cs="Consolas"/>
                            <w:color w:val="0000FF"/>
                            <w:sz w:val="19"/>
                            <w:szCs w:val="19"/>
                            <w:highlight w:val="white"/>
                          </w:rPr>
                        </w:pPr>
                        <w:ins w:id="1597"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ins>
                        <w:ins w:id="1598" w:author="Gino Mascotti" w:date="2015-05-27T16:27:00Z">
                          <w:r>
                            <w:rPr>
                              <w:rFonts w:ascii="Consolas" w:hAnsi="Consolas" w:cs="Consolas"/>
                              <w:color w:val="0000FF"/>
                              <w:sz w:val="19"/>
                              <w:szCs w:val="19"/>
                              <w:highlight w:val="white"/>
                            </w:rPr>
                            <w:fldChar w:fldCharType="begin"/>
                          </w:r>
                          <w:r>
                            <w:rPr>
                              <w:rFonts w:ascii="Consolas" w:hAnsi="Consolas" w:cs="Consolas"/>
                              <w:color w:val="0000FF"/>
                              <w:sz w:val="19"/>
                              <w:szCs w:val="19"/>
                              <w:highlight w:val="white"/>
                            </w:rPr>
                            <w:instrText xml:space="preserve"> HYPERLINK "</w:instrText>
                          </w:r>
                        </w:ins>
                        <w:ins w:id="1599" w:author="Gino Mascotti" w:date="2015-05-27T16:25:00Z">
                          <w:r>
                            <w:rPr>
                              <w:rFonts w:ascii="Consolas" w:hAnsi="Consolas" w:cs="Consolas"/>
                              <w:color w:val="0000FF"/>
                              <w:sz w:val="19"/>
                              <w:szCs w:val="19"/>
                              <w:highlight w:val="white"/>
                            </w:rPr>
                            <w:instrText>http://avana2012.pc.istat.it/WS_FEB2015/rest</w:instrText>
                          </w:r>
                        </w:ins>
                        <w:ins w:id="1600" w:author="Gino Mascotti" w:date="2015-05-27T16:27:00Z">
                          <w:r>
                            <w:rPr>
                              <w:rFonts w:ascii="Consolas" w:hAnsi="Consolas" w:cs="Consolas"/>
                              <w:color w:val="0000FF"/>
                              <w:sz w:val="19"/>
                              <w:szCs w:val="19"/>
                              <w:highlight w:val="white"/>
                            </w:rPr>
                            <w:instrText xml:space="preserve">" </w:instrText>
                          </w:r>
                          <w:r>
                            <w:rPr>
                              <w:rFonts w:ascii="Consolas" w:hAnsi="Consolas" w:cs="Consolas"/>
                              <w:color w:val="0000FF"/>
                              <w:sz w:val="19"/>
                              <w:szCs w:val="19"/>
                              <w:highlight w:val="white"/>
                            </w:rPr>
                            <w:fldChar w:fldCharType="separate"/>
                          </w:r>
                        </w:ins>
                        <w:ins w:id="1601" w:author="Gino Mascotti" w:date="2015-05-27T16:25:00Z">
                          <w:r w:rsidRPr="00B96423">
                            <w:rPr>
                              <w:rStyle w:val="Collegamentoipertestuale"/>
                              <w:rFonts w:ascii="Consolas" w:hAnsi="Consolas" w:cs="Consolas"/>
                              <w:sz w:val="19"/>
                              <w:szCs w:val="19"/>
                              <w:highlight w:val="white"/>
                            </w:rPr>
                            <w:t>http://avana2012.pc.istat.it/WS_FEB2015/rest</w:t>
                          </w:r>
                        </w:ins>
                        <w:ins w:id="1602" w:author="Gino Mascotti" w:date="2015-05-27T16:27:00Z">
                          <w:r>
                            <w:rPr>
                              <w:rFonts w:ascii="Consolas" w:hAnsi="Consolas" w:cs="Consolas"/>
                              <w:color w:val="0000FF"/>
                              <w:sz w:val="19"/>
                              <w:szCs w:val="19"/>
                              <w:highlight w:val="white"/>
                            </w:rPr>
                            <w:fldChar w:fldCharType="end"/>
                          </w:r>
                        </w:ins>
                      </w:p>
                      <w:p w:rsidR="0094044A" w:rsidRDefault="0094044A">
                        <w:pPr>
                          <w:autoSpaceDE w:val="0"/>
                          <w:autoSpaceDN w:val="0"/>
                          <w:adjustRightInd w:val="0"/>
                          <w:spacing w:before="0" w:after="0" w:line="240" w:lineRule="auto"/>
                          <w:ind w:left="709" w:firstLine="709"/>
                          <w:rPr>
                            <w:ins w:id="1603" w:author="Gino Mascotti" w:date="2015-05-27T16:25:00Z"/>
                            <w:rFonts w:ascii="Consolas" w:hAnsi="Consolas" w:cs="Consolas"/>
                            <w:color w:val="000000"/>
                            <w:sz w:val="19"/>
                            <w:szCs w:val="19"/>
                            <w:highlight w:val="white"/>
                          </w:rPr>
                          <w:pPrChange w:id="1604" w:author="Gino Mascotti" w:date="2015-05-27T16:27:00Z">
                            <w:pPr>
                              <w:autoSpaceDE w:val="0"/>
                              <w:autoSpaceDN w:val="0"/>
                              <w:adjustRightInd w:val="0"/>
                              <w:spacing w:before="0" w:after="0" w:line="240" w:lineRule="auto"/>
                            </w:pPr>
                          </w:pPrChange>
                        </w:pPr>
                        <w:ins w:id="1605" w:author="Gino Mascotti" w:date="2015-05-27T16:25:00Z">
                          <w:r>
                            <w:rPr>
                              <w:rFonts w:ascii="Consolas" w:hAnsi="Consolas" w:cs="Consolas"/>
                              <w:color w:val="FF0000"/>
                              <w:sz w:val="19"/>
                              <w:szCs w:val="19"/>
                              <w:highlight w:val="white"/>
                            </w:rPr>
                            <w:t>EndPointType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REST</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WebServicesUrl</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606" w:author="Gino Mascotti" w:date="2015-05-27T16:27:00Z"/>
                            <w:rFonts w:ascii="Consolas" w:hAnsi="Consolas" w:cs="Consolas"/>
                            <w:color w:val="0000FF"/>
                            <w:sz w:val="19"/>
                            <w:szCs w:val="19"/>
                            <w:highlight w:val="white"/>
                          </w:rPr>
                        </w:pPr>
                        <w:ins w:id="1607" w:author="Gino Mascotti" w:date="2015-05-27T16:25:00Z">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RIWebService</w:t>
                          </w:r>
                          <w:r>
                            <w:rPr>
                              <w:rFonts w:ascii="Consolas" w:hAnsi="Consolas" w:cs="Consolas"/>
                              <w:color w:val="0000FF"/>
                              <w:sz w:val="19"/>
                              <w:szCs w:val="19"/>
                              <w:highlight w:val="white"/>
                            </w:rPr>
                            <w:t>&gt;</w:t>
                          </w:r>
                        </w:ins>
                      </w:p>
                      <w:p w:rsidR="0094044A" w:rsidRDefault="0094044A" w:rsidP="00461A8A">
                        <w:pPr>
                          <w:autoSpaceDE w:val="0"/>
                          <w:autoSpaceDN w:val="0"/>
                          <w:adjustRightInd w:val="0"/>
                          <w:spacing w:before="0" w:after="0" w:line="240" w:lineRule="auto"/>
                          <w:rPr>
                            <w:ins w:id="1608" w:author="Gino Mascotti" w:date="2015-05-27T16:25:00Z"/>
                            <w:rFonts w:ascii="Consolas" w:hAnsi="Consolas" w:cs="Consolas"/>
                            <w:color w:val="000000"/>
                            <w:sz w:val="19"/>
                            <w:szCs w:val="19"/>
                            <w:highlight w:val="white"/>
                          </w:rPr>
                        </w:pPr>
                      </w:p>
                      <w:p w:rsidR="0094044A" w:rsidRPr="00552B9E" w:rsidRDefault="0094044A">
                        <w:pPr>
                          <w:autoSpaceDE w:val="0"/>
                          <w:autoSpaceDN w:val="0"/>
                          <w:adjustRightInd w:val="0"/>
                          <w:spacing w:before="0" w:after="0" w:line="240" w:lineRule="auto"/>
                          <w:ind w:right="-1"/>
                          <w:rPr>
                            <w:ins w:id="1609" w:author="Gino Mascotti" w:date="2015-05-27T16:17:00Z"/>
                            <w:rFonts w:cs="Arial"/>
                            <w:szCs w:val="22"/>
                            <w:lang w:val="en-US"/>
                          </w:rPr>
                          <w:pPrChange w:id="1610" w:author="Gino Mascotti" w:date="2015-05-27T16:25:00Z">
                            <w:pPr>
                              <w:ind w:right="-1"/>
                            </w:pPr>
                          </w:pPrChange>
                        </w:pPr>
                        <w:ins w:id="1611" w:author="Gino Mascotti" w:date="2015-05-27T16:25:00Z">
                          <w:r>
                            <w:rPr>
                              <w:rFonts w:ascii="Consolas" w:hAnsi="Consolas" w:cs="Consolas"/>
                              <w:color w:val="0000FF"/>
                              <w:sz w:val="19"/>
                              <w:szCs w:val="19"/>
                              <w:highlight w:val="white"/>
                            </w:rPr>
                            <w:t>&lt;/</w:t>
                          </w:r>
                          <w:r>
                            <w:rPr>
                              <w:rFonts w:ascii="Consolas" w:hAnsi="Consolas" w:cs="Consolas"/>
                              <w:color w:val="A31515"/>
                              <w:sz w:val="19"/>
                              <w:szCs w:val="19"/>
                              <w:highlight w:val="white"/>
                            </w:rPr>
                            <w:t>MappingSetting</w:t>
                          </w:r>
                          <w:r>
                            <w:rPr>
                              <w:rFonts w:ascii="Consolas" w:hAnsi="Consolas" w:cs="Consolas"/>
                              <w:color w:val="0000FF"/>
                              <w:sz w:val="19"/>
                              <w:szCs w:val="19"/>
                              <w:highlight w:val="white"/>
                            </w:rPr>
                            <w:t>&gt;</w:t>
                          </w:r>
                        </w:ins>
                      </w:p>
                      <w:p w:rsidR="0094044A" w:rsidRDefault="0094044A" w:rsidP="00F75AC8"/>
                    </w:txbxContent>
                  </v:textbox>
                  <w10:wrap type="topAndBottom" anchorx="margin"/>
                  <w10:anchorlock/>
                </v:shape>
              </w:pict>
            </mc:Fallback>
          </mc:AlternateContent>
        </w:r>
      </w:ins>
    </w:p>
    <w:p w:rsidR="00A21F8F" w:rsidRDefault="00A21F8F">
      <w:pPr>
        <w:rPr>
          <w:ins w:id="1612" w:author="Gino Mascotti" w:date="2015-05-27T16:20:00Z"/>
          <w:rFonts w:cstheme="minorHAnsi"/>
          <w:szCs w:val="22"/>
          <w:lang w:val="en-US"/>
        </w:rPr>
      </w:pPr>
    </w:p>
    <w:p w:rsidR="00A21F8F" w:rsidRDefault="00A21F8F">
      <w:pPr>
        <w:rPr>
          <w:ins w:id="1613" w:author="Gino Mascotti" w:date="2015-05-27T16:20:00Z"/>
          <w:rFonts w:cstheme="minorHAnsi"/>
          <w:szCs w:val="22"/>
          <w:lang w:val="en-US"/>
        </w:rPr>
      </w:pPr>
    </w:p>
    <w:p w:rsidR="00A21F8F" w:rsidRDefault="00A21F8F">
      <w:pPr>
        <w:rPr>
          <w:ins w:id="1614" w:author="Gino Mascotti" w:date="2015-05-27T16:20:00Z"/>
          <w:rFonts w:cstheme="minorHAnsi"/>
          <w:szCs w:val="22"/>
          <w:lang w:val="en-US"/>
        </w:rPr>
      </w:pPr>
    </w:p>
    <w:p w:rsidR="00A21F8F" w:rsidRDefault="00A21F8F">
      <w:pPr>
        <w:rPr>
          <w:ins w:id="1615" w:author="Gino Mascotti" w:date="2015-05-27T16:20:00Z"/>
          <w:rFonts w:cstheme="minorHAnsi"/>
          <w:szCs w:val="22"/>
          <w:lang w:val="en-US"/>
        </w:rPr>
      </w:pPr>
    </w:p>
    <w:p w:rsidR="00A21F8F" w:rsidRDefault="00A21F8F">
      <w:pPr>
        <w:rPr>
          <w:ins w:id="1616" w:author="Gino Mascotti" w:date="2015-05-27T16:20:00Z"/>
          <w:rFonts w:cstheme="minorHAnsi"/>
          <w:szCs w:val="22"/>
          <w:lang w:val="en-US"/>
        </w:rPr>
      </w:pPr>
    </w:p>
    <w:p w:rsidR="00A21F8F" w:rsidRDefault="00A21F8F">
      <w:pPr>
        <w:rPr>
          <w:ins w:id="1617" w:author="Gino Mascotti" w:date="2015-05-27T16:20:00Z"/>
          <w:rFonts w:cstheme="minorHAnsi"/>
          <w:szCs w:val="22"/>
          <w:lang w:val="en-US"/>
        </w:rPr>
      </w:pPr>
    </w:p>
    <w:p w:rsidR="00681679" w:rsidRDefault="00461A8A">
      <w:pPr>
        <w:rPr>
          <w:ins w:id="1618" w:author="Gino Mascotti" w:date="2015-05-27T16:02:00Z"/>
          <w:rFonts w:cstheme="minorHAnsi"/>
          <w:szCs w:val="22"/>
          <w:lang w:val="en-US"/>
        </w:rPr>
        <w:pPrChange w:id="1619" w:author="Gino Mascotti" w:date="2015-05-27T16:02:00Z">
          <w:pPr>
            <w:ind w:left="426"/>
          </w:pPr>
        </w:pPrChange>
      </w:pPr>
      <w:ins w:id="1620" w:author="Gino Mascotti" w:date="2015-05-27T16:27:00Z">
        <w:r>
          <w:rPr>
            <w:rFonts w:cstheme="minorHAnsi"/>
            <w:szCs w:val="22"/>
            <w:lang w:val="en-US"/>
          </w:rPr>
          <w:br w:type="page"/>
        </w:r>
      </w:ins>
      <w:del w:id="1621" w:author="Gino Mascotti" w:date="2015-05-27T16:02:00Z">
        <w:r w:rsidR="00681679" w:rsidRPr="00543617" w:rsidDel="00C93E6D">
          <w:rPr>
            <w:rFonts w:cstheme="minorHAnsi"/>
            <w:szCs w:val="22"/>
            <w:lang w:val="en-US"/>
          </w:rPr>
          <w:br w:type="page"/>
        </w:r>
      </w:del>
    </w:p>
    <w:p w:rsidR="00C93E6D" w:rsidRPr="00543617" w:rsidDel="0026409F" w:rsidRDefault="00C93E6D">
      <w:pPr>
        <w:rPr>
          <w:del w:id="1622" w:author="Gino Mascotti" w:date="2015-05-27T16:03:00Z"/>
          <w:rFonts w:cstheme="minorHAnsi"/>
          <w:szCs w:val="22"/>
          <w:lang w:val="en-US"/>
        </w:rPr>
        <w:pPrChange w:id="1623" w:author="Gino Mascotti" w:date="2015-05-27T16:03:00Z">
          <w:pPr>
            <w:ind w:left="426"/>
          </w:pPr>
        </w:pPrChange>
      </w:pPr>
    </w:p>
    <w:p w:rsidR="00681679" w:rsidRPr="00543617" w:rsidRDefault="00E8035C" w:rsidP="009D3DEB">
      <w:pPr>
        <w:pStyle w:val="Titolo1"/>
        <w:rPr>
          <w:b/>
          <w:lang w:val="en-US"/>
        </w:rPr>
      </w:pPr>
      <w:bookmarkStart w:id="1624" w:name="_Toc422216219"/>
      <w:r w:rsidRPr="00543617">
        <w:rPr>
          <w:b/>
          <w:lang w:val="en-US"/>
        </w:rPr>
        <w:t>Error Management</w:t>
      </w:r>
      <w:bookmarkEnd w:id="1624"/>
    </w:p>
    <w:p w:rsidR="00BB3137" w:rsidRPr="00543617" w:rsidRDefault="00E8035C" w:rsidP="00E8035C">
      <w:pPr>
        <w:pStyle w:val="Corpotesto"/>
        <w:rPr>
          <w:rFonts w:cstheme="minorHAnsi"/>
          <w:lang w:val="en-US"/>
        </w:rPr>
      </w:pPr>
      <w:r>
        <w:rPr>
          <w:rStyle w:val="hps"/>
          <w:lang w:val="en"/>
        </w:rPr>
        <w:t>The project</w:t>
      </w:r>
      <w:r>
        <w:rPr>
          <w:lang w:val="en"/>
        </w:rPr>
        <w:t xml:space="preserve"> </w:t>
      </w:r>
      <w:r>
        <w:rPr>
          <w:rStyle w:val="hps"/>
          <w:lang w:val="en"/>
        </w:rPr>
        <w:t>OnTheFly</w:t>
      </w:r>
      <w:ins w:id="1625" w:author="Dario Camol" w:date="2015-01-13T12:36:00Z">
        <w:r w:rsidR="001848CB">
          <w:rPr>
            <w:rStyle w:val="hps"/>
            <w:lang w:val="en"/>
          </w:rPr>
          <w:t>,</w:t>
        </w:r>
      </w:ins>
      <w:r>
        <w:rPr>
          <w:lang w:val="en"/>
        </w:rPr>
        <w:t xml:space="preserve"> </w:t>
      </w:r>
      <w:r>
        <w:rPr>
          <w:rStyle w:val="hps"/>
          <w:lang w:val="en"/>
        </w:rPr>
        <w:t>in case of error</w:t>
      </w:r>
      <w:ins w:id="1626" w:author="Dario Camol" w:date="2015-01-13T12:36:00Z">
        <w:r w:rsidR="001848CB">
          <w:rPr>
            <w:rStyle w:val="hps"/>
            <w:lang w:val="en"/>
          </w:rPr>
          <w:t>,</w:t>
        </w:r>
      </w:ins>
      <w:r>
        <w:rPr>
          <w:lang w:val="en"/>
        </w:rPr>
        <w:t xml:space="preserve"> </w:t>
      </w:r>
      <w:r>
        <w:rPr>
          <w:rStyle w:val="hps"/>
          <w:lang w:val="en"/>
        </w:rPr>
        <w:t>returns</w:t>
      </w:r>
      <w:r>
        <w:rPr>
          <w:lang w:val="en"/>
        </w:rPr>
        <w:t xml:space="preserve"> </w:t>
      </w:r>
      <w:r>
        <w:rPr>
          <w:rStyle w:val="hps"/>
          <w:lang w:val="en"/>
        </w:rPr>
        <w:t>a</w:t>
      </w:r>
      <w:ins w:id="1627" w:author="Dario Camol" w:date="2015-01-13T12:41:00Z">
        <w:r w:rsidR="001848CB">
          <w:rPr>
            <w:rStyle w:val="hps"/>
            <w:lang w:val="en"/>
          </w:rPr>
          <w:t>n</w:t>
        </w:r>
      </w:ins>
      <w:r>
        <w:rPr>
          <w:rStyle w:val="hps"/>
          <w:lang w:val="en"/>
        </w:rPr>
        <w:t xml:space="preserve"> </w:t>
      </w:r>
      <w:del w:id="1628" w:author="Dario Camol" w:date="2015-01-13T12:41:00Z">
        <w:r w:rsidDel="001848CB">
          <w:rPr>
            <w:rStyle w:val="hps"/>
            <w:lang w:val="en"/>
          </w:rPr>
          <w:delText>structure</w:delText>
        </w:r>
        <w:r w:rsidDel="001848CB">
          <w:rPr>
            <w:lang w:val="en"/>
          </w:rPr>
          <w:delText xml:space="preserve"> </w:delText>
        </w:r>
      </w:del>
      <w:r>
        <w:rPr>
          <w:rStyle w:val="hps"/>
          <w:lang w:val="en"/>
        </w:rPr>
        <w:t>SDMX</w:t>
      </w:r>
      <w:r>
        <w:rPr>
          <w:lang w:val="en"/>
        </w:rPr>
        <w:t xml:space="preserve"> </w:t>
      </w:r>
      <w:del w:id="1629" w:author="Dario Camol" w:date="2015-01-13T12:42:00Z">
        <w:r w:rsidDel="001848CB">
          <w:rPr>
            <w:rStyle w:val="hps"/>
            <w:lang w:val="en"/>
          </w:rPr>
          <w:delText>Standard</w:delText>
        </w:r>
        <w:r w:rsidDel="001848CB">
          <w:rPr>
            <w:lang w:val="en"/>
          </w:rPr>
          <w:delText xml:space="preserve"> </w:delText>
        </w:r>
      </w:del>
      <w:ins w:id="1630" w:author="Dario Camol" w:date="2015-01-13T12:42:00Z">
        <w:r w:rsidR="001848CB">
          <w:rPr>
            <w:rStyle w:val="hps"/>
            <w:lang w:val="en"/>
          </w:rPr>
          <w:t>error message</w:t>
        </w:r>
        <w:r w:rsidR="001848CB">
          <w:rPr>
            <w:lang w:val="en"/>
          </w:rPr>
          <w:t xml:space="preserve"> </w:t>
        </w:r>
      </w:ins>
      <w:r>
        <w:rPr>
          <w:rStyle w:val="hps"/>
          <w:lang w:val="en"/>
        </w:rPr>
        <w:t>for both</w:t>
      </w:r>
      <w:r>
        <w:rPr>
          <w:lang w:val="en"/>
        </w:rPr>
        <w:t xml:space="preserve"> </w:t>
      </w:r>
      <w:r>
        <w:rPr>
          <w:rStyle w:val="hps"/>
          <w:lang w:val="en"/>
        </w:rPr>
        <w:t>errors</w:t>
      </w:r>
      <w:ins w:id="1631" w:author="Dario Camol" w:date="2015-01-13T12:42:00Z">
        <w:r w:rsidR="001848CB">
          <w:rPr>
            <w:rStyle w:val="hps"/>
            <w:lang w:val="en"/>
          </w:rPr>
          <w:t>,</w:t>
        </w:r>
      </w:ins>
      <w:r>
        <w:rPr>
          <w:rStyle w:val="hps"/>
          <w:lang w:val="en"/>
        </w:rPr>
        <w:t xml:space="preserve"> resulting</w:t>
      </w:r>
      <w:r>
        <w:rPr>
          <w:lang w:val="en"/>
        </w:rPr>
        <w:t xml:space="preserve"> </w:t>
      </w:r>
      <w:r>
        <w:rPr>
          <w:rStyle w:val="hps"/>
          <w:lang w:val="en"/>
        </w:rPr>
        <w:t>from</w:t>
      </w:r>
      <w:r>
        <w:rPr>
          <w:lang w:val="en"/>
        </w:rPr>
        <w:t xml:space="preserve"> </w:t>
      </w:r>
      <w:r>
        <w:rPr>
          <w:rStyle w:val="hps"/>
          <w:lang w:val="en"/>
        </w:rPr>
        <w:t>calls</w:t>
      </w:r>
      <w:r>
        <w:rPr>
          <w:lang w:val="en"/>
        </w:rPr>
        <w:t xml:space="preserve"> </w:t>
      </w:r>
      <w:r>
        <w:rPr>
          <w:rStyle w:val="hps"/>
          <w:lang w:val="en"/>
        </w:rPr>
        <w:t>Soap</w:t>
      </w:r>
      <w:r>
        <w:rPr>
          <w:lang w:val="en"/>
        </w:rPr>
        <w:t xml:space="preserve"> </w:t>
      </w:r>
      <w:r>
        <w:rPr>
          <w:rStyle w:val="hps"/>
          <w:lang w:val="en"/>
        </w:rPr>
        <w:t>and for those</w:t>
      </w:r>
      <w:r>
        <w:rPr>
          <w:lang w:val="en"/>
        </w:rPr>
        <w:t xml:space="preserve"> </w:t>
      </w:r>
      <w:r>
        <w:rPr>
          <w:rStyle w:val="hps"/>
          <w:lang w:val="en"/>
        </w:rPr>
        <w:t>calls</w:t>
      </w:r>
      <w:r>
        <w:rPr>
          <w:lang w:val="en"/>
        </w:rPr>
        <w:t xml:space="preserve"> </w:t>
      </w:r>
      <w:r>
        <w:rPr>
          <w:rStyle w:val="hps"/>
          <w:lang w:val="en"/>
        </w:rPr>
        <w:t>from</w:t>
      </w:r>
      <w:r>
        <w:rPr>
          <w:lang w:val="en"/>
        </w:rPr>
        <w:t xml:space="preserve"> </w:t>
      </w:r>
      <w:r>
        <w:rPr>
          <w:rStyle w:val="hps"/>
          <w:lang w:val="en"/>
        </w:rPr>
        <w:t>Rest.</w:t>
      </w:r>
    </w:p>
    <w:p w:rsidR="00BB3137" w:rsidRPr="00543617" w:rsidRDefault="00BB3137" w:rsidP="00BB3137">
      <w:pPr>
        <w:pStyle w:val="Corpotesto"/>
        <w:rPr>
          <w:rFonts w:ascii="Microsoft Sans Serif" w:hAnsi="Microsoft Sans Serif" w:cs="Microsoft Sans Serif"/>
          <w:color w:val="000000"/>
          <w:lang w:val="en-US"/>
        </w:rPr>
      </w:pPr>
      <w:r w:rsidRPr="00543617">
        <w:rPr>
          <w:rFonts w:ascii="Microsoft Sans Serif" w:hAnsi="Microsoft Sans Serif" w:cs="Microsoft Sans Serif"/>
          <w:b/>
          <w:bCs/>
          <w:color w:val="B22222"/>
          <w:lang w:val="en-US"/>
        </w:rPr>
        <w:t>&lt;s:Fault</w:t>
      </w:r>
      <w:r w:rsidRPr="00543617">
        <w:rPr>
          <w:rFonts w:ascii="Microsoft Sans Serif" w:hAnsi="Microsoft Sans Serif" w:cs="Microsoft Sans Serif"/>
          <w:color w:val="000000"/>
          <w:lang w:val="en-US"/>
        </w:rPr>
        <w:t>&gt;</w:t>
      </w:r>
    </w:p>
    <w:p w:rsidR="00BB3137" w:rsidRPr="00543617" w:rsidRDefault="00BB3137" w:rsidP="00BB3137">
      <w:pPr>
        <w:pStyle w:val="Corpotesto"/>
        <w:ind w:firstLine="709"/>
        <w:rPr>
          <w:rFonts w:ascii="Microsoft Sans Serif" w:hAnsi="Microsoft Sans Serif" w:cs="Microsoft Sans Serif"/>
          <w:color w:val="000000"/>
          <w:lang w:val="en-US"/>
        </w:rPr>
      </w:pPr>
      <w:r w:rsidRPr="00543617">
        <w:rPr>
          <w:rFonts w:ascii="Microsoft Sans Serif" w:hAnsi="Microsoft Sans Serif" w:cs="Microsoft Sans Serif"/>
          <w:color w:val="000000"/>
          <w:lang w:val="en-US"/>
        </w:rPr>
        <w:t>&lt;</w:t>
      </w:r>
      <w:r w:rsidRPr="00543617">
        <w:rPr>
          <w:rFonts w:ascii="Microsoft Sans Serif" w:hAnsi="Microsoft Sans Serif" w:cs="Microsoft Sans Serif"/>
          <w:b/>
          <w:bCs/>
          <w:color w:val="B22222"/>
          <w:lang w:val="en-US"/>
        </w:rPr>
        <w:t>faultcode</w:t>
      </w:r>
      <w:r w:rsidRPr="00543617">
        <w:rPr>
          <w:rFonts w:ascii="Microsoft Sans Serif" w:hAnsi="Microsoft Sans Serif" w:cs="Microsoft Sans Serif"/>
          <w:color w:val="000000"/>
          <w:lang w:val="en-US"/>
        </w:rPr>
        <w:t>&gt;s:500&lt;</w:t>
      </w:r>
      <w:r w:rsidRPr="00543617">
        <w:rPr>
          <w:rFonts w:ascii="Microsoft Sans Serif" w:hAnsi="Microsoft Sans Serif" w:cs="Microsoft Sans Serif"/>
          <w:b/>
          <w:bCs/>
          <w:color w:val="B22222"/>
          <w:lang w:val="en-US"/>
        </w:rPr>
        <w:t>/faultcode</w:t>
      </w:r>
      <w:r w:rsidRPr="00543617">
        <w:rPr>
          <w:rFonts w:ascii="Microsoft Sans Serif" w:hAnsi="Microsoft Sans Serif" w:cs="Microsoft Sans Serif"/>
          <w:color w:val="000000"/>
          <w:lang w:val="en-US"/>
        </w:rPr>
        <w:t>&gt;</w:t>
      </w:r>
    </w:p>
    <w:p w:rsidR="00BB3137" w:rsidRPr="00543617" w:rsidRDefault="00BB3137" w:rsidP="00BB3137">
      <w:pPr>
        <w:pStyle w:val="Corpotesto"/>
        <w:ind w:firstLine="709"/>
        <w:rPr>
          <w:rFonts w:ascii="Microsoft Sans Serif" w:hAnsi="Microsoft Sans Serif" w:cs="Microsoft Sans Serif"/>
          <w:color w:val="000000"/>
          <w:lang w:val="en-US"/>
        </w:rPr>
      </w:pPr>
      <w:r w:rsidRPr="00543617">
        <w:rPr>
          <w:rFonts w:ascii="Microsoft Sans Serif" w:hAnsi="Microsoft Sans Serif" w:cs="Microsoft Sans Serif"/>
          <w:b/>
          <w:bCs/>
          <w:color w:val="B22222"/>
          <w:lang w:val="en-US"/>
        </w:rPr>
        <w:t>&lt;faultstring</w:t>
      </w:r>
      <w:r w:rsidRPr="00543617">
        <w:rPr>
          <w:rFonts w:ascii="Microsoft Sans Serif" w:hAnsi="Microsoft Sans Serif" w:cs="Microsoft Sans Serif"/>
          <w:b/>
          <w:bCs/>
          <w:color w:val="000000"/>
          <w:lang w:val="en-US"/>
        </w:rPr>
        <w:t xml:space="preserve"> xml:lang</w:t>
      </w:r>
      <w:r w:rsidRPr="00543617">
        <w:rPr>
          <w:rFonts w:ascii="Microsoft Sans Serif" w:hAnsi="Microsoft Sans Serif" w:cs="Microsoft Sans Serif"/>
          <w:color w:val="000000"/>
          <w:lang w:val="en-US"/>
        </w:rPr>
        <w:t>="</w:t>
      </w:r>
      <w:r w:rsidRPr="00543617">
        <w:rPr>
          <w:rFonts w:ascii="Microsoft Sans Serif" w:hAnsi="Microsoft Sans Serif" w:cs="Microsoft Sans Serif"/>
          <w:color w:val="0000FF"/>
          <w:lang w:val="en-US"/>
        </w:rPr>
        <w:t>it-IT</w:t>
      </w:r>
      <w:r w:rsidRPr="00543617">
        <w:rPr>
          <w:rFonts w:ascii="Microsoft Sans Serif" w:hAnsi="Microsoft Sans Serif" w:cs="Microsoft Sans Serif"/>
          <w:color w:val="000000"/>
          <w:lang w:val="en-US"/>
        </w:rPr>
        <w:t>"&gt;Internal Server Error&lt;</w:t>
      </w:r>
      <w:r w:rsidRPr="00543617">
        <w:rPr>
          <w:rFonts w:ascii="Microsoft Sans Serif" w:hAnsi="Microsoft Sans Serif" w:cs="Microsoft Sans Serif"/>
          <w:b/>
          <w:bCs/>
          <w:color w:val="B22222"/>
          <w:lang w:val="en-US"/>
        </w:rPr>
        <w:t>/faultstring</w:t>
      </w:r>
      <w:r w:rsidRPr="00543617">
        <w:rPr>
          <w:rFonts w:ascii="Microsoft Sans Serif" w:hAnsi="Microsoft Sans Serif" w:cs="Microsoft Sans Serif"/>
          <w:color w:val="000000"/>
          <w:lang w:val="en-US"/>
        </w:rPr>
        <w:t>&gt;</w:t>
      </w:r>
    </w:p>
    <w:p w:rsidR="00BB3137" w:rsidRPr="00543617" w:rsidRDefault="00BB3137" w:rsidP="00BB3137">
      <w:pPr>
        <w:pStyle w:val="Corpotesto"/>
        <w:ind w:firstLine="709"/>
        <w:rPr>
          <w:rFonts w:ascii="Microsoft Sans Serif" w:hAnsi="Microsoft Sans Serif" w:cs="Microsoft Sans Serif"/>
          <w:color w:val="000000"/>
          <w:lang w:val="en-US"/>
        </w:rPr>
      </w:pPr>
      <w:r w:rsidRPr="00543617">
        <w:rPr>
          <w:rFonts w:ascii="Microsoft Sans Serif" w:hAnsi="Microsoft Sans Serif" w:cs="Microsoft Sans Serif"/>
          <w:color w:val="000000"/>
          <w:lang w:val="en-US"/>
        </w:rPr>
        <w:t>&lt;</w:t>
      </w:r>
      <w:r w:rsidRPr="00543617">
        <w:rPr>
          <w:rFonts w:ascii="Microsoft Sans Serif" w:hAnsi="Microsoft Sans Serif" w:cs="Microsoft Sans Serif"/>
          <w:b/>
          <w:bCs/>
          <w:color w:val="B22222"/>
          <w:lang w:val="en-US"/>
        </w:rPr>
        <w:t>faultactor</w:t>
      </w:r>
      <w:r w:rsidRPr="00543617">
        <w:rPr>
          <w:rFonts w:ascii="Microsoft Sans Serif" w:hAnsi="Microsoft Sans Serif" w:cs="Microsoft Sans Serif"/>
          <w:color w:val="000000"/>
          <w:lang w:val="en-US"/>
        </w:rPr>
        <w:t>&gt;GetGenericData&lt;</w:t>
      </w:r>
      <w:r w:rsidRPr="00543617">
        <w:rPr>
          <w:rFonts w:ascii="Microsoft Sans Serif" w:hAnsi="Microsoft Sans Serif" w:cs="Microsoft Sans Serif"/>
          <w:b/>
          <w:bCs/>
          <w:color w:val="B22222"/>
          <w:lang w:val="en-US"/>
        </w:rPr>
        <w:t>/faultactor</w:t>
      </w:r>
      <w:r w:rsidRPr="00543617">
        <w:rPr>
          <w:rFonts w:ascii="Microsoft Sans Serif" w:hAnsi="Microsoft Sans Serif" w:cs="Microsoft Sans Serif"/>
          <w:color w:val="000000"/>
          <w:lang w:val="en-US"/>
        </w:rPr>
        <w:t>&gt;</w:t>
      </w:r>
    </w:p>
    <w:p w:rsidR="00BB3137" w:rsidRPr="00543617" w:rsidRDefault="00BB3137" w:rsidP="00BB3137">
      <w:pPr>
        <w:pStyle w:val="Corpotesto"/>
        <w:ind w:firstLine="709"/>
        <w:rPr>
          <w:rFonts w:ascii="Microsoft Sans Serif" w:hAnsi="Microsoft Sans Serif" w:cs="Microsoft Sans Serif"/>
          <w:color w:val="000000"/>
          <w:lang w:val="en-US"/>
        </w:rPr>
      </w:pPr>
      <w:r w:rsidRPr="00543617">
        <w:rPr>
          <w:rFonts w:ascii="Microsoft Sans Serif" w:hAnsi="Microsoft Sans Serif" w:cs="Microsoft Sans Serif"/>
          <w:color w:val="000000"/>
          <w:lang w:val="en-US"/>
        </w:rPr>
        <w:t>&lt;</w:t>
      </w:r>
      <w:r w:rsidRPr="00543617">
        <w:rPr>
          <w:rFonts w:ascii="Microsoft Sans Serif" w:hAnsi="Microsoft Sans Serif" w:cs="Microsoft Sans Serif"/>
          <w:b/>
          <w:bCs/>
          <w:color w:val="B22222"/>
          <w:lang w:val="en-US"/>
        </w:rPr>
        <w:t>detail</w:t>
      </w:r>
      <w:r w:rsidRPr="00543617">
        <w:rPr>
          <w:rFonts w:ascii="Microsoft Sans Serif" w:hAnsi="Microsoft Sans Serif" w:cs="Microsoft Sans Serif"/>
          <w:color w:val="000000"/>
          <w:lang w:val="en-US"/>
        </w:rPr>
        <w:t>&gt;</w:t>
      </w:r>
    </w:p>
    <w:p w:rsidR="00BB3137" w:rsidRPr="00543617" w:rsidRDefault="00BB3137" w:rsidP="00BB3137">
      <w:pPr>
        <w:pStyle w:val="Corpotesto"/>
        <w:ind w:firstLine="709"/>
        <w:rPr>
          <w:rFonts w:ascii="Microsoft Sans Serif" w:hAnsi="Microsoft Sans Serif" w:cs="Microsoft Sans Serif"/>
          <w:color w:val="000000"/>
          <w:lang w:val="en-US"/>
        </w:rPr>
      </w:pPr>
      <w:r w:rsidRPr="00543617">
        <w:rPr>
          <w:rFonts w:ascii="Microsoft Sans Serif" w:hAnsi="Microsoft Sans Serif" w:cs="Microsoft Sans Serif"/>
          <w:b/>
          <w:bCs/>
          <w:color w:val="B22222"/>
          <w:lang w:val="en-US"/>
        </w:rPr>
        <w:t>&lt;Error</w:t>
      </w:r>
      <w:r w:rsidRPr="00543617">
        <w:rPr>
          <w:rFonts w:ascii="Microsoft Sans Serif" w:hAnsi="Microsoft Sans Serif" w:cs="Microsoft Sans Serif"/>
          <w:b/>
          <w:bCs/>
          <w:color w:val="000000"/>
          <w:lang w:val="en-US"/>
        </w:rPr>
        <w:t xml:space="preserve"> Type</w:t>
      </w:r>
      <w:r w:rsidRPr="00543617">
        <w:rPr>
          <w:rFonts w:ascii="Microsoft Sans Serif" w:hAnsi="Microsoft Sans Serif" w:cs="Microsoft Sans Serif"/>
          <w:color w:val="000000"/>
          <w:lang w:val="en-US"/>
        </w:rPr>
        <w:t>="</w:t>
      </w:r>
      <w:r w:rsidRPr="00543617">
        <w:rPr>
          <w:rFonts w:ascii="Microsoft Sans Serif" w:hAnsi="Microsoft Sans Serif" w:cs="Microsoft Sans Serif"/>
          <w:color w:val="0000FF"/>
          <w:lang w:val="en-US"/>
        </w:rPr>
        <w:t>InternalError</w:t>
      </w:r>
      <w:r w:rsidRPr="00543617">
        <w:rPr>
          <w:rFonts w:ascii="Microsoft Sans Serif" w:hAnsi="Microsoft Sans Serif" w:cs="Microsoft Sans Serif"/>
          <w:color w:val="000000"/>
          <w:lang w:val="en-US"/>
        </w:rPr>
        <w:t>"&gt;</w:t>
      </w:r>
    </w:p>
    <w:p w:rsidR="00BB3137" w:rsidRPr="00543617" w:rsidRDefault="00BB3137" w:rsidP="00BB3137">
      <w:pPr>
        <w:pStyle w:val="Corpotesto"/>
        <w:ind w:left="709" w:firstLine="709"/>
        <w:rPr>
          <w:rFonts w:ascii="Microsoft Sans Serif" w:hAnsi="Microsoft Sans Serif" w:cs="Microsoft Sans Serif"/>
          <w:color w:val="000000"/>
          <w:lang w:val="en-US"/>
        </w:rPr>
      </w:pPr>
      <w:r w:rsidRPr="00543617">
        <w:rPr>
          <w:rFonts w:ascii="Microsoft Sans Serif" w:hAnsi="Microsoft Sans Serif" w:cs="Microsoft Sans Serif"/>
          <w:color w:val="000000"/>
          <w:lang w:val="en-US"/>
        </w:rPr>
        <w:t>&lt;</w:t>
      </w:r>
      <w:r w:rsidRPr="00543617">
        <w:rPr>
          <w:rFonts w:ascii="Microsoft Sans Serif" w:hAnsi="Microsoft Sans Serif" w:cs="Microsoft Sans Serif"/>
          <w:b/>
          <w:bCs/>
          <w:color w:val="B22222"/>
          <w:lang w:val="en-US"/>
        </w:rPr>
        <w:t>Message</w:t>
      </w:r>
      <w:r w:rsidRPr="00543617">
        <w:rPr>
          <w:rFonts w:ascii="Microsoft Sans Serif" w:hAnsi="Microsoft Sans Serif" w:cs="Microsoft Sans Serif"/>
          <w:color w:val="000000"/>
          <w:lang w:val="en-US"/>
        </w:rPr>
        <w:t>&gt;"WS Internal Error&lt;</w:t>
      </w:r>
      <w:r w:rsidRPr="00543617">
        <w:rPr>
          <w:rFonts w:ascii="Microsoft Sans Serif" w:hAnsi="Microsoft Sans Serif" w:cs="Microsoft Sans Serif"/>
          <w:b/>
          <w:bCs/>
          <w:color w:val="B22222"/>
          <w:lang w:val="en-US"/>
        </w:rPr>
        <w:t>/Message</w:t>
      </w:r>
      <w:r w:rsidRPr="00543617">
        <w:rPr>
          <w:rFonts w:ascii="Microsoft Sans Serif" w:hAnsi="Microsoft Sans Serif" w:cs="Microsoft Sans Serif"/>
          <w:color w:val="000000"/>
          <w:lang w:val="en-US"/>
        </w:rPr>
        <w:t>&gt;</w:t>
      </w:r>
    </w:p>
    <w:p w:rsidR="00BB3137" w:rsidRPr="00543617" w:rsidRDefault="00BB3137" w:rsidP="00BB3137">
      <w:pPr>
        <w:pStyle w:val="Corpotesto"/>
        <w:ind w:left="709" w:firstLine="709"/>
        <w:rPr>
          <w:rFonts w:ascii="Microsoft Sans Serif" w:hAnsi="Microsoft Sans Serif" w:cs="Microsoft Sans Serif"/>
          <w:color w:val="000000"/>
          <w:lang w:val="en-US"/>
        </w:rPr>
      </w:pPr>
      <w:r w:rsidRPr="00543617">
        <w:rPr>
          <w:rFonts w:ascii="Microsoft Sans Serif" w:hAnsi="Microsoft Sans Serif" w:cs="Microsoft Sans Serif"/>
          <w:color w:val="000000"/>
          <w:lang w:val="en-US"/>
        </w:rPr>
        <w:t>&lt;</w:t>
      </w:r>
      <w:r w:rsidRPr="00543617">
        <w:rPr>
          <w:rFonts w:ascii="Microsoft Sans Serif" w:hAnsi="Microsoft Sans Serif" w:cs="Microsoft Sans Serif"/>
          <w:b/>
          <w:bCs/>
          <w:color w:val="B22222"/>
          <w:lang w:val="en-US"/>
        </w:rPr>
        <w:t>MessageDetail</w:t>
      </w:r>
      <w:r w:rsidRPr="00543617">
        <w:rPr>
          <w:rFonts w:ascii="Microsoft Sans Serif" w:hAnsi="Microsoft Sans Serif" w:cs="Microsoft Sans Serif"/>
          <w:color w:val="000000"/>
          <w:lang w:val="en-US"/>
        </w:rPr>
        <w:t>&gt;Dsd Not found for Dataflow code: TestDataFLOW&lt;</w:t>
      </w:r>
      <w:r w:rsidRPr="00543617">
        <w:rPr>
          <w:rFonts w:ascii="Microsoft Sans Serif" w:hAnsi="Microsoft Sans Serif" w:cs="Microsoft Sans Serif"/>
          <w:b/>
          <w:bCs/>
          <w:color w:val="B22222"/>
          <w:lang w:val="en-US"/>
        </w:rPr>
        <w:t>/MessageDetail</w:t>
      </w:r>
      <w:r w:rsidRPr="00543617">
        <w:rPr>
          <w:rFonts w:ascii="Microsoft Sans Serif" w:hAnsi="Microsoft Sans Serif" w:cs="Microsoft Sans Serif"/>
          <w:color w:val="000000"/>
          <w:lang w:val="en-US"/>
        </w:rPr>
        <w:t>&gt;</w:t>
      </w:r>
    </w:p>
    <w:p w:rsidR="00BB3137" w:rsidRPr="00543617" w:rsidRDefault="00BB3137" w:rsidP="00BB3137">
      <w:pPr>
        <w:pStyle w:val="Corpotesto"/>
        <w:ind w:left="709" w:firstLine="709"/>
        <w:rPr>
          <w:rFonts w:ascii="Microsoft Sans Serif" w:hAnsi="Microsoft Sans Serif" w:cs="Microsoft Sans Serif"/>
          <w:color w:val="000000"/>
          <w:lang w:val="en-US"/>
        </w:rPr>
      </w:pPr>
      <w:r w:rsidRPr="00543617">
        <w:rPr>
          <w:rFonts w:ascii="Microsoft Sans Serif" w:hAnsi="Microsoft Sans Serif" w:cs="Microsoft Sans Serif"/>
          <w:color w:val="000000"/>
          <w:lang w:val="en-US"/>
        </w:rPr>
        <w:t>&lt;</w:t>
      </w:r>
      <w:r w:rsidRPr="00543617">
        <w:rPr>
          <w:rFonts w:ascii="Microsoft Sans Serif" w:hAnsi="Microsoft Sans Serif" w:cs="Microsoft Sans Serif"/>
          <w:b/>
          <w:bCs/>
          <w:color w:val="B22222"/>
          <w:lang w:val="en-US"/>
        </w:rPr>
        <w:t>Source</w:t>
      </w:r>
      <w:r w:rsidRPr="00543617">
        <w:rPr>
          <w:rFonts w:ascii="Microsoft Sans Serif" w:hAnsi="Microsoft Sans Serif" w:cs="Microsoft Sans Serif"/>
          <w:color w:val="000000"/>
          <w:lang w:val="en-US"/>
        </w:rPr>
        <w:t>&gt;FlyEngine.Model.RetrievalManager&lt;</w:t>
      </w:r>
      <w:r w:rsidRPr="00543617">
        <w:rPr>
          <w:rFonts w:ascii="Microsoft Sans Serif" w:hAnsi="Microsoft Sans Serif" w:cs="Microsoft Sans Serif"/>
          <w:b/>
          <w:bCs/>
          <w:color w:val="B22222"/>
          <w:lang w:val="en-US"/>
        </w:rPr>
        <w:t>/Source</w:t>
      </w:r>
      <w:r w:rsidRPr="00543617">
        <w:rPr>
          <w:rFonts w:ascii="Microsoft Sans Serif" w:hAnsi="Microsoft Sans Serif" w:cs="Microsoft Sans Serif"/>
          <w:color w:val="000000"/>
          <w:lang w:val="en-US"/>
        </w:rPr>
        <w:t>&gt;</w:t>
      </w:r>
    </w:p>
    <w:p w:rsidR="00BB3137" w:rsidRPr="00543617" w:rsidRDefault="00BB3137" w:rsidP="00BB3137">
      <w:pPr>
        <w:pStyle w:val="Corpotesto"/>
        <w:ind w:firstLine="709"/>
        <w:rPr>
          <w:rFonts w:ascii="Microsoft Sans Serif" w:hAnsi="Microsoft Sans Serif" w:cs="Microsoft Sans Serif"/>
          <w:color w:val="000000"/>
          <w:lang w:val="en-US"/>
        </w:rPr>
      </w:pPr>
      <w:r w:rsidRPr="00543617">
        <w:rPr>
          <w:rFonts w:ascii="Microsoft Sans Serif" w:hAnsi="Microsoft Sans Serif" w:cs="Microsoft Sans Serif"/>
          <w:color w:val="000000"/>
          <w:lang w:val="en-US"/>
        </w:rPr>
        <w:t>&lt;</w:t>
      </w:r>
      <w:r w:rsidRPr="00543617">
        <w:rPr>
          <w:rFonts w:ascii="Microsoft Sans Serif" w:hAnsi="Microsoft Sans Serif" w:cs="Microsoft Sans Serif"/>
          <w:b/>
          <w:bCs/>
          <w:color w:val="B22222"/>
          <w:lang w:val="en-US"/>
        </w:rPr>
        <w:t>/Error</w:t>
      </w:r>
      <w:r w:rsidRPr="00543617">
        <w:rPr>
          <w:rFonts w:ascii="Microsoft Sans Serif" w:hAnsi="Microsoft Sans Serif" w:cs="Microsoft Sans Serif"/>
          <w:color w:val="000000"/>
          <w:lang w:val="en-US"/>
        </w:rPr>
        <w:t>&gt;</w:t>
      </w:r>
    </w:p>
    <w:p w:rsidR="00BB3137" w:rsidRPr="00543617" w:rsidRDefault="00BB3137" w:rsidP="00BB3137">
      <w:pPr>
        <w:pStyle w:val="Corpotesto"/>
        <w:ind w:firstLine="709"/>
        <w:rPr>
          <w:rFonts w:ascii="Microsoft Sans Serif" w:hAnsi="Microsoft Sans Serif" w:cs="Microsoft Sans Serif"/>
          <w:color w:val="000000"/>
          <w:lang w:val="en-US"/>
        </w:rPr>
      </w:pPr>
      <w:r w:rsidRPr="00543617">
        <w:rPr>
          <w:rFonts w:ascii="Microsoft Sans Serif" w:hAnsi="Microsoft Sans Serif" w:cs="Microsoft Sans Serif"/>
          <w:color w:val="000000"/>
          <w:lang w:val="en-US"/>
        </w:rPr>
        <w:t>&lt;</w:t>
      </w:r>
      <w:r w:rsidRPr="00543617">
        <w:rPr>
          <w:rFonts w:ascii="Microsoft Sans Serif" w:hAnsi="Microsoft Sans Serif" w:cs="Microsoft Sans Serif"/>
          <w:b/>
          <w:bCs/>
          <w:color w:val="B22222"/>
          <w:lang w:val="en-US"/>
        </w:rPr>
        <w:t>/detail</w:t>
      </w:r>
      <w:r w:rsidRPr="00543617">
        <w:rPr>
          <w:rFonts w:ascii="Microsoft Sans Serif" w:hAnsi="Microsoft Sans Serif" w:cs="Microsoft Sans Serif"/>
          <w:color w:val="000000"/>
          <w:lang w:val="en-US"/>
        </w:rPr>
        <w:t>&gt;</w:t>
      </w:r>
    </w:p>
    <w:p w:rsidR="00BB3137" w:rsidRPr="00543617" w:rsidRDefault="00BB3137" w:rsidP="00BB3137">
      <w:pPr>
        <w:pStyle w:val="Corpotesto"/>
        <w:rPr>
          <w:rFonts w:ascii="Microsoft Sans Serif" w:hAnsi="Microsoft Sans Serif" w:cs="Microsoft Sans Serif"/>
          <w:color w:val="000000"/>
          <w:lang w:val="en-US"/>
        </w:rPr>
      </w:pPr>
      <w:r w:rsidRPr="00543617">
        <w:rPr>
          <w:rFonts w:ascii="Microsoft Sans Serif" w:hAnsi="Microsoft Sans Serif" w:cs="Microsoft Sans Serif"/>
          <w:color w:val="000000"/>
          <w:lang w:val="en-US"/>
        </w:rPr>
        <w:t>&lt;</w:t>
      </w:r>
      <w:r w:rsidRPr="00543617">
        <w:rPr>
          <w:rFonts w:ascii="Microsoft Sans Serif" w:hAnsi="Microsoft Sans Serif" w:cs="Microsoft Sans Serif"/>
          <w:b/>
          <w:bCs/>
          <w:color w:val="B22222"/>
          <w:lang w:val="en-US"/>
        </w:rPr>
        <w:t>/s:Fault</w:t>
      </w:r>
      <w:r w:rsidRPr="00543617">
        <w:rPr>
          <w:rFonts w:ascii="Microsoft Sans Serif" w:hAnsi="Microsoft Sans Serif" w:cs="Microsoft Sans Serif"/>
          <w:color w:val="000000"/>
          <w:lang w:val="en-US"/>
        </w:rPr>
        <w:t>&gt;</w:t>
      </w:r>
    </w:p>
    <w:p w:rsidR="00BB3137" w:rsidRPr="00543617" w:rsidRDefault="00BB3137" w:rsidP="00BB3137">
      <w:pPr>
        <w:pStyle w:val="Corpotesto"/>
        <w:rPr>
          <w:rFonts w:ascii="Microsoft Sans Serif" w:hAnsi="Microsoft Sans Serif" w:cs="Microsoft Sans Serif"/>
          <w:color w:val="000000"/>
          <w:lang w:val="en-US"/>
        </w:rPr>
      </w:pPr>
    </w:p>
    <w:p w:rsidR="00B47C4C" w:rsidRPr="00543617" w:rsidRDefault="00B47C4C" w:rsidP="00B47C4C">
      <w:pPr>
        <w:pStyle w:val="Corpotesto"/>
        <w:rPr>
          <w:rStyle w:val="shorttext"/>
          <w:rFonts w:cstheme="minorHAnsi"/>
          <w:lang w:val="en-US"/>
        </w:rPr>
      </w:pPr>
      <w:r>
        <w:rPr>
          <w:rStyle w:val="hps"/>
          <w:lang w:val="en"/>
        </w:rPr>
        <w:t>The errors</w:t>
      </w:r>
      <w:r>
        <w:rPr>
          <w:rStyle w:val="shorttext"/>
          <w:lang w:val="en"/>
        </w:rPr>
        <w:t xml:space="preserve"> </w:t>
      </w:r>
      <w:r>
        <w:rPr>
          <w:rStyle w:val="hps"/>
          <w:lang w:val="en"/>
        </w:rPr>
        <w:t>can be divided into</w:t>
      </w:r>
      <w:r>
        <w:rPr>
          <w:rStyle w:val="shorttext"/>
          <w:lang w:val="en"/>
        </w:rPr>
        <w:t xml:space="preserve"> </w:t>
      </w:r>
      <w:r>
        <w:rPr>
          <w:rStyle w:val="hps"/>
          <w:lang w:val="en"/>
        </w:rPr>
        <w:t>two</w:t>
      </w:r>
      <w:r>
        <w:rPr>
          <w:rStyle w:val="shorttext"/>
          <w:lang w:val="en"/>
        </w:rPr>
        <w:t xml:space="preserve"> </w:t>
      </w:r>
      <w:r>
        <w:rPr>
          <w:rStyle w:val="hps"/>
          <w:lang w:val="en"/>
        </w:rPr>
        <w:t>types</w:t>
      </w:r>
      <w:r>
        <w:rPr>
          <w:rStyle w:val="shorttext"/>
          <w:lang w:val="en"/>
        </w:rPr>
        <w:t>:</w:t>
      </w:r>
    </w:p>
    <w:p w:rsidR="00B47C4C" w:rsidRDefault="00B47C4C" w:rsidP="00B47C4C">
      <w:pPr>
        <w:pStyle w:val="Corpotesto"/>
        <w:numPr>
          <w:ilvl w:val="0"/>
          <w:numId w:val="36"/>
        </w:numPr>
        <w:spacing w:before="0" w:after="0" w:line="240" w:lineRule="auto"/>
        <w:ind w:left="709"/>
        <w:rPr>
          <w:rStyle w:val="hps"/>
        </w:rPr>
      </w:pPr>
      <w:r>
        <w:rPr>
          <w:rStyle w:val="hps"/>
          <w:lang w:val="en"/>
        </w:rPr>
        <w:t>"</w:t>
      </w:r>
      <w:r w:rsidRPr="00B47C4C">
        <w:rPr>
          <w:rStyle w:val="hps"/>
        </w:rPr>
        <w:t xml:space="preserve">Derived from the </w:t>
      </w:r>
      <w:r>
        <w:rPr>
          <w:rStyle w:val="hps"/>
          <w:lang w:val="en"/>
        </w:rPr>
        <w:t>project</w:t>
      </w:r>
      <w:r w:rsidRPr="00B47C4C">
        <w:rPr>
          <w:rStyle w:val="hps"/>
        </w:rPr>
        <w:t xml:space="preserve">" </w:t>
      </w:r>
    </w:p>
    <w:p w:rsidR="00B47C4C" w:rsidRDefault="00B47C4C" w:rsidP="00B47C4C">
      <w:pPr>
        <w:pStyle w:val="Corpotesto"/>
        <w:spacing w:before="0" w:after="0" w:line="360" w:lineRule="auto"/>
        <w:ind w:left="720"/>
        <w:rPr>
          <w:rStyle w:val="hps"/>
          <w:lang w:val="en"/>
        </w:rPr>
      </w:pPr>
      <w:r>
        <w:rPr>
          <w:rStyle w:val="hps"/>
          <w:lang w:val="en"/>
        </w:rPr>
        <w:t>They are all</w:t>
      </w:r>
      <w:r>
        <w:rPr>
          <w:lang w:val="en"/>
        </w:rPr>
        <w:t xml:space="preserve"> </w:t>
      </w:r>
      <w:r>
        <w:rPr>
          <w:rStyle w:val="hps"/>
          <w:lang w:val="en"/>
        </w:rPr>
        <w:t>design errors</w:t>
      </w:r>
      <w:r>
        <w:rPr>
          <w:lang w:val="en"/>
        </w:rPr>
        <w:t xml:space="preserve">, </w:t>
      </w:r>
      <w:r>
        <w:rPr>
          <w:rStyle w:val="hps"/>
          <w:lang w:val="en"/>
        </w:rPr>
        <w:t>configuration</w:t>
      </w:r>
      <w:r>
        <w:rPr>
          <w:lang w:val="en"/>
        </w:rPr>
        <w:t xml:space="preserve"> </w:t>
      </w:r>
      <w:r>
        <w:rPr>
          <w:rStyle w:val="hps"/>
          <w:lang w:val="en"/>
        </w:rPr>
        <w:t>or</w:t>
      </w:r>
      <w:r>
        <w:rPr>
          <w:lang w:val="en"/>
        </w:rPr>
        <w:t xml:space="preserve"> </w:t>
      </w:r>
      <w:r>
        <w:rPr>
          <w:rStyle w:val="hps"/>
          <w:lang w:val="en"/>
        </w:rPr>
        <w:t>data retrieval</w:t>
      </w:r>
      <w:r>
        <w:rPr>
          <w:lang w:val="en"/>
        </w:rPr>
        <w:t xml:space="preserve"> </w:t>
      </w:r>
      <w:r>
        <w:rPr>
          <w:rStyle w:val="hps"/>
          <w:lang w:val="en"/>
        </w:rPr>
        <w:t>from the database</w:t>
      </w:r>
    </w:p>
    <w:p w:rsidR="00ED4C6C" w:rsidRPr="00543617" w:rsidRDefault="00B47C4C" w:rsidP="00B47C4C">
      <w:pPr>
        <w:pStyle w:val="Corpotesto"/>
        <w:numPr>
          <w:ilvl w:val="0"/>
          <w:numId w:val="36"/>
        </w:numPr>
        <w:spacing w:after="0" w:line="240" w:lineRule="auto"/>
        <w:ind w:left="709"/>
        <w:rPr>
          <w:rStyle w:val="hps"/>
          <w:rFonts w:cstheme="minorHAnsi"/>
          <w:lang w:val="en-US"/>
        </w:rPr>
      </w:pPr>
      <w:r>
        <w:rPr>
          <w:rStyle w:val="hps"/>
          <w:lang w:val="en"/>
        </w:rPr>
        <w:t>"</w:t>
      </w:r>
      <w:r w:rsidRPr="00543617">
        <w:rPr>
          <w:rStyle w:val="hps"/>
          <w:lang w:val="en-US"/>
        </w:rPr>
        <w:t xml:space="preserve">Derived from </w:t>
      </w:r>
      <w:r>
        <w:rPr>
          <w:rStyle w:val="hps"/>
          <w:lang w:val="en"/>
        </w:rPr>
        <w:t>CommonApi</w:t>
      </w:r>
      <w:r w:rsidRPr="00543617">
        <w:rPr>
          <w:rStyle w:val="hps"/>
          <w:lang w:val="en-US"/>
        </w:rPr>
        <w:t>"</w:t>
      </w:r>
      <w:r w:rsidRPr="00543617">
        <w:rPr>
          <w:rStyle w:val="hps"/>
          <w:u w:val="single"/>
          <w:lang w:val="en-US"/>
        </w:rPr>
        <w:br/>
      </w:r>
      <w:ins w:id="1632" w:author="Dario Camol" w:date="2015-01-13T12:42:00Z">
        <w:r w:rsidR="001848CB">
          <w:rPr>
            <w:rStyle w:val="hps"/>
            <w:lang w:val="en"/>
          </w:rPr>
          <w:t xml:space="preserve">These </w:t>
        </w:r>
      </w:ins>
      <w:del w:id="1633" w:author="Dario Camol" w:date="2015-01-13T12:42:00Z">
        <w:r w:rsidDel="001848CB">
          <w:rPr>
            <w:rStyle w:val="hps"/>
            <w:lang w:val="en"/>
          </w:rPr>
          <w:delText>A</w:delText>
        </w:r>
      </w:del>
      <w:ins w:id="1634" w:author="Dario Camol" w:date="2015-01-13T12:42:00Z">
        <w:r w:rsidR="001848CB">
          <w:rPr>
            <w:rStyle w:val="hps"/>
            <w:lang w:val="en"/>
          </w:rPr>
          <w:t>a</w:t>
        </w:r>
      </w:ins>
      <w:r>
        <w:rPr>
          <w:rStyle w:val="hps"/>
          <w:lang w:val="en"/>
        </w:rPr>
        <w:t>re</w:t>
      </w:r>
      <w:r>
        <w:rPr>
          <w:lang w:val="en"/>
        </w:rPr>
        <w:t xml:space="preserve"> </w:t>
      </w:r>
      <w:r>
        <w:rPr>
          <w:rStyle w:val="hps"/>
          <w:lang w:val="en"/>
        </w:rPr>
        <w:t>all errors</w:t>
      </w:r>
      <w:r>
        <w:rPr>
          <w:lang w:val="en"/>
        </w:rPr>
        <w:t xml:space="preserve"> </w:t>
      </w:r>
      <w:r>
        <w:rPr>
          <w:rStyle w:val="hps"/>
          <w:lang w:val="en"/>
        </w:rPr>
        <w:t>that are</w:t>
      </w:r>
      <w:r>
        <w:rPr>
          <w:lang w:val="en"/>
        </w:rPr>
        <w:t xml:space="preserve"> </w:t>
      </w:r>
      <w:r>
        <w:rPr>
          <w:rStyle w:val="hps"/>
          <w:lang w:val="en"/>
        </w:rPr>
        <w:t>triggered by</w:t>
      </w:r>
      <w:r>
        <w:rPr>
          <w:lang w:val="en"/>
        </w:rPr>
        <w:t xml:space="preserve"> </w:t>
      </w:r>
      <w:r>
        <w:rPr>
          <w:rStyle w:val="hps"/>
          <w:lang w:val="en"/>
        </w:rPr>
        <w:t>commonApi</w:t>
      </w:r>
      <w:r>
        <w:rPr>
          <w:lang w:val="en"/>
        </w:rPr>
        <w:t xml:space="preserve"> </w:t>
      </w:r>
      <w:r>
        <w:rPr>
          <w:rStyle w:val="hps"/>
          <w:lang w:val="en"/>
        </w:rPr>
        <w:t>as</w:t>
      </w:r>
      <w:r>
        <w:rPr>
          <w:lang w:val="en"/>
        </w:rPr>
        <w:t xml:space="preserve"> </w:t>
      </w:r>
      <w:r>
        <w:rPr>
          <w:rStyle w:val="hps"/>
          <w:lang w:val="en"/>
        </w:rPr>
        <w:t>parse</w:t>
      </w:r>
      <w:r>
        <w:rPr>
          <w:lang w:val="en"/>
        </w:rPr>
        <w:t xml:space="preserve"> </w:t>
      </w:r>
      <w:r>
        <w:rPr>
          <w:rStyle w:val="hps"/>
          <w:lang w:val="en"/>
        </w:rPr>
        <w:t>query</w:t>
      </w:r>
      <w:r>
        <w:rPr>
          <w:lang w:val="en"/>
        </w:rPr>
        <w:t xml:space="preserve"> </w:t>
      </w:r>
      <w:r>
        <w:rPr>
          <w:rStyle w:val="hps"/>
          <w:lang w:val="en"/>
        </w:rPr>
        <w:t>or</w:t>
      </w:r>
      <w:r>
        <w:rPr>
          <w:lang w:val="en"/>
        </w:rPr>
        <w:t xml:space="preserve"> </w:t>
      </w:r>
      <w:r>
        <w:rPr>
          <w:rStyle w:val="hps"/>
          <w:lang w:val="en"/>
        </w:rPr>
        <w:t>immutable</w:t>
      </w:r>
      <w:r>
        <w:rPr>
          <w:lang w:val="en"/>
        </w:rPr>
        <w:t xml:space="preserve"> </w:t>
      </w:r>
      <w:r>
        <w:rPr>
          <w:rStyle w:val="hps"/>
          <w:lang w:val="en"/>
        </w:rPr>
        <w:t>instanced</w:t>
      </w:r>
      <w:r>
        <w:rPr>
          <w:lang w:val="en"/>
        </w:rPr>
        <w:t xml:space="preserve"> </w:t>
      </w:r>
      <w:r>
        <w:rPr>
          <w:rStyle w:val="hps"/>
          <w:lang w:val="en"/>
        </w:rPr>
        <w:t>of the Sdmx Objects</w:t>
      </w:r>
    </w:p>
    <w:p w:rsidR="00B47C4C" w:rsidRPr="00543617" w:rsidRDefault="00B47C4C" w:rsidP="00B47C4C">
      <w:pPr>
        <w:pStyle w:val="Corpotesto"/>
        <w:spacing w:after="0" w:line="240" w:lineRule="auto"/>
        <w:ind w:left="709"/>
        <w:rPr>
          <w:rFonts w:cstheme="minorHAnsi"/>
          <w:lang w:val="en-US"/>
        </w:rPr>
      </w:pPr>
    </w:p>
    <w:p w:rsidR="00B47C4C" w:rsidRPr="00B47C4C" w:rsidRDefault="00B47C4C" w:rsidP="00B47C4C">
      <w:pPr>
        <w:pStyle w:val="Corpotesto"/>
        <w:rPr>
          <w:rStyle w:val="hps"/>
          <w:lang w:val="en"/>
        </w:rPr>
      </w:pPr>
      <w:r>
        <w:rPr>
          <w:rStyle w:val="hps"/>
          <w:lang w:val="en"/>
        </w:rPr>
        <w:t>In either case</w:t>
      </w:r>
      <w:r w:rsidRPr="00543617">
        <w:rPr>
          <w:rStyle w:val="hps"/>
          <w:lang w:val="en-US"/>
        </w:rPr>
        <w:t xml:space="preserve"> </w:t>
      </w:r>
      <w:r>
        <w:rPr>
          <w:rStyle w:val="hps"/>
          <w:lang w:val="en"/>
        </w:rPr>
        <w:t>the system will return</w:t>
      </w:r>
      <w:r w:rsidRPr="00543617">
        <w:rPr>
          <w:rStyle w:val="hps"/>
          <w:lang w:val="en-US"/>
        </w:rPr>
        <w:t>:</w:t>
      </w:r>
      <w:r w:rsidRPr="00543617">
        <w:rPr>
          <w:rStyle w:val="hps"/>
          <w:lang w:val="en-US"/>
        </w:rPr>
        <w:br/>
      </w:r>
      <w:r w:rsidRPr="001848CB">
        <w:rPr>
          <w:rStyle w:val="hps"/>
          <w:i/>
          <w:u w:val="single"/>
          <w:lang w:val="en"/>
          <w:rPrChange w:id="1635" w:author="Dario Camol" w:date="2015-01-13T12:42:00Z">
            <w:rPr>
              <w:rStyle w:val="hps"/>
              <w:u w:val="single"/>
              <w:lang w:val="en"/>
            </w:rPr>
          </w:rPrChange>
        </w:rPr>
        <w:t>FaultCode</w:t>
      </w:r>
      <w:r w:rsidRPr="00543617">
        <w:rPr>
          <w:rStyle w:val="hps"/>
          <w:lang w:val="en-US"/>
        </w:rPr>
        <w:t xml:space="preserve"> </w:t>
      </w:r>
      <w:r>
        <w:rPr>
          <w:rStyle w:val="hps"/>
          <w:lang w:val="en"/>
        </w:rPr>
        <w:t>and</w:t>
      </w:r>
      <w:r w:rsidRPr="00543617">
        <w:rPr>
          <w:rStyle w:val="hps"/>
          <w:lang w:val="en-US"/>
        </w:rPr>
        <w:t xml:space="preserve"> </w:t>
      </w:r>
      <w:r w:rsidRPr="001848CB">
        <w:rPr>
          <w:rStyle w:val="hps"/>
          <w:i/>
          <w:u w:val="single"/>
          <w:lang w:val="en"/>
          <w:rPrChange w:id="1636" w:author="Dario Camol" w:date="2015-01-13T12:42:00Z">
            <w:rPr>
              <w:rStyle w:val="hps"/>
              <w:u w:val="single"/>
              <w:lang w:val="en"/>
            </w:rPr>
          </w:rPrChange>
        </w:rPr>
        <w:t>faultString</w:t>
      </w:r>
      <w:r w:rsidRPr="00543617">
        <w:rPr>
          <w:rStyle w:val="hps"/>
          <w:lang w:val="en-US"/>
        </w:rPr>
        <w:t xml:space="preserve"> </w:t>
      </w:r>
      <w:ins w:id="1637" w:author="Dario Camol" w:date="2015-01-13T12:42:00Z">
        <w:r w:rsidR="001848CB">
          <w:rPr>
            <w:rStyle w:val="hps"/>
            <w:lang w:val="en"/>
          </w:rPr>
          <w:t>(</w:t>
        </w:r>
      </w:ins>
      <w:r>
        <w:rPr>
          <w:rStyle w:val="hps"/>
          <w:lang w:val="en"/>
        </w:rPr>
        <w:t>all possible configurations</w:t>
      </w:r>
      <w:r w:rsidRPr="00543617">
        <w:rPr>
          <w:rStyle w:val="hps"/>
          <w:lang w:val="en-US"/>
        </w:rPr>
        <w:t xml:space="preserve"> </w:t>
      </w:r>
      <w:r>
        <w:rPr>
          <w:rStyle w:val="hps"/>
          <w:lang w:val="en"/>
        </w:rPr>
        <w:t>are</w:t>
      </w:r>
      <w:r w:rsidRPr="00543617">
        <w:rPr>
          <w:rStyle w:val="hps"/>
          <w:lang w:val="en-US"/>
        </w:rPr>
        <w:t xml:space="preserve"> </w:t>
      </w:r>
      <w:r>
        <w:rPr>
          <w:rStyle w:val="hps"/>
          <w:lang w:val="en"/>
        </w:rPr>
        <w:t>described below</w:t>
      </w:r>
      <w:ins w:id="1638" w:author="Dario Camol" w:date="2015-01-13T12:43:00Z">
        <w:r w:rsidR="001848CB">
          <w:rPr>
            <w:rStyle w:val="hps"/>
            <w:lang w:val="en"/>
          </w:rPr>
          <w:t>)</w:t>
        </w:r>
      </w:ins>
      <w:r w:rsidRPr="00543617">
        <w:rPr>
          <w:rStyle w:val="hps"/>
          <w:lang w:val="en-US"/>
        </w:rPr>
        <w:br/>
      </w:r>
      <w:r w:rsidRPr="001848CB">
        <w:rPr>
          <w:rStyle w:val="hps"/>
          <w:i/>
          <w:u w:val="single"/>
          <w:lang w:val="en"/>
          <w:rPrChange w:id="1639" w:author="Dario Camol" w:date="2015-01-13T12:43:00Z">
            <w:rPr>
              <w:rStyle w:val="hps"/>
              <w:u w:val="single"/>
              <w:lang w:val="en"/>
            </w:rPr>
          </w:rPrChange>
        </w:rPr>
        <w:t>faultactor</w:t>
      </w:r>
      <w:r w:rsidRPr="00543617">
        <w:rPr>
          <w:rStyle w:val="hps"/>
          <w:lang w:val="en-US"/>
        </w:rPr>
        <w:t xml:space="preserve">, </w:t>
      </w:r>
      <w:ins w:id="1640" w:author="Dario Camol" w:date="2015-01-13T12:43:00Z">
        <w:r w:rsidR="00D07229" w:rsidRPr="00D07229">
          <w:rPr>
            <w:rStyle w:val="hps"/>
            <w:lang w:val="en-US"/>
          </w:rPr>
          <w:t>describes the entrypoint of the application that was called: detail</w:t>
        </w:r>
      </w:ins>
      <w:del w:id="1641" w:author="Dario Camol" w:date="2015-01-13T12:43:00Z">
        <w:r w:rsidDel="00D07229">
          <w:rPr>
            <w:rStyle w:val="hps"/>
            <w:lang w:val="en"/>
          </w:rPr>
          <w:delText>describes</w:delText>
        </w:r>
        <w:r w:rsidRPr="00543617" w:rsidDel="00D07229">
          <w:rPr>
            <w:rStyle w:val="hps"/>
            <w:lang w:val="en-US"/>
          </w:rPr>
          <w:delText xml:space="preserve"> </w:delText>
        </w:r>
        <w:r w:rsidDel="00D07229">
          <w:rPr>
            <w:rStyle w:val="hps"/>
            <w:lang w:val="en"/>
          </w:rPr>
          <w:delText>the</w:delText>
        </w:r>
        <w:r w:rsidRPr="00543617" w:rsidDel="00D07229">
          <w:rPr>
            <w:rStyle w:val="hps"/>
            <w:lang w:val="en-US"/>
          </w:rPr>
          <w:delText xml:space="preserve"> </w:delText>
        </w:r>
        <w:r w:rsidDel="00D07229">
          <w:rPr>
            <w:rStyle w:val="hps"/>
            <w:lang w:val="en"/>
          </w:rPr>
          <w:delText>entrypoint</w:delText>
        </w:r>
        <w:r w:rsidRPr="00543617" w:rsidDel="00D07229">
          <w:rPr>
            <w:rStyle w:val="hps"/>
            <w:lang w:val="en-US"/>
          </w:rPr>
          <w:delText xml:space="preserve"> </w:delText>
        </w:r>
        <w:r w:rsidDel="00D07229">
          <w:rPr>
            <w:rStyle w:val="hps"/>
            <w:lang w:val="en"/>
          </w:rPr>
          <w:delText>of the application that</w:delText>
        </w:r>
        <w:r w:rsidRPr="00543617" w:rsidDel="00D07229">
          <w:rPr>
            <w:rStyle w:val="hps"/>
            <w:lang w:val="en-US"/>
          </w:rPr>
          <w:delText xml:space="preserve"> </w:delText>
        </w:r>
        <w:r w:rsidDel="00D07229">
          <w:rPr>
            <w:rStyle w:val="hps"/>
            <w:lang w:val="en"/>
          </w:rPr>
          <w:delText>was called</w:delText>
        </w:r>
        <w:r w:rsidRPr="00543617" w:rsidDel="001848CB">
          <w:rPr>
            <w:rStyle w:val="hps"/>
            <w:lang w:val="en-US"/>
          </w:rPr>
          <w:br/>
        </w:r>
        <w:r w:rsidRPr="00B47C4C" w:rsidDel="001848CB">
          <w:rPr>
            <w:rStyle w:val="hps"/>
            <w:u w:val="single"/>
            <w:lang w:val="en"/>
          </w:rPr>
          <w:delText>d</w:delText>
        </w:r>
        <w:r w:rsidRPr="00B47C4C" w:rsidDel="00D07229">
          <w:rPr>
            <w:rStyle w:val="hps"/>
            <w:u w:val="single"/>
            <w:lang w:val="en"/>
          </w:rPr>
          <w:delText>etail</w:delText>
        </w:r>
        <w:r w:rsidRPr="00543617" w:rsidDel="00D07229">
          <w:rPr>
            <w:rStyle w:val="hps"/>
            <w:lang w:val="en-US"/>
          </w:rPr>
          <w:br/>
        </w:r>
      </w:del>
      <w:del w:id="1642" w:author="Dario Camol" w:date="2015-01-13T12:44:00Z">
        <w:r w:rsidDel="00D07229">
          <w:rPr>
            <w:rStyle w:val="hps"/>
            <w:lang w:val="en"/>
          </w:rPr>
          <w:delText>In</w:delText>
        </w:r>
        <w:r w:rsidRPr="00543617" w:rsidDel="00D07229">
          <w:rPr>
            <w:rStyle w:val="hps"/>
            <w:lang w:val="en-US"/>
          </w:rPr>
          <w:delText xml:space="preserve"> </w:delText>
        </w:r>
      </w:del>
      <w:r w:rsidRPr="00D07229">
        <w:rPr>
          <w:rStyle w:val="hps"/>
          <w:i/>
          <w:u w:val="single"/>
          <w:lang w:val="en"/>
          <w:rPrChange w:id="1643" w:author="Dario Camol" w:date="2015-01-13T12:44:00Z">
            <w:rPr>
              <w:rStyle w:val="hps"/>
              <w:u w:val="single"/>
              <w:lang w:val="en"/>
            </w:rPr>
          </w:rPrChange>
        </w:rPr>
        <w:t>Error</w:t>
      </w:r>
      <w:ins w:id="1644" w:author="Dario Camol" w:date="2015-01-13T12:44:00Z">
        <w:r w:rsidR="00D07229">
          <w:rPr>
            <w:rStyle w:val="hps"/>
            <w:lang w:val="en-US"/>
          </w:rPr>
          <w:t>: this</w:t>
        </w:r>
      </w:ins>
      <w:r w:rsidRPr="00543617">
        <w:rPr>
          <w:rStyle w:val="hps"/>
          <w:lang w:val="en-US"/>
        </w:rPr>
        <w:t xml:space="preserve"> </w:t>
      </w:r>
      <w:r>
        <w:rPr>
          <w:rStyle w:val="hps"/>
          <w:lang w:val="en"/>
        </w:rPr>
        <w:t>is</w:t>
      </w:r>
      <w:r w:rsidRPr="00543617">
        <w:rPr>
          <w:rStyle w:val="hps"/>
          <w:lang w:val="en-US"/>
        </w:rPr>
        <w:t xml:space="preserve"> </w:t>
      </w:r>
      <w:r>
        <w:rPr>
          <w:rStyle w:val="hps"/>
          <w:lang w:val="en"/>
        </w:rPr>
        <w:t>the type attribute</w:t>
      </w:r>
      <w:r w:rsidRPr="00543617">
        <w:rPr>
          <w:rStyle w:val="hps"/>
          <w:lang w:val="en-US"/>
        </w:rPr>
        <w:t xml:space="preserve"> </w:t>
      </w:r>
      <w:r>
        <w:rPr>
          <w:rStyle w:val="hps"/>
          <w:lang w:val="en"/>
        </w:rPr>
        <w:t>that indicates whether</w:t>
      </w:r>
      <w:r w:rsidRPr="00543617">
        <w:rPr>
          <w:rStyle w:val="hps"/>
          <w:lang w:val="en-US"/>
        </w:rPr>
        <w:t xml:space="preserve"> </w:t>
      </w:r>
      <w:r>
        <w:rPr>
          <w:rStyle w:val="hps"/>
          <w:lang w:val="en"/>
        </w:rPr>
        <w:t>the error is "</w:t>
      </w:r>
      <w:r w:rsidRPr="00543617">
        <w:rPr>
          <w:rStyle w:val="hps"/>
          <w:lang w:val="en-US"/>
        </w:rPr>
        <w:t xml:space="preserve">Derived from the </w:t>
      </w:r>
      <w:r>
        <w:rPr>
          <w:rStyle w:val="hps"/>
          <w:lang w:val="en"/>
        </w:rPr>
        <w:t>project</w:t>
      </w:r>
      <w:r w:rsidRPr="00543617">
        <w:rPr>
          <w:rStyle w:val="hps"/>
          <w:lang w:val="en-US"/>
        </w:rPr>
        <w:t xml:space="preserve">" </w:t>
      </w:r>
      <w:r>
        <w:rPr>
          <w:rStyle w:val="hps"/>
          <w:lang w:val="en"/>
        </w:rPr>
        <w:t>or</w:t>
      </w:r>
      <w:r w:rsidRPr="00543617">
        <w:rPr>
          <w:rStyle w:val="hps"/>
          <w:lang w:val="en-US"/>
        </w:rPr>
        <w:t xml:space="preserve"> </w:t>
      </w:r>
      <w:r>
        <w:rPr>
          <w:rStyle w:val="hps"/>
          <w:lang w:val="en"/>
        </w:rPr>
        <w:t>"</w:t>
      </w:r>
      <w:r w:rsidRPr="00543617">
        <w:rPr>
          <w:rStyle w:val="hps"/>
          <w:lang w:val="en-US"/>
        </w:rPr>
        <w:t xml:space="preserve">Derived from </w:t>
      </w:r>
      <w:r>
        <w:rPr>
          <w:rStyle w:val="hps"/>
          <w:lang w:val="en"/>
        </w:rPr>
        <w:t>CommonApi</w:t>
      </w:r>
      <w:r w:rsidRPr="00543617">
        <w:rPr>
          <w:rStyle w:val="hps"/>
          <w:lang w:val="en-US"/>
        </w:rPr>
        <w:t>"</w:t>
      </w:r>
      <w:r w:rsidRPr="00543617">
        <w:rPr>
          <w:rStyle w:val="hps"/>
          <w:u w:val="single"/>
          <w:lang w:val="en-US"/>
        </w:rPr>
        <w:br/>
      </w:r>
      <w:r w:rsidRPr="00D07229">
        <w:rPr>
          <w:rStyle w:val="hps"/>
          <w:i/>
          <w:u w:val="single"/>
          <w:lang w:val="en"/>
          <w:rPrChange w:id="1645" w:author="Dario Camol" w:date="2015-01-13T12:44:00Z">
            <w:rPr>
              <w:rStyle w:val="hps"/>
              <w:u w:val="single"/>
              <w:lang w:val="en"/>
            </w:rPr>
          </w:rPrChange>
        </w:rPr>
        <w:t>Message</w:t>
      </w:r>
      <w:r w:rsidRPr="00543617">
        <w:rPr>
          <w:rStyle w:val="hps"/>
          <w:lang w:val="en-US"/>
        </w:rPr>
        <w:t xml:space="preserve"> </w:t>
      </w:r>
      <w:r>
        <w:rPr>
          <w:rStyle w:val="hps"/>
          <w:lang w:val="en"/>
        </w:rPr>
        <w:t>and</w:t>
      </w:r>
      <w:r w:rsidRPr="00543617">
        <w:rPr>
          <w:rStyle w:val="hps"/>
          <w:lang w:val="en-US"/>
        </w:rPr>
        <w:t xml:space="preserve"> </w:t>
      </w:r>
      <w:r w:rsidRPr="00D07229">
        <w:rPr>
          <w:rStyle w:val="hps"/>
          <w:i/>
          <w:u w:val="single"/>
          <w:lang w:val="en"/>
          <w:rPrChange w:id="1646" w:author="Dario Camol" w:date="2015-01-13T12:44:00Z">
            <w:rPr>
              <w:rStyle w:val="hps"/>
              <w:u w:val="single"/>
              <w:lang w:val="en"/>
            </w:rPr>
          </w:rPrChange>
        </w:rPr>
        <w:t>MessageDetail</w:t>
      </w:r>
      <w:r w:rsidRPr="00543617">
        <w:rPr>
          <w:rStyle w:val="hps"/>
          <w:lang w:val="en-US"/>
        </w:rPr>
        <w:t xml:space="preserve"> </w:t>
      </w:r>
      <w:r>
        <w:rPr>
          <w:rStyle w:val="hps"/>
          <w:lang w:val="en"/>
        </w:rPr>
        <w:t>are descriptions</w:t>
      </w:r>
      <w:r w:rsidRPr="00543617">
        <w:rPr>
          <w:rStyle w:val="hps"/>
          <w:lang w:val="en-US"/>
        </w:rPr>
        <w:t xml:space="preserve"> </w:t>
      </w:r>
      <w:r>
        <w:rPr>
          <w:rStyle w:val="hps"/>
          <w:lang w:val="en"/>
        </w:rPr>
        <w:t>of the error</w:t>
      </w:r>
      <w:r w:rsidRPr="00543617">
        <w:rPr>
          <w:rStyle w:val="hps"/>
          <w:lang w:val="en-US"/>
        </w:rPr>
        <w:br/>
      </w:r>
      <w:r w:rsidRPr="00D07229">
        <w:rPr>
          <w:rStyle w:val="hps"/>
          <w:i/>
          <w:u w:val="single"/>
          <w:lang w:val="en"/>
          <w:rPrChange w:id="1647" w:author="Dario Camol" w:date="2015-01-13T12:44:00Z">
            <w:rPr>
              <w:rStyle w:val="hps"/>
              <w:u w:val="single"/>
              <w:lang w:val="en"/>
            </w:rPr>
          </w:rPrChange>
        </w:rPr>
        <w:t>Source</w:t>
      </w:r>
      <w:r w:rsidRPr="00543617">
        <w:rPr>
          <w:rStyle w:val="hps"/>
          <w:lang w:val="en-US"/>
        </w:rPr>
        <w:t xml:space="preserve"> </w:t>
      </w:r>
      <w:r>
        <w:rPr>
          <w:rStyle w:val="hps"/>
          <w:lang w:val="en"/>
        </w:rPr>
        <w:t>is the name of</w:t>
      </w:r>
      <w:r w:rsidRPr="00543617">
        <w:rPr>
          <w:rStyle w:val="hps"/>
          <w:lang w:val="en-US"/>
        </w:rPr>
        <w:t xml:space="preserve"> </w:t>
      </w:r>
      <w:r>
        <w:rPr>
          <w:rStyle w:val="hps"/>
          <w:lang w:val="en"/>
        </w:rPr>
        <w:t>the</w:t>
      </w:r>
      <w:r w:rsidRPr="00543617">
        <w:rPr>
          <w:rStyle w:val="hps"/>
          <w:lang w:val="en-US"/>
        </w:rPr>
        <w:t xml:space="preserve"> </w:t>
      </w:r>
      <w:r>
        <w:rPr>
          <w:rStyle w:val="hps"/>
          <w:lang w:val="en"/>
        </w:rPr>
        <w:t>source object</w:t>
      </w:r>
      <w:r w:rsidRPr="00543617">
        <w:rPr>
          <w:rStyle w:val="hps"/>
          <w:lang w:val="en-US"/>
        </w:rPr>
        <w:t xml:space="preserve"> </w:t>
      </w:r>
      <w:r>
        <w:rPr>
          <w:rStyle w:val="hps"/>
          <w:lang w:val="en"/>
        </w:rPr>
        <w:t>that triggered</w:t>
      </w:r>
      <w:r w:rsidRPr="00543617">
        <w:rPr>
          <w:rStyle w:val="hps"/>
          <w:lang w:val="en-US"/>
        </w:rPr>
        <w:t xml:space="preserve"> </w:t>
      </w:r>
      <w:r>
        <w:rPr>
          <w:rStyle w:val="hps"/>
          <w:lang w:val="en"/>
        </w:rPr>
        <w:t>the error</w:t>
      </w:r>
    </w:p>
    <w:p w:rsidR="00BB3137" w:rsidRPr="00B47C4C" w:rsidRDefault="00BB3137" w:rsidP="00BB3137">
      <w:pPr>
        <w:pStyle w:val="Corpotesto"/>
        <w:rPr>
          <w:rStyle w:val="hps"/>
          <w:lang w:val="en"/>
        </w:rPr>
      </w:pPr>
    </w:p>
    <w:p w:rsidR="00B47C4C" w:rsidRPr="00543617" w:rsidRDefault="00B47C4C" w:rsidP="00BB3137">
      <w:pPr>
        <w:pStyle w:val="Corpotesto"/>
        <w:rPr>
          <w:rFonts w:cstheme="minorHAnsi"/>
          <w:b/>
          <w:lang w:val="en-US"/>
        </w:rPr>
      </w:pPr>
      <w:r>
        <w:rPr>
          <w:rStyle w:val="hps"/>
          <w:lang w:val="en"/>
        </w:rPr>
        <w:t>For</w:t>
      </w:r>
      <w:r>
        <w:rPr>
          <w:lang w:val="en"/>
        </w:rPr>
        <w:t xml:space="preserve"> </w:t>
      </w:r>
      <w:r>
        <w:rPr>
          <w:rStyle w:val="hps"/>
          <w:lang w:val="en"/>
        </w:rPr>
        <w:t>all errors</w:t>
      </w:r>
      <w:r>
        <w:rPr>
          <w:lang w:val="en"/>
        </w:rPr>
        <w:t xml:space="preserve"> </w:t>
      </w:r>
      <w:r>
        <w:rPr>
          <w:rStyle w:val="hps"/>
          <w:lang w:val="en"/>
        </w:rPr>
        <w:t>"</w:t>
      </w:r>
      <w:r>
        <w:rPr>
          <w:lang w:val="en"/>
        </w:rPr>
        <w:t xml:space="preserve">derivatives </w:t>
      </w:r>
      <w:r>
        <w:rPr>
          <w:rStyle w:val="hps"/>
          <w:lang w:val="en"/>
        </w:rPr>
        <w:t>from the project</w:t>
      </w:r>
      <w:r>
        <w:rPr>
          <w:lang w:val="en"/>
        </w:rPr>
        <w:t xml:space="preserve">" </w:t>
      </w:r>
      <w:r>
        <w:rPr>
          <w:rStyle w:val="hps"/>
          <w:lang w:val="en"/>
        </w:rPr>
        <w:t>you can</w:t>
      </w:r>
      <w:r>
        <w:rPr>
          <w:lang w:val="en"/>
        </w:rPr>
        <w:t xml:space="preserve"> </w:t>
      </w:r>
      <w:r>
        <w:rPr>
          <w:rStyle w:val="hps"/>
          <w:lang w:val="en"/>
        </w:rPr>
        <w:t>change</w:t>
      </w:r>
      <w:r>
        <w:rPr>
          <w:lang w:val="en"/>
        </w:rPr>
        <w:t xml:space="preserve"> </w:t>
      </w:r>
      <w:r>
        <w:rPr>
          <w:rStyle w:val="hps"/>
          <w:lang w:val="en"/>
        </w:rPr>
        <w:t>the description</w:t>
      </w:r>
      <w:r>
        <w:rPr>
          <w:lang w:val="en"/>
        </w:rPr>
        <w:t xml:space="preserve"> </w:t>
      </w:r>
      <w:r>
        <w:rPr>
          <w:rStyle w:val="hps"/>
          <w:lang w:val="en"/>
        </w:rPr>
        <w:t>and</w:t>
      </w:r>
      <w:r>
        <w:rPr>
          <w:lang w:val="en"/>
        </w:rPr>
        <w:t xml:space="preserve"> </w:t>
      </w:r>
      <w:r w:rsidRPr="00D07229">
        <w:rPr>
          <w:rStyle w:val="hps"/>
          <w:i/>
          <w:lang w:val="en"/>
          <w:rPrChange w:id="1648" w:author="Dario Camol" w:date="2015-01-13T12:45:00Z">
            <w:rPr>
              <w:rStyle w:val="hps"/>
              <w:lang w:val="en"/>
            </w:rPr>
          </w:rPrChange>
        </w:rPr>
        <w:t>FaultCode</w:t>
      </w:r>
      <w:r>
        <w:rPr>
          <w:lang w:val="en"/>
        </w:rPr>
        <w:t xml:space="preserve"> </w:t>
      </w:r>
      <w:r>
        <w:rPr>
          <w:rStyle w:val="hps"/>
          <w:lang w:val="en"/>
        </w:rPr>
        <w:t>editing the xml file</w:t>
      </w:r>
      <w:r>
        <w:rPr>
          <w:lang w:val="en"/>
        </w:rPr>
        <w:t xml:space="preserve"> </w:t>
      </w:r>
      <w:r>
        <w:rPr>
          <w:rStyle w:val="hps"/>
          <w:lang w:val="en"/>
        </w:rPr>
        <w:t>that</w:t>
      </w:r>
      <w:r>
        <w:rPr>
          <w:lang w:val="en"/>
        </w:rPr>
        <w:t xml:space="preserve"> </w:t>
      </w:r>
      <w:r>
        <w:rPr>
          <w:rStyle w:val="hps"/>
          <w:lang w:val="en"/>
        </w:rPr>
        <w:t>is located</w:t>
      </w:r>
      <w:r>
        <w:rPr>
          <w:lang w:val="en"/>
        </w:rPr>
        <w:t xml:space="preserve"> </w:t>
      </w:r>
      <w:r>
        <w:rPr>
          <w:rStyle w:val="hps"/>
          <w:lang w:val="en"/>
        </w:rPr>
        <w:t>in</w:t>
      </w:r>
      <w:r w:rsidRPr="00543617">
        <w:rPr>
          <w:rFonts w:cstheme="minorHAnsi"/>
          <w:b/>
          <w:lang w:val="en-US"/>
        </w:rPr>
        <w:t xml:space="preserve"> </w:t>
      </w:r>
    </w:p>
    <w:p w:rsidR="00BB3137" w:rsidRPr="00543617" w:rsidRDefault="00BB3137">
      <w:pPr>
        <w:pStyle w:val="Corpotesto"/>
        <w:ind w:left="709"/>
        <w:rPr>
          <w:rFonts w:cstheme="minorHAnsi"/>
          <w:b/>
          <w:lang w:val="en-US"/>
        </w:rPr>
        <w:pPrChange w:id="1649" w:author="Dario Camol" w:date="2015-01-13T12:45:00Z">
          <w:pPr>
            <w:pStyle w:val="Corpotesto"/>
          </w:pPr>
        </w:pPrChange>
      </w:pPr>
      <w:r w:rsidRPr="00543617">
        <w:rPr>
          <w:rFonts w:cstheme="minorHAnsi"/>
          <w:b/>
          <w:lang w:val="en-US"/>
        </w:rPr>
        <w:t>“Bin/ConfigurationXml/ErrorDescription.xml”</w:t>
      </w:r>
    </w:p>
    <w:p w:rsidR="00735E05" w:rsidRPr="00543617" w:rsidRDefault="00735E05">
      <w:pPr>
        <w:rPr>
          <w:rFonts w:cstheme="minorHAnsi"/>
          <w:b/>
          <w:lang w:val="en-US"/>
        </w:rPr>
      </w:pPr>
      <w:r w:rsidRPr="00543617">
        <w:rPr>
          <w:rFonts w:cstheme="minorHAnsi"/>
          <w:b/>
          <w:lang w:val="en-US"/>
        </w:rPr>
        <w:br w:type="page"/>
      </w:r>
    </w:p>
    <w:p w:rsidR="00ED4C6C" w:rsidRPr="00543617" w:rsidRDefault="00ED4C6C" w:rsidP="00ED4C6C">
      <w:pPr>
        <w:pStyle w:val="Titolo2"/>
        <w:rPr>
          <w:lang w:val="en-US"/>
        </w:rPr>
      </w:pPr>
      <w:bookmarkStart w:id="1650" w:name="_Toc422216220"/>
      <w:r w:rsidRPr="00543617">
        <w:rPr>
          <w:lang w:val="en-US"/>
        </w:rPr>
        <w:lastRenderedPageBreak/>
        <w:t>Fault Error</w:t>
      </w:r>
      <w:bookmarkEnd w:id="1650"/>
    </w:p>
    <w:p w:rsidR="00ED4C6C" w:rsidRPr="00543617" w:rsidRDefault="00ED4C6C" w:rsidP="00BB3137">
      <w:pPr>
        <w:pStyle w:val="Corpotesto"/>
        <w:rPr>
          <w:rFonts w:cstheme="minorHAnsi"/>
          <w:b/>
          <w:lang w:val="en-US"/>
        </w:rPr>
      </w:pPr>
    </w:p>
    <w:tbl>
      <w:tblPr>
        <w:tblStyle w:val="Sfondochiaro-Colore1"/>
        <w:tblW w:w="9781" w:type="dxa"/>
        <w:tblLook w:val="04A0" w:firstRow="1" w:lastRow="0" w:firstColumn="1" w:lastColumn="0" w:noHBand="0" w:noVBand="1"/>
      </w:tblPr>
      <w:tblGrid>
        <w:gridCol w:w="1616"/>
        <w:gridCol w:w="3881"/>
        <w:gridCol w:w="4284"/>
      </w:tblGrid>
      <w:tr w:rsidR="00037909" w:rsidRPr="009329CE" w:rsidTr="00037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shd w:val="clear" w:color="auto" w:fill="548DD4" w:themeFill="text2" w:themeFillTint="99"/>
          </w:tcPr>
          <w:p w:rsidR="00037909" w:rsidRPr="009329CE" w:rsidRDefault="00037909" w:rsidP="00037909">
            <w:pPr>
              <w:autoSpaceDE w:val="0"/>
              <w:autoSpaceDN w:val="0"/>
              <w:adjustRightInd w:val="0"/>
              <w:ind w:left="426"/>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Code</w:t>
            </w:r>
          </w:p>
        </w:tc>
        <w:tc>
          <w:tcPr>
            <w:tcW w:w="3881" w:type="dxa"/>
            <w:tcBorders>
              <w:left w:val="single" w:sz="4" w:space="0" w:color="auto"/>
            </w:tcBorders>
            <w:shd w:val="clear" w:color="auto" w:fill="548DD4" w:themeFill="text2" w:themeFillTint="99"/>
          </w:tcPr>
          <w:p w:rsidR="00037909" w:rsidRPr="009329CE" w:rsidRDefault="00037909" w:rsidP="00037909">
            <w:pPr>
              <w:autoSpaceDE w:val="0"/>
              <w:autoSpaceDN w:val="0"/>
              <w:adjustRightInd w:val="0"/>
              <w:ind w:left="426"/>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SdmxError</w:t>
            </w:r>
          </w:p>
        </w:tc>
        <w:tc>
          <w:tcPr>
            <w:tcW w:w="4284" w:type="dxa"/>
            <w:tcBorders>
              <w:left w:val="single" w:sz="4" w:space="0" w:color="auto"/>
            </w:tcBorders>
            <w:shd w:val="clear" w:color="auto" w:fill="548DD4" w:themeFill="text2" w:themeFillTint="99"/>
          </w:tcPr>
          <w:p w:rsidR="00037909" w:rsidRDefault="00037909" w:rsidP="00EF10B5">
            <w:pPr>
              <w:autoSpaceDE w:val="0"/>
              <w:autoSpaceDN w:val="0"/>
              <w:adjustRightInd w:val="0"/>
              <w:ind w:left="426"/>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Description</w:t>
            </w:r>
          </w:p>
        </w:tc>
      </w:tr>
      <w:tr w:rsidR="00037909" w:rsidRPr="009329CE" w:rsidTr="00037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100</w:t>
            </w:r>
          </w:p>
        </w:tc>
        <w:tc>
          <w:tcPr>
            <w:tcW w:w="3881" w:type="dxa"/>
            <w:tcBorders>
              <w:left w:val="single" w:sz="4" w:space="0" w:color="auto"/>
            </w:tcBorders>
          </w:tcPr>
          <w:p w:rsidR="00037909" w:rsidRPr="00037909" w:rsidRDefault="00037909" w:rsidP="00EF10B5">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NoResultsFound</w:t>
            </w:r>
          </w:p>
        </w:tc>
        <w:tc>
          <w:tcPr>
            <w:tcW w:w="4284" w:type="dxa"/>
            <w:tcBorders>
              <w:left w:val="single" w:sz="4" w:space="0" w:color="auto"/>
            </w:tcBorders>
          </w:tcPr>
          <w:p w:rsidR="00037909" w:rsidRPr="007C6732" w:rsidRDefault="00037909" w:rsidP="00EF10B5">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rPr>
            </w:pPr>
            <w:r w:rsidRPr="00037909">
              <w:rPr>
                <w:rFonts w:ascii="Consolas" w:hAnsi="Consolas" w:cs="Consolas"/>
                <w:color w:val="A31515"/>
                <w:sz w:val="19"/>
                <w:szCs w:val="19"/>
              </w:rPr>
              <w:t>No Results Found</w:t>
            </w:r>
          </w:p>
        </w:tc>
      </w:tr>
      <w:tr w:rsidR="00037909" w:rsidRPr="009329CE" w:rsidTr="00037909">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110</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Unauthorised</w:t>
            </w:r>
          </w:p>
        </w:tc>
        <w:tc>
          <w:tcPr>
            <w:tcW w:w="4284"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rPr>
            </w:pPr>
            <w:r w:rsidRPr="00037909">
              <w:rPr>
                <w:rFonts w:ascii="Consolas" w:hAnsi="Consolas" w:cs="Consolas"/>
                <w:color w:val="A31515"/>
                <w:sz w:val="19"/>
                <w:szCs w:val="19"/>
              </w:rPr>
              <w:t>Unauthorised</w:t>
            </w:r>
          </w:p>
        </w:tc>
      </w:tr>
      <w:tr w:rsidR="00037909" w:rsidRPr="009329CE" w:rsidTr="00037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130</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ResponseTooLarge</w:t>
            </w:r>
          </w:p>
        </w:tc>
        <w:tc>
          <w:tcPr>
            <w:tcW w:w="4284"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A31515"/>
                <w:sz w:val="19"/>
                <w:szCs w:val="19"/>
              </w:rPr>
            </w:pPr>
            <w:r w:rsidRPr="00037909">
              <w:rPr>
                <w:rFonts w:ascii="Consolas" w:hAnsi="Consolas" w:cs="Consolas"/>
                <w:color w:val="A31515"/>
                <w:sz w:val="19"/>
                <w:szCs w:val="19"/>
              </w:rPr>
              <w:t>Response Too Large</w:t>
            </w:r>
          </w:p>
        </w:tc>
      </w:tr>
      <w:tr w:rsidR="00037909" w:rsidRPr="009329CE" w:rsidTr="00037909">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140</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SyntaxError</w:t>
            </w:r>
          </w:p>
        </w:tc>
        <w:tc>
          <w:tcPr>
            <w:tcW w:w="4284"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rPr>
            </w:pPr>
            <w:r w:rsidRPr="00037909">
              <w:rPr>
                <w:rFonts w:ascii="Consolas" w:hAnsi="Consolas" w:cs="Consolas"/>
                <w:color w:val="A31515"/>
                <w:sz w:val="19"/>
                <w:szCs w:val="19"/>
              </w:rPr>
              <w:t>Syntax Error</w:t>
            </w:r>
          </w:p>
        </w:tc>
      </w:tr>
      <w:tr w:rsidR="00037909" w:rsidRPr="009329CE" w:rsidTr="00037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150</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SemanticError</w:t>
            </w:r>
          </w:p>
        </w:tc>
        <w:tc>
          <w:tcPr>
            <w:tcW w:w="4284"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A31515"/>
                <w:sz w:val="19"/>
                <w:szCs w:val="19"/>
              </w:rPr>
            </w:pPr>
            <w:r w:rsidRPr="00037909">
              <w:rPr>
                <w:rFonts w:ascii="Consolas" w:hAnsi="Consolas" w:cs="Consolas"/>
                <w:color w:val="A31515"/>
                <w:sz w:val="19"/>
                <w:szCs w:val="19"/>
              </w:rPr>
              <w:t>Semantic Error</w:t>
            </w:r>
          </w:p>
        </w:tc>
      </w:tr>
      <w:tr w:rsidR="00037909" w:rsidRPr="009329CE" w:rsidTr="00037909">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500</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InternalServerError</w:t>
            </w:r>
          </w:p>
        </w:tc>
        <w:tc>
          <w:tcPr>
            <w:tcW w:w="4284"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rPr>
            </w:pPr>
            <w:r w:rsidRPr="00037909">
              <w:rPr>
                <w:rFonts w:ascii="Consolas" w:hAnsi="Consolas" w:cs="Consolas"/>
                <w:color w:val="A31515"/>
                <w:sz w:val="19"/>
                <w:szCs w:val="19"/>
              </w:rPr>
              <w:t>Internal Server Error</w:t>
            </w:r>
          </w:p>
        </w:tc>
      </w:tr>
      <w:tr w:rsidR="00037909" w:rsidRPr="009329CE" w:rsidTr="00037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501</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NotImplemented</w:t>
            </w:r>
          </w:p>
        </w:tc>
        <w:tc>
          <w:tcPr>
            <w:tcW w:w="4284"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A31515"/>
                <w:sz w:val="19"/>
                <w:szCs w:val="19"/>
              </w:rPr>
            </w:pPr>
            <w:r w:rsidRPr="00037909">
              <w:rPr>
                <w:rFonts w:ascii="Consolas" w:hAnsi="Consolas" w:cs="Consolas"/>
                <w:color w:val="A31515"/>
                <w:sz w:val="19"/>
                <w:szCs w:val="19"/>
              </w:rPr>
              <w:t>Not Implemented</w:t>
            </w:r>
          </w:p>
        </w:tc>
      </w:tr>
      <w:tr w:rsidR="00037909" w:rsidRPr="009329CE" w:rsidTr="00037909">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503</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ServiceUnavailable</w:t>
            </w:r>
          </w:p>
        </w:tc>
        <w:tc>
          <w:tcPr>
            <w:tcW w:w="4284"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rPr>
            </w:pPr>
            <w:r w:rsidRPr="00037909">
              <w:rPr>
                <w:rFonts w:ascii="Consolas" w:hAnsi="Consolas" w:cs="Consolas"/>
                <w:color w:val="A31515"/>
                <w:sz w:val="19"/>
                <w:szCs w:val="19"/>
              </w:rPr>
              <w:t>Service Unavailable</w:t>
            </w:r>
          </w:p>
        </w:tc>
      </w:tr>
      <w:tr w:rsidR="00037909" w:rsidRPr="00E258BC" w:rsidTr="00037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510</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ResponseSizeExceedsServiceLimit</w:t>
            </w:r>
          </w:p>
        </w:tc>
        <w:tc>
          <w:tcPr>
            <w:tcW w:w="4284" w:type="dxa"/>
            <w:tcBorders>
              <w:left w:val="single" w:sz="4" w:space="0" w:color="auto"/>
            </w:tcBorders>
          </w:tcPr>
          <w:p w:rsidR="00037909" w:rsidRPr="00543617"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A31515"/>
                <w:sz w:val="19"/>
                <w:szCs w:val="19"/>
                <w:lang w:val="en-US"/>
              </w:rPr>
            </w:pPr>
            <w:r w:rsidRPr="00543617">
              <w:rPr>
                <w:rFonts w:ascii="Consolas" w:hAnsi="Consolas" w:cs="Consolas"/>
                <w:color w:val="A31515"/>
                <w:sz w:val="19"/>
                <w:szCs w:val="19"/>
                <w:lang w:val="en-US"/>
              </w:rPr>
              <w:t>Response Size Exceeds Service Limit</w:t>
            </w:r>
          </w:p>
        </w:tc>
      </w:tr>
    </w:tbl>
    <w:p w:rsidR="00037909" w:rsidRPr="00543617" w:rsidRDefault="00037909" w:rsidP="00BB3137">
      <w:pPr>
        <w:pStyle w:val="Corpotesto"/>
        <w:rPr>
          <w:rFonts w:cstheme="minorHAnsi"/>
          <w:lang w:val="en-US"/>
        </w:rPr>
      </w:pPr>
    </w:p>
    <w:p w:rsidR="00ED4C6C" w:rsidRPr="00543617" w:rsidRDefault="00B47C4C" w:rsidP="00BB3137">
      <w:pPr>
        <w:pStyle w:val="Corpotesto"/>
        <w:rPr>
          <w:rFonts w:cstheme="minorHAnsi"/>
          <w:lang w:val="en-US"/>
        </w:rPr>
      </w:pPr>
      <w:r>
        <w:rPr>
          <w:rStyle w:val="hps"/>
          <w:lang w:val="en"/>
        </w:rPr>
        <w:t>More</w:t>
      </w:r>
      <w:r>
        <w:rPr>
          <w:rStyle w:val="shorttext"/>
          <w:lang w:val="en"/>
        </w:rPr>
        <w:t xml:space="preserve"> </w:t>
      </w:r>
      <w:r>
        <w:rPr>
          <w:rStyle w:val="hps"/>
          <w:lang w:val="en"/>
        </w:rPr>
        <w:t>information</w:t>
      </w:r>
      <w:r>
        <w:rPr>
          <w:rStyle w:val="shorttext"/>
          <w:lang w:val="en"/>
        </w:rPr>
        <w:t xml:space="preserve"> </w:t>
      </w:r>
      <w:r>
        <w:rPr>
          <w:rStyle w:val="hps"/>
          <w:lang w:val="en"/>
        </w:rPr>
        <w:t>you can</w:t>
      </w:r>
      <w:r>
        <w:rPr>
          <w:rStyle w:val="shorttext"/>
          <w:lang w:val="en"/>
        </w:rPr>
        <w:t xml:space="preserve"> </w:t>
      </w:r>
      <w:r>
        <w:rPr>
          <w:rStyle w:val="hps"/>
          <w:lang w:val="en"/>
        </w:rPr>
        <w:t>find</w:t>
      </w:r>
      <w:r>
        <w:rPr>
          <w:rStyle w:val="shorttext"/>
          <w:lang w:val="en"/>
        </w:rPr>
        <w:t xml:space="preserve"> </w:t>
      </w:r>
      <w:r>
        <w:rPr>
          <w:rStyle w:val="hps"/>
          <w:lang w:val="en"/>
        </w:rPr>
        <w:t>in the manual</w:t>
      </w:r>
      <w:r w:rsidRPr="00543617">
        <w:rPr>
          <w:rFonts w:cstheme="minorHAnsi"/>
          <w:lang w:val="en-US"/>
        </w:rPr>
        <w:t xml:space="preserve"> </w:t>
      </w:r>
      <w:r w:rsidR="00037909" w:rsidRPr="00543617">
        <w:rPr>
          <w:rFonts w:cstheme="minorHAnsi"/>
          <w:lang w:val="en-US"/>
        </w:rPr>
        <w:t>SDMX WebServicesGuidelines</w:t>
      </w:r>
    </w:p>
    <w:p w:rsidR="00BB3137" w:rsidRPr="00543617" w:rsidRDefault="00BB3137" w:rsidP="00BB3137">
      <w:pPr>
        <w:pStyle w:val="Corpotesto"/>
        <w:rPr>
          <w:rFonts w:cstheme="minorHAnsi"/>
          <w:lang w:val="en-US"/>
        </w:rPr>
      </w:pPr>
    </w:p>
    <w:p w:rsidR="00BB3137" w:rsidRPr="00543617" w:rsidRDefault="00BB3137" w:rsidP="00BB3137">
      <w:pPr>
        <w:pStyle w:val="Corpotesto"/>
        <w:rPr>
          <w:rFonts w:cstheme="minorHAnsi"/>
          <w:lang w:val="en-US"/>
        </w:rPr>
      </w:pPr>
    </w:p>
    <w:p w:rsidR="00BB3137" w:rsidRPr="00543617" w:rsidRDefault="00BB3137" w:rsidP="00BB3137">
      <w:pPr>
        <w:pStyle w:val="Corpotesto"/>
        <w:rPr>
          <w:rFonts w:cstheme="minorHAnsi"/>
          <w:lang w:val="en-US"/>
        </w:rPr>
      </w:pPr>
    </w:p>
    <w:p w:rsidR="00985A59" w:rsidRPr="00543617" w:rsidRDefault="00985A59" w:rsidP="00681679">
      <w:pPr>
        <w:pStyle w:val="Corpotesto"/>
        <w:rPr>
          <w:rFonts w:cstheme="minorHAnsi"/>
          <w:lang w:val="en-US"/>
        </w:rPr>
      </w:pPr>
    </w:p>
    <w:p w:rsidR="002F0418" w:rsidRPr="00543617" w:rsidRDefault="002F0418">
      <w:pPr>
        <w:rPr>
          <w:rFonts w:asciiTheme="majorHAnsi" w:hAnsiTheme="majorHAnsi" w:cstheme="majorHAnsi"/>
          <w:b/>
          <w:sz w:val="32"/>
          <w:szCs w:val="32"/>
          <w:lang w:val="en-US"/>
        </w:rPr>
      </w:pPr>
      <w:r w:rsidRPr="00543617">
        <w:rPr>
          <w:rFonts w:asciiTheme="majorHAnsi" w:hAnsiTheme="majorHAnsi" w:cstheme="majorHAnsi"/>
          <w:b/>
          <w:sz w:val="32"/>
          <w:szCs w:val="32"/>
          <w:lang w:val="en-US"/>
        </w:rPr>
        <w:br w:type="page"/>
      </w:r>
    </w:p>
    <w:p w:rsidR="00681679" w:rsidRPr="00543617" w:rsidRDefault="0005351E" w:rsidP="009D3DEB">
      <w:pPr>
        <w:pStyle w:val="Titolo1"/>
        <w:rPr>
          <w:b/>
          <w:lang w:val="en-US"/>
        </w:rPr>
      </w:pPr>
      <w:bookmarkStart w:id="1651" w:name="_Toc422216221"/>
      <w:r w:rsidRPr="00543617">
        <w:rPr>
          <w:b/>
          <w:lang w:val="en-US"/>
        </w:rPr>
        <w:lastRenderedPageBreak/>
        <w:t>Attributes management</w:t>
      </w:r>
      <w:bookmarkEnd w:id="1651"/>
    </w:p>
    <w:p w:rsidR="0005351E" w:rsidRDefault="0005351E" w:rsidP="00E94F54">
      <w:pPr>
        <w:pStyle w:val="Corpotesto"/>
        <w:rPr>
          <w:lang w:val="en"/>
        </w:rPr>
      </w:pPr>
      <w:r>
        <w:rPr>
          <w:rStyle w:val="hps"/>
          <w:lang w:val="en"/>
        </w:rPr>
        <w:t>The project</w:t>
      </w:r>
      <w:r>
        <w:rPr>
          <w:lang w:val="en"/>
        </w:rPr>
        <w:t xml:space="preserve"> </w:t>
      </w:r>
      <w:r>
        <w:rPr>
          <w:rStyle w:val="hps"/>
          <w:lang w:val="en"/>
        </w:rPr>
        <w:t>OnTheFly</w:t>
      </w:r>
      <w:r>
        <w:rPr>
          <w:lang w:val="en"/>
        </w:rPr>
        <w:t xml:space="preserve"> </w:t>
      </w:r>
      <w:r>
        <w:rPr>
          <w:rStyle w:val="hps"/>
          <w:lang w:val="en"/>
        </w:rPr>
        <w:t>has</w:t>
      </w:r>
      <w:r>
        <w:rPr>
          <w:lang w:val="en"/>
        </w:rPr>
        <w:t xml:space="preserve"> </w:t>
      </w:r>
      <w:r>
        <w:rPr>
          <w:rStyle w:val="hps"/>
          <w:lang w:val="en"/>
        </w:rPr>
        <w:t>A supported feature that</w:t>
      </w:r>
      <w:r>
        <w:rPr>
          <w:lang w:val="en"/>
        </w:rPr>
        <w:t xml:space="preserve"> </w:t>
      </w:r>
      <w:r>
        <w:rPr>
          <w:rStyle w:val="hps"/>
          <w:lang w:val="en"/>
        </w:rPr>
        <w:t>allows you to insert</w:t>
      </w:r>
      <w:r>
        <w:rPr>
          <w:lang w:val="en"/>
        </w:rPr>
        <w:t xml:space="preserve"> </w:t>
      </w:r>
      <w:r>
        <w:rPr>
          <w:rStyle w:val="hps"/>
          <w:lang w:val="en"/>
        </w:rPr>
        <w:t>the attributes</w:t>
      </w:r>
      <w:r>
        <w:rPr>
          <w:lang w:val="en"/>
        </w:rPr>
        <w:t xml:space="preserve"> </w:t>
      </w:r>
      <w:r>
        <w:rPr>
          <w:rStyle w:val="hps"/>
          <w:lang w:val="en"/>
        </w:rPr>
        <w:t>and their</w:t>
      </w:r>
      <w:r>
        <w:rPr>
          <w:lang w:val="en"/>
        </w:rPr>
        <w:t xml:space="preserve"> </w:t>
      </w:r>
      <w:r>
        <w:rPr>
          <w:rStyle w:val="hps"/>
          <w:lang w:val="en"/>
        </w:rPr>
        <w:t>codelist</w:t>
      </w:r>
      <w:r>
        <w:rPr>
          <w:lang w:val="en"/>
        </w:rPr>
        <w:t xml:space="preserve"> </w:t>
      </w:r>
      <w:r>
        <w:rPr>
          <w:rStyle w:val="hps"/>
          <w:lang w:val="en"/>
        </w:rPr>
        <w:t>even without</w:t>
      </w:r>
      <w:r>
        <w:rPr>
          <w:lang w:val="en"/>
        </w:rPr>
        <w:t xml:space="preserve"> </w:t>
      </w:r>
      <w:r>
        <w:rPr>
          <w:rStyle w:val="hps"/>
          <w:lang w:val="en"/>
        </w:rPr>
        <w:t>of</w:t>
      </w:r>
      <w:r>
        <w:rPr>
          <w:lang w:val="en"/>
        </w:rPr>
        <w:t xml:space="preserve"> </w:t>
      </w:r>
      <w:r>
        <w:rPr>
          <w:rStyle w:val="hps"/>
          <w:lang w:val="en"/>
        </w:rPr>
        <w:t>StoreProcedure</w:t>
      </w:r>
      <w:r>
        <w:rPr>
          <w:lang w:val="en"/>
        </w:rPr>
        <w:t xml:space="preserve"> </w:t>
      </w:r>
      <w:r>
        <w:rPr>
          <w:rStyle w:val="hps"/>
          <w:lang w:val="en"/>
        </w:rPr>
        <w:t>dealing</w:t>
      </w:r>
      <w:r>
        <w:rPr>
          <w:lang w:val="en"/>
        </w:rPr>
        <w:t xml:space="preserve"> </w:t>
      </w:r>
      <w:r>
        <w:rPr>
          <w:rStyle w:val="hps"/>
          <w:lang w:val="en"/>
        </w:rPr>
        <w:t>retrieve this information</w:t>
      </w:r>
      <w:r>
        <w:rPr>
          <w:lang w:val="en"/>
        </w:rPr>
        <w:t>.</w:t>
      </w:r>
    </w:p>
    <w:p w:rsidR="0005351E" w:rsidRPr="00543617" w:rsidRDefault="0005351E" w:rsidP="00E94F54">
      <w:pPr>
        <w:pStyle w:val="Corpotesto"/>
        <w:rPr>
          <w:rFonts w:cstheme="minorHAnsi"/>
          <w:b/>
          <w:lang w:val="en-US"/>
        </w:rPr>
      </w:pPr>
      <w:r>
        <w:rPr>
          <w:rStyle w:val="hps"/>
          <w:lang w:val="en"/>
        </w:rPr>
        <w:t>The system</w:t>
      </w:r>
      <w:r>
        <w:rPr>
          <w:lang w:val="en"/>
        </w:rPr>
        <w:t xml:space="preserve"> </w:t>
      </w:r>
      <w:r>
        <w:rPr>
          <w:rStyle w:val="hps"/>
          <w:lang w:val="en"/>
        </w:rPr>
        <w:t>will retrieve</w:t>
      </w:r>
      <w:r>
        <w:rPr>
          <w:lang w:val="en"/>
        </w:rPr>
        <w:t xml:space="preserve"> </w:t>
      </w:r>
      <w:r>
        <w:rPr>
          <w:rStyle w:val="hps"/>
          <w:lang w:val="en"/>
        </w:rPr>
        <w:t>the attributes</w:t>
      </w:r>
      <w:r>
        <w:rPr>
          <w:lang w:val="en"/>
        </w:rPr>
        <w:t xml:space="preserve"> </w:t>
      </w:r>
      <w:r>
        <w:rPr>
          <w:rStyle w:val="hps"/>
          <w:lang w:val="en"/>
        </w:rPr>
        <w:t>and their</w:t>
      </w:r>
      <w:r>
        <w:rPr>
          <w:lang w:val="en"/>
        </w:rPr>
        <w:t xml:space="preserve"> </w:t>
      </w:r>
      <w:r>
        <w:rPr>
          <w:rStyle w:val="hps"/>
          <w:lang w:val="en"/>
        </w:rPr>
        <w:t>codelist</w:t>
      </w:r>
      <w:r>
        <w:rPr>
          <w:lang w:val="en"/>
        </w:rPr>
        <w:t xml:space="preserve"> </w:t>
      </w:r>
      <w:r>
        <w:rPr>
          <w:rStyle w:val="hps"/>
          <w:lang w:val="en"/>
        </w:rPr>
        <w:t>from a file</w:t>
      </w:r>
      <w:r>
        <w:rPr>
          <w:lang w:val="en"/>
        </w:rPr>
        <w:t xml:space="preserve"> </w:t>
      </w:r>
      <w:r>
        <w:rPr>
          <w:rStyle w:val="hps"/>
          <w:lang w:val="en"/>
        </w:rPr>
        <w:t>that</w:t>
      </w:r>
      <w:r>
        <w:rPr>
          <w:lang w:val="en"/>
        </w:rPr>
        <w:t xml:space="preserve"> </w:t>
      </w:r>
      <w:r>
        <w:rPr>
          <w:rStyle w:val="hps"/>
          <w:lang w:val="en"/>
        </w:rPr>
        <w:t>is located</w:t>
      </w:r>
      <w:r>
        <w:rPr>
          <w:lang w:val="en"/>
        </w:rPr>
        <w:t xml:space="preserve"> </w:t>
      </w:r>
      <w:r>
        <w:rPr>
          <w:rStyle w:val="hps"/>
          <w:lang w:val="en"/>
        </w:rPr>
        <w:t>in</w:t>
      </w:r>
      <w:r w:rsidRPr="00543617">
        <w:rPr>
          <w:rFonts w:cstheme="minorHAnsi"/>
          <w:b/>
          <w:lang w:val="en-US"/>
        </w:rPr>
        <w:t xml:space="preserve"> </w:t>
      </w:r>
    </w:p>
    <w:p w:rsidR="00E94F54" w:rsidRDefault="00E94F54">
      <w:pPr>
        <w:pStyle w:val="Corpotesto"/>
        <w:ind w:left="709"/>
        <w:rPr>
          <w:ins w:id="1652" w:author="Dario Camol" w:date="2015-01-13T12:52:00Z"/>
          <w:rFonts w:cstheme="minorHAnsi"/>
          <w:b/>
          <w:lang w:val="en-US"/>
        </w:rPr>
        <w:pPrChange w:id="1653" w:author="Dario Camol" w:date="2015-01-13T12:51:00Z">
          <w:pPr>
            <w:pStyle w:val="Corpotesto"/>
          </w:pPr>
        </w:pPrChange>
      </w:pPr>
      <w:r w:rsidRPr="00543617">
        <w:rPr>
          <w:rFonts w:cstheme="minorHAnsi"/>
          <w:b/>
          <w:lang w:val="en-US"/>
        </w:rPr>
        <w:t>“Bin/ConfigurationXml/AttributeConcepts.xml”</w:t>
      </w:r>
    </w:p>
    <w:p w:rsidR="00D07229" w:rsidRPr="00543617" w:rsidRDefault="00D07229">
      <w:pPr>
        <w:pStyle w:val="Corpotesto"/>
        <w:ind w:left="709"/>
        <w:rPr>
          <w:rFonts w:cstheme="minorHAnsi"/>
          <w:b/>
          <w:lang w:val="en-US"/>
        </w:rPr>
        <w:pPrChange w:id="1654" w:author="Dario Camol" w:date="2015-01-13T12:51:00Z">
          <w:pPr>
            <w:pStyle w:val="Corpotesto"/>
          </w:pPr>
        </w:pPrChange>
      </w:pPr>
    </w:p>
    <w:p w:rsidR="0005351E" w:rsidRDefault="0005351E" w:rsidP="00E94F54">
      <w:pPr>
        <w:autoSpaceDE w:val="0"/>
        <w:autoSpaceDN w:val="0"/>
        <w:adjustRightInd w:val="0"/>
        <w:spacing w:before="0" w:after="0" w:line="240" w:lineRule="auto"/>
        <w:rPr>
          <w:lang w:val="en"/>
        </w:rPr>
      </w:pPr>
      <w:r>
        <w:rPr>
          <w:rStyle w:val="hps"/>
          <w:lang w:val="en"/>
        </w:rPr>
        <w:t>In this file you</w:t>
      </w:r>
      <w:r>
        <w:rPr>
          <w:lang w:val="en"/>
        </w:rPr>
        <w:t xml:space="preserve"> </w:t>
      </w:r>
      <w:r>
        <w:rPr>
          <w:rStyle w:val="hps"/>
          <w:lang w:val="en"/>
        </w:rPr>
        <w:t>can assign each</w:t>
      </w:r>
      <w:r>
        <w:rPr>
          <w:lang w:val="en"/>
        </w:rPr>
        <w:t xml:space="preserve"> </w:t>
      </w:r>
      <w:r>
        <w:rPr>
          <w:rStyle w:val="hps"/>
          <w:lang w:val="en"/>
        </w:rPr>
        <w:t>dataflow</w:t>
      </w:r>
      <w:r>
        <w:rPr>
          <w:lang w:val="en"/>
        </w:rPr>
        <w:t xml:space="preserve"> </w:t>
      </w:r>
      <w:r>
        <w:rPr>
          <w:rStyle w:val="hps"/>
          <w:lang w:val="en"/>
        </w:rPr>
        <w:t>attributes</w:t>
      </w:r>
      <w:r>
        <w:rPr>
          <w:lang w:val="en"/>
        </w:rPr>
        <w:t xml:space="preserve"> </w:t>
      </w:r>
      <w:del w:id="1655" w:author="Dario Camol" w:date="2015-01-13T12:52:00Z">
        <w:r w:rsidDel="00D07229">
          <w:rPr>
            <w:rStyle w:val="hps"/>
            <w:lang w:val="en"/>
          </w:rPr>
          <w:delText xml:space="preserve">with </w:delText>
        </w:r>
      </w:del>
      <w:ins w:id="1656" w:author="Dario Camol" w:date="2015-01-13T12:52:00Z">
        <w:r w:rsidR="00D07229">
          <w:rPr>
            <w:rStyle w:val="hps"/>
            <w:lang w:val="en"/>
          </w:rPr>
          <w:t xml:space="preserve">to </w:t>
        </w:r>
      </w:ins>
      <w:r>
        <w:rPr>
          <w:rStyle w:val="hps"/>
          <w:lang w:val="en"/>
        </w:rPr>
        <w:t>their</w:t>
      </w:r>
      <w:r>
        <w:rPr>
          <w:lang w:val="en"/>
        </w:rPr>
        <w:t xml:space="preserve"> </w:t>
      </w:r>
      <w:r>
        <w:rPr>
          <w:rStyle w:val="hps"/>
          <w:lang w:val="en"/>
        </w:rPr>
        <w:t>codelist</w:t>
      </w:r>
      <w:r>
        <w:rPr>
          <w:lang w:val="en"/>
        </w:rPr>
        <w:t xml:space="preserve"> </w:t>
      </w:r>
      <w:r>
        <w:rPr>
          <w:rStyle w:val="hps"/>
          <w:lang w:val="en"/>
        </w:rPr>
        <w:t>in this way</w:t>
      </w:r>
      <w:r>
        <w:rPr>
          <w:lang w:val="en"/>
        </w:rPr>
        <w:t>:</w:t>
      </w:r>
    </w:p>
    <w:p w:rsidR="0005351E" w:rsidRDefault="0005351E" w:rsidP="00E94F54">
      <w:pPr>
        <w:autoSpaceDE w:val="0"/>
        <w:autoSpaceDN w:val="0"/>
        <w:adjustRightInd w:val="0"/>
        <w:spacing w:before="0" w:after="0" w:line="240" w:lineRule="auto"/>
        <w:rPr>
          <w:lang w:val="en"/>
        </w:rPr>
      </w:pPr>
    </w:p>
    <w:p w:rsidR="00E94F54" w:rsidRPr="00543617" w:rsidRDefault="00E94F54" w:rsidP="00E94F54">
      <w:pPr>
        <w:autoSpaceDE w:val="0"/>
        <w:autoSpaceDN w:val="0"/>
        <w:adjustRightInd w:val="0"/>
        <w:spacing w:before="0" w:after="0" w:line="240" w:lineRule="auto"/>
        <w:rPr>
          <w:rFonts w:ascii="Consolas" w:hAnsi="Consolas" w:cs="Consolas"/>
          <w:color w:val="000000"/>
          <w:sz w:val="19"/>
          <w:szCs w:val="19"/>
          <w:highlight w:val="white"/>
          <w:lang w:val="en-US"/>
        </w:rPr>
      </w:pPr>
      <w:r w:rsidRPr="00543617">
        <w:rPr>
          <w:rFonts w:ascii="Consolas" w:hAnsi="Consolas" w:cs="Consolas"/>
          <w:color w:val="0000FF"/>
          <w:sz w:val="19"/>
          <w:szCs w:val="19"/>
          <w:highlight w:val="white"/>
          <w:lang w:val="en-US"/>
        </w:rPr>
        <w:t>&lt;</w:t>
      </w:r>
      <w:r w:rsidRPr="00543617">
        <w:rPr>
          <w:rFonts w:ascii="Consolas" w:hAnsi="Consolas" w:cs="Consolas"/>
          <w:color w:val="A31515"/>
          <w:sz w:val="19"/>
          <w:szCs w:val="19"/>
          <w:highlight w:val="white"/>
          <w:lang w:val="en-US"/>
        </w:rPr>
        <w:t>Attribute</w:t>
      </w:r>
      <w:r w:rsidRPr="00543617">
        <w:rPr>
          <w:rFonts w:ascii="Consolas" w:hAnsi="Consolas" w:cs="Consolas"/>
          <w:color w:val="0000FF"/>
          <w:sz w:val="19"/>
          <w:szCs w:val="19"/>
          <w:highlight w:val="white"/>
          <w:lang w:val="en-US"/>
        </w:rPr>
        <w:t xml:space="preserve"> </w:t>
      </w:r>
      <w:r w:rsidRPr="00543617">
        <w:rPr>
          <w:rFonts w:ascii="Consolas" w:hAnsi="Consolas" w:cs="Consolas"/>
          <w:color w:val="FF0000"/>
          <w:sz w:val="19"/>
          <w:szCs w:val="19"/>
          <w:highlight w:val="white"/>
          <w:lang w:val="en-US"/>
        </w:rPr>
        <w:t>Code</w:t>
      </w:r>
      <w:r w:rsidRPr="00543617">
        <w:rPr>
          <w:rFonts w:ascii="Consolas" w:hAnsi="Consolas" w:cs="Consolas"/>
          <w:color w:val="0000FF"/>
          <w:sz w:val="19"/>
          <w:szCs w:val="19"/>
          <w:highlight w:val="white"/>
          <w:lang w:val="en-US"/>
        </w:rPr>
        <w: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AVAILABILITY</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 xml:space="preserve">  </w:t>
      </w:r>
      <w:r w:rsidRPr="00543617">
        <w:rPr>
          <w:rFonts w:ascii="Consolas" w:hAnsi="Consolas" w:cs="Consolas"/>
          <w:color w:val="FF0000"/>
          <w:sz w:val="19"/>
          <w:szCs w:val="19"/>
          <w:highlight w:val="white"/>
          <w:lang w:val="en-US"/>
        </w:rPr>
        <w:t>attachmentLevel</w:t>
      </w:r>
      <w:r w:rsidRPr="00543617">
        <w:rPr>
          <w:rFonts w:ascii="Consolas" w:hAnsi="Consolas" w:cs="Consolas"/>
          <w:color w:val="0000FF"/>
          <w:sz w:val="19"/>
          <w:szCs w:val="19"/>
          <w:highlight w:val="white"/>
          <w:lang w:val="en-US"/>
        </w:rPr>
        <w: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Dataset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 xml:space="preserve"> </w:t>
      </w:r>
      <w:r w:rsidRPr="00543617">
        <w:rPr>
          <w:rFonts w:ascii="Consolas" w:hAnsi="Consolas" w:cs="Consolas"/>
          <w:color w:val="FF0000"/>
          <w:sz w:val="19"/>
          <w:szCs w:val="19"/>
          <w:highlight w:val="white"/>
          <w:lang w:val="en-US"/>
        </w:rPr>
        <w:t>assignmentStatus</w:t>
      </w:r>
      <w:r w:rsidRPr="00543617">
        <w:rPr>
          <w:rFonts w:ascii="Consolas" w:hAnsi="Consolas" w:cs="Consolas"/>
          <w:color w:val="0000FF"/>
          <w:sz w:val="19"/>
          <w:szCs w:val="19"/>
          <w:highlight w:val="white"/>
          <w:lang w:val="en-US"/>
        </w:rPr>
        <w: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Mandatory</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&gt;</w:t>
      </w:r>
    </w:p>
    <w:p w:rsidR="00E94F54" w:rsidRPr="00543617" w:rsidRDefault="00E94F54" w:rsidP="00E94F54">
      <w:pPr>
        <w:autoSpaceDE w:val="0"/>
        <w:autoSpaceDN w:val="0"/>
        <w:adjustRightInd w:val="0"/>
        <w:spacing w:before="0" w:after="0" w:line="240" w:lineRule="auto"/>
        <w:rPr>
          <w:rFonts w:ascii="Consolas" w:hAnsi="Consolas" w:cs="Consolas"/>
          <w:color w:val="000000"/>
          <w:sz w:val="19"/>
          <w:szCs w:val="19"/>
          <w:highlight w:val="white"/>
          <w:lang w:val="en-US"/>
        </w:rPr>
      </w:pPr>
      <w:r w:rsidRPr="00543617">
        <w:rPr>
          <w:rFonts w:ascii="Consolas" w:hAnsi="Consolas" w:cs="Consolas"/>
          <w:color w:val="0000FF"/>
          <w:sz w:val="19"/>
          <w:szCs w:val="19"/>
          <w:highlight w:val="white"/>
          <w:lang w:val="en-US"/>
        </w:rPr>
        <w:t>&lt;</w:t>
      </w:r>
      <w:r w:rsidRPr="00543617">
        <w:rPr>
          <w:rFonts w:ascii="Consolas" w:hAnsi="Consolas" w:cs="Consolas"/>
          <w:color w:val="A31515"/>
          <w:sz w:val="19"/>
          <w:szCs w:val="19"/>
          <w:highlight w:val="white"/>
          <w:lang w:val="en-US"/>
        </w:rPr>
        <w:t>Name</w:t>
      </w:r>
      <w:r w:rsidRPr="00543617">
        <w:rPr>
          <w:rFonts w:ascii="Consolas" w:hAnsi="Consolas" w:cs="Consolas"/>
          <w:color w:val="0000FF"/>
          <w:sz w:val="19"/>
          <w:szCs w:val="19"/>
          <w:highlight w:val="white"/>
          <w:lang w:val="en-US"/>
        </w:rPr>
        <w:t xml:space="preserve"> </w:t>
      </w:r>
      <w:r w:rsidRPr="00543617">
        <w:rPr>
          <w:rFonts w:ascii="Consolas" w:hAnsi="Consolas" w:cs="Consolas"/>
          <w:color w:val="FF0000"/>
          <w:sz w:val="19"/>
          <w:szCs w:val="19"/>
          <w:highlight w:val="white"/>
          <w:lang w:val="en-US"/>
        </w:rPr>
        <w:t>LocaleIsoCode</w:t>
      </w:r>
      <w:r w:rsidRPr="00543617">
        <w:rPr>
          <w:rFonts w:ascii="Consolas" w:hAnsi="Consolas" w:cs="Consolas"/>
          <w:color w:val="0000FF"/>
          <w:sz w:val="19"/>
          <w:szCs w:val="19"/>
          <w:highlight w:val="white"/>
          <w:lang w:val="en-US"/>
        </w:rPr>
        <w: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en</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&gt;&lt;![CDATA[</w:t>
      </w:r>
      <w:r w:rsidRPr="00543617">
        <w:rPr>
          <w:rFonts w:ascii="Consolas" w:hAnsi="Consolas" w:cs="Consolas"/>
          <w:color w:val="808080"/>
          <w:sz w:val="19"/>
          <w:szCs w:val="19"/>
          <w:highlight w:val="white"/>
          <w:lang w:val="en-US"/>
        </w:rPr>
        <w:t>Attribute AVAILABILITY</w:t>
      </w:r>
      <w:r w:rsidRPr="00543617">
        <w:rPr>
          <w:rFonts w:ascii="Consolas" w:hAnsi="Consolas" w:cs="Consolas"/>
          <w:color w:val="0000FF"/>
          <w:sz w:val="19"/>
          <w:szCs w:val="19"/>
          <w:highlight w:val="white"/>
          <w:lang w:val="en-US"/>
        </w:rPr>
        <w:t>]]&gt;&lt;/</w:t>
      </w:r>
      <w:r w:rsidRPr="00543617">
        <w:rPr>
          <w:rFonts w:ascii="Consolas" w:hAnsi="Consolas" w:cs="Consolas"/>
          <w:color w:val="A31515"/>
          <w:sz w:val="19"/>
          <w:szCs w:val="19"/>
          <w:highlight w:val="white"/>
          <w:lang w:val="en-US"/>
        </w:rPr>
        <w:t>Name</w:t>
      </w:r>
      <w:r w:rsidRPr="00543617">
        <w:rPr>
          <w:rFonts w:ascii="Consolas" w:hAnsi="Consolas" w:cs="Consolas"/>
          <w:color w:val="0000FF"/>
          <w:sz w:val="19"/>
          <w:szCs w:val="19"/>
          <w:highlight w:val="white"/>
          <w:lang w:val="en-US"/>
        </w:rPr>
        <w:t>&gt;</w:t>
      </w:r>
    </w:p>
    <w:p w:rsidR="00E94F54" w:rsidRPr="00543617" w:rsidRDefault="00E94F54" w:rsidP="00E94F54">
      <w:pPr>
        <w:autoSpaceDE w:val="0"/>
        <w:autoSpaceDN w:val="0"/>
        <w:adjustRightInd w:val="0"/>
        <w:spacing w:before="0" w:after="0" w:line="240" w:lineRule="auto"/>
        <w:rPr>
          <w:rFonts w:ascii="Consolas" w:hAnsi="Consolas" w:cs="Consolas"/>
          <w:color w:val="000000"/>
          <w:sz w:val="19"/>
          <w:szCs w:val="19"/>
          <w:highlight w:val="white"/>
          <w:lang w:val="en-US"/>
        </w:rPr>
      </w:pPr>
      <w:r w:rsidRPr="00543617">
        <w:rPr>
          <w:rFonts w:ascii="Consolas" w:hAnsi="Consolas" w:cs="Consolas"/>
          <w:color w:val="0000FF"/>
          <w:sz w:val="19"/>
          <w:szCs w:val="19"/>
          <w:highlight w:val="white"/>
          <w:lang w:val="en-US"/>
        </w:rPr>
        <w:t>&lt;</w:t>
      </w:r>
      <w:r w:rsidRPr="00543617">
        <w:rPr>
          <w:rFonts w:ascii="Consolas" w:hAnsi="Consolas" w:cs="Consolas"/>
          <w:color w:val="A31515"/>
          <w:sz w:val="19"/>
          <w:szCs w:val="19"/>
          <w:highlight w:val="white"/>
          <w:lang w:val="en-US"/>
        </w:rPr>
        <w:t>Name</w:t>
      </w:r>
      <w:r w:rsidRPr="00543617">
        <w:rPr>
          <w:rFonts w:ascii="Consolas" w:hAnsi="Consolas" w:cs="Consolas"/>
          <w:color w:val="0000FF"/>
          <w:sz w:val="19"/>
          <w:szCs w:val="19"/>
          <w:highlight w:val="white"/>
          <w:lang w:val="en-US"/>
        </w:rPr>
        <w:t xml:space="preserve"> </w:t>
      </w:r>
      <w:r w:rsidRPr="00543617">
        <w:rPr>
          <w:rFonts w:ascii="Consolas" w:hAnsi="Consolas" w:cs="Consolas"/>
          <w:color w:val="FF0000"/>
          <w:sz w:val="19"/>
          <w:szCs w:val="19"/>
          <w:highlight w:val="white"/>
          <w:lang w:val="en-US"/>
        </w:rPr>
        <w:t>LocaleIsoCode</w:t>
      </w:r>
      <w:r w:rsidRPr="00543617">
        <w:rPr>
          <w:rFonts w:ascii="Consolas" w:hAnsi="Consolas" w:cs="Consolas"/>
          <w:color w:val="0000FF"/>
          <w:sz w:val="19"/>
          <w:szCs w:val="19"/>
          <w:highlight w:val="white"/>
          <w:lang w:val="en-US"/>
        </w:rPr>
        <w: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fr</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&gt;&lt;![CDATA[</w:t>
      </w:r>
      <w:r w:rsidRPr="00543617">
        <w:rPr>
          <w:rFonts w:ascii="Consolas" w:hAnsi="Consolas" w:cs="Consolas"/>
          <w:color w:val="808080"/>
          <w:sz w:val="19"/>
          <w:szCs w:val="19"/>
          <w:highlight w:val="white"/>
          <w:lang w:val="en-US"/>
        </w:rPr>
        <w:t>Attribute AVAILABILITY</w:t>
      </w:r>
      <w:r w:rsidRPr="00543617">
        <w:rPr>
          <w:rFonts w:ascii="Consolas" w:hAnsi="Consolas" w:cs="Consolas"/>
          <w:color w:val="0000FF"/>
          <w:sz w:val="19"/>
          <w:szCs w:val="19"/>
          <w:highlight w:val="white"/>
          <w:lang w:val="en-US"/>
        </w:rPr>
        <w:t>]]&gt;&lt;/</w:t>
      </w:r>
      <w:r w:rsidRPr="00543617">
        <w:rPr>
          <w:rFonts w:ascii="Consolas" w:hAnsi="Consolas" w:cs="Consolas"/>
          <w:color w:val="A31515"/>
          <w:sz w:val="19"/>
          <w:szCs w:val="19"/>
          <w:highlight w:val="white"/>
          <w:lang w:val="en-US"/>
        </w:rPr>
        <w:t>Name</w:t>
      </w:r>
      <w:r w:rsidRPr="00543617">
        <w:rPr>
          <w:rFonts w:ascii="Consolas" w:hAnsi="Consolas" w:cs="Consolas"/>
          <w:color w:val="0000FF"/>
          <w:sz w:val="19"/>
          <w:szCs w:val="19"/>
          <w:highlight w:val="white"/>
          <w:lang w:val="en-US"/>
        </w:rPr>
        <w:t>&gt;</w:t>
      </w:r>
    </w:p>
    <w:p w:rsidR="00E94F54" w:rsidRPr="00543617" w:rsidRDefault="00E94F54" w:rsidP="00E94F54">
      <w:pPr>
        <w:autoSpaceDE w:val="0"/>
        <w:autoSpaceDN w:val="0"/>
        <w:adjustRightInd w:val="0"/>
        <w:spacing w:before="0" w:after="0" w:line="240" w:lineRule="auto"/>
        <w:rPr>
          <w:rFonts w:ascii="Consolas" w:hAnsi="Consolas" w:cs="Consolas"/>
          <w:color w:val="000000"/>
          <w:sz w:val="19"/>
          <w:szCs w:val="19"/>
          <w:highlight w:val="white"/>
          <w:lang w:val="en-US"/>
        </w:rPr>
      </w:pPr>
      <w:r w:rsidRPr="00543617">
        <w:rPr>
          <w:rFonts w:ascii="Consolas" w:hAnsi="Consolas" w:cs="Consolas"/>
          <w:color w:val="0000FF"/>
          <w:sz w:val="19"/>
          <w:szCs w:val="19"/>
          <w:highlight w:val="white"/>
          <w:lang w:val="en-US"/>
        </w:rPr>
        <w:t>&lt;</w:t>
      </w:r>
      <w:r w:rsidRPr="00543617">
        <w:rPr>
          <w:rFonts w:ascii="Consolas" w:hAnsi="Consolas" w:cs="Consolas"/>
          <w:color w:val="A31515"/>
          <w:sz w:val="19"/>
          <w:szCs w:val="19"/>
          <w:highlight w:val="white"/>
          <w:lang w:val="en-US"/>
        </w:rPr>
        <w:t>Codelist</w:t>
      </w:r>
      <w:r w:rsidRPr="00543617">
        <w:rPr>
          <w:rFonts w:ascii="Consolas" w:hAnsi="Consolas" w:cs="Consolas"/>
          <w:color w:val="0000FF"/>
          <w:sz w:val="19"/>
          <w:szCs w:val="19"/>
          <w:highlight w:val="white"/>
          <w:lang w:val="en-US"/>
        </w:rPr>
        <w:t>&gt;</w:t>
      </w:r>
    </w:p>
    <w:p w:rsidR="00E94F54" w:rsidRPr="00543617" w:rsidRDefault="00E94F54" w:rsidP="00E94F54">
      <w:pPr>
        <w:autoSpaceDE w:val="0"/>
        <w:autoSpaceDN w:val="0"/>
        <w:adjustRightInd w:val="0"/>
        <w:spacing w:before="0" w:after="0" w:line="240" w:lineRule="auto"/>
        <w:rPr>
          <w:rFonts w:ascii="Consolas" w:hAnsi="Consolas" w:cs="Consolas"/>
          <w:color w:val="000000"/>
          <w:sz w:val="19"/>
          <w:szCs w:val="19"/>
          <w:highlight w:val="white"/>
          <w:lang w:val="en-US"/>
        </w:rPr>
      </w:pPr>
      <w:r w:rsidRPr="00543617">
        <w:rPr>
          <w:rFonts w:ascii="Consolas" w:hAnsi="Consolas" w:cs="Consolas"/>
          <w:color w:val="0000FF"/>
          <w:sz w:val="19"/>
          <w:szCs w:val="19"/>
          <w:highlight w:val="white"/>
          <w:lang w:val="en-US"/>
        </w:rPr>
        <w:tab/>
        <w:t>&lt;</w:t>
      </w:r>
      <w:r w:rsidRPr="00543617">
        <w:rPr>
          <w:rFonts w:ascii="Consolas" w:hAnsi="Consolas" w:cs="Consolas"/>
          <w:color w:val="A31515"/>
          <w:sz w:val="19"/>
          <w:szCs w:val="19"/>
          <w:highlight w:val="white"/>
          <w:lang w:val="en-US"/>
        </w:rPr>
        <w:t>Code</w:t>
      </w:r>
      <w:r w:rsidRPr="00543617">
        <w:rPr>
          <w:rFonts w:ascii="Consolas" w:hAnsi="Consolas" w:cs="Consolas"/>
          <w:color w:val="0000FF"/>
          <w:sz w:val="19"/>
          <w:szCs w:val="19"/>
          <w:highlight w:val="white"/>
          <w:lang w:val="en-US"/>
        </w:rPr>
        <w:t xml:space="preserve"> </w:t>
      </w:r>
      <w:r w:rsidRPr="00543617">
        <w:rPr>
          <w:rFonts w:ascii="Consolas" w:hAnsi="Consolas" w:cs="Consolas"/>
          <w:color w:val="FF0000"/>
          <w:sz w:val="19"/>
          <w:szCs w:val="19"/>
          <w:highlight w:val="white"/>
          <w:lang w:val="en-US"/>
        </w:rPr>
        <w:t>value</w:t>
      </w:r>
      <w:r w:rsidRPr="00543617">
        <w:rPr>
          <w:rFonts w:ascii="Consolas" w:hAnsi="Consolas" w:cs="Consolas"/>
          <w:color w:val="0000FF"/>
          <w:sz w:val="19"/>
          <w:szCs w:val="19"/>
          <w:highlight w:val="white"/>
          <w:lang w:val="en-US"/>
        </w:rPr>
        <w: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0</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&gt;</w:t>
      </w:r>
    </w:p>
    <w:p w:rsidR="00E94F54" w:rsidRPr="00543617" w:rsidRDefault="00E94F54" w:rsidP="00E94F54">
      <w:pPr>
        <w:autoSpaceDE w:val="0"/>
        <w:autoSpaceDN w:val="0"/>
        <w:adjustRightInd w:val="0"/>
        <w:spacing w:before="0" w:after="0" w:line="240" w:lineRule="auto"/>
        <w:rPr>
          <w:rFonts w:ascii="Consolas" w:hAnsi="Consolas" w:cs="Consolas"/>
          <w:color w:val="000000"/>
          <w:sz w:val="19"/>
          <w:szCs w:val="19"/>
          <w:highlight w:val="white"/>
          <w:lang w:val="en-US"/>
        </w:rPr>
      </w:pPr>
      <w:r w:rsidRPr="00543617">
        <w:rPr>
          <w:rFonts w:ascii="Consolas" w:hAnsi="Consolas" w:cs="Consolas"/>
          <w:color w:val="0000FF"/>
          <w:sz w:val="19"/>
          <w:szCs w:val="19"/>
          <w:highlight w:val="white"/>
          <w:lang w:val="en-US"/>
        </w:rPr>
        <w:tab/>
      </w:r>
      <w:r w:rsidRPr="00543617">
        <w:rPr>
          <w:rFonts w:ascii="Consolas" w:hAnsi="Consolas" w:cs="Consolas"/>
          <w:color w:val="0000FF"/>
          <w:sz w:val="19"/>
          <w:szCs w:val="19"/>
          <w:highlight w:val="white"/>
          <w:lang w:val="en-US"/>
        </w:rPr>
        <w:tab/>
        <w:t>&lt;</w:t>
      </w:r>
      <w:r w:rsidRPr="00543617">
        <w:rPr>
          <w:rFonts w:ascii="Consolas" w:hAnsi="Consolas" w:cs="Consolas"/>
          <w:color w:val="A31515"/>
          <w:sz w:val="19"/>
          <w:szCs w:val="19"/>
          <w:highlight w:val="white"/>
          <w:lang w:val="en-US"/>
        </w:rPr>
        <w:t>Name</w:t>
      </w:r>
      <w:r w:rsidRPr="00543617">
        <w:rPr>
          <w:rFonts w:ascii="Consolas" w:hAnsi="Consolas" w:cs="Consolas"/>
          <w:color w:val="0000FF"/>
          <w:sz w:val="19"/>
          <w:szCs w:val="19"/>
          <w:highlight w:val="white"/>
          <w:lang w:val="en-US"/>
        </w:rPr>
        <w:t xml:space="preserve"> </w:t>
      </w:r>
      <w:r w:rsidRPr="00543617">
        <w:rPr>
          <w:rFonts w:ascii="Consolas" w:hAnsi="Consolas" w:cs="Consolas"/>
          <w:color w:val="FF0000"/>
          <w:sz w:val="19"/>
          <w:szCs w:val="19"/>
          <w:highlight w:val="white"/>
          <w:lang w:val="en-US"/>
        </w:rPr>
        <w:t>LocaleIsoCode</w:t>
      </w:r>
      <w:r w:rsidRPr="00543617">
        <w:rPr>
          <w:rFonts w:ascii="Consolas" w:hAnsi="Consolas" w:cs="Consolas"/>
          <w:color w:val="0000FF"/>
          <w:sz w:val="19"/>
          <w:szCs w:val="19"/>
          <w:highlight w:val="white"/>
          <w:lang w:val="en-US"/>
        </w:rPr>
        <w: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en</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&gt;&lt;![CDATA[</w:t>
      </w:r>
      <w:r w:rsidRPr="00543617">
        <w:rPr>
          <w:rFonts w:ascii="Consolas" w:hAnsi="Consolas" w:cs="Consolas"/>
          <w:color w:val="808080"/>
          <w:sz w:val="19"/>
          <w:szCs w:val="19"/>
          <w:highlight w:val="white"/>
          <w:lang w:val="en-US"/>
        </w:rPr>
        <w:t>Available</w:t>
      </w:r>
      <w:r w:rsidRPr="00543617">
        <w:rPr>
          <w:rFonts w:ascii="Consolas" w:hAnsi="Consolas" w:cs="Consolas"/>
          <w:color w:val="0000FF"/>
          <w:sz w:val="19"/>
          <w:szCs w:val="19"/>
          <w:highlight w:val="white"/>
          <w:lang w:val="en-US"/>
        </w:rPr>
        <w:t>]]&gt;&lt;/</w:t>
      </w:r>
      <w:r w:rsidRPr="00543617">
        <w:rPr>
          <w:rFonts w:ascii="Consolas" w:hAnsi="Consolas" w:cs="Consolas"/>
          <w:color w:val="A31515"/>
          <w:sz w:val="19"/>
          <w:szCs w:val="19"/>
          <w:highlight w:val="white"/>
          <w:lang w:val="en-US"/>
        </w:rPr>
        <w:t>Name</w:t>
      </w:r>
      <w:r w:rsidRPr="00543617">
        <w:rPr>
          <w:rFonts w:ascii="Consolas" w:hAnsi="Consolas" w:cs="Consolas"/>
          <w:color w:val="0000FF"/>
          <w:sz w:val="19"/>
          <w:szCs w:val="19"/>
          <w:highlight w:val="white"/>
          <w:lang w:val="en-US"/>
        </w:rPr>
        <w:t>&gt;</w:t>
      </w:r>
    </w:p>
    <w:p w:rsidR="00E94F54" w:rsidRPr="00543617" w:rsidRDefault="00E94F54" w:rsidP="00E94F54">
      <w:pPr>
        <w:autoSpaceDE w:val="0"/>
        <w:autoSpaceDN w:val="0"/>
        <w:adjustRightInd w:val="0"/>
        <w:spacing w:before="0" w:after="0" w:line="240" w:lineRule="auto"/>
        <w:rPr>
          <w:rFonts w:ascii="Consolas" w:hAnsi="Consolas" w:cs="Consolas"/>
          <w:color w:val="000000"/>
          <w:sz w:val="19"/>
          <w:szCs w:val="19"/>
          <w:highlight w:val="white"/>
          <w:lang w:val="en-US"/>
        </w:rPr>
      </w:pPr>
      <w:r w:rsidRPr="00543617">
        <w:rPr>
          <w:rFonts w:ascii="Consolas" w:hAnsi="Consolas" w:cs="Consolas"/>
          <w:color w:val="0000FF"/>
          <w:sz w:val="19"/>
          <w:szCs w:val="19"/>
          <w:highlight w:val="white"/>
          <w:lang w:val="en-US"/>
        </w:rPr>
        <w:tab/>
      </w:r>
      <w:r w:rsidRPr="00543617">
        <w:rPr>
          <w:rFonts w:ascii="Consolas" w:hAnsi="Consolas" w:cs="Consolas"/>
          <w:color w:val="0000FF"/>
          <w:sz w:val="19"/>
          <w:szCs w:val="19"/>
          <w:highlight w:val="white"/>
          <w:lang w:val="en-US"/>
        </w:rPr>
        <w:tab/>
        <w:t>&lt;</w:t>
      </w:r>
      <w:r w:rsidRPr="00543617">
        <w:rPr>
          <w:rFonts w:ascii="Consolas" w:hAnsi="Consolas" w:cs="Consolas"/>
          <w:color w:val="A31515"/>
          <w:sz w:val="19"/>
          <w:szCs w:val="19"/>
          <w:highlight w:val="white"/>
          <w:lang w:val="en-US"/>
        </w:rPr>
        <w:t>Name</w:t>
      </w:r>
      <w:r w:rsidRPr="00543617">
        <w:rPr>
          <w:rFonts w:ascii="Consolas" w:hAnsi="Consolas" w:cs="Consolas"/>
          <w:color w:val="0000FF"/>
          <w:sz w:val="19"/>
          <w:szCs w:val="19"/>
          <w:highlight w:val="white"/>
          <w:lang w:val="en-US"/>
        </w:rPr>
        <w:t xml:space="preserve"> </w:t>
      </w:r>
      <w:r w:rsidRPr="00543617">
        <w:rPr>
          <w:rFonts w:ascii="Consolas" w:hAnsi="Consolas" w:cs="Consolas"/>
          <w:color w:val="FF0000"/>
          <w:sz w:val="19"/>
          <w:szCs w:val="19"/>
          <w:highlight w:val="white"/>
          <w:lang w:val="en-US"/>
        </w:rPr>
        <w:t>LocaleIsoCode</w:t>
      </w:r>
      <w:r w:rsidRPr="00543617">
        <w:rPr>
          <w:rFonts w:ascii="Consolas" w:hAnsi="Consolas" w:cs="Consolas"/>
          <w:color w:val="0000FF"/>
          <w:sz w:val="19"/>
          <w:szCs w:val="19"/>
          <w:highlight w:val="white"/>
          <w:lang w:val="en-US"/>
        </w:rPr>
        <w: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fr</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&gt;&lt;![CDATA[</w:t>
      </w:r>
      <w:r w:rsidRPr="00543617">
        <w:rPr>
          <w:rFonts w:ascii="Consolas" w:hAnsi="Consolas" w:cs="Consolas"/>
          <w:color w:val="808080"/>
          <w:sz w:val="19"/>
          <w:szCs w:val="19"/>
          <w:highlight w:val="white"/>
          <w:lang w:val="en-US"/>
        </w:rPr>
        <w:t>Available</w:t>
      </w:r>
      <w:r w:rsidRPr="00543617">
        <w:rPr>
          <w:rFonts w:ascii="Consolas" w:hAnsi="Consolas" w:cs="Consolas"/>
          <w:color w:val="0000FF"/>
          <w:sz w:val="19"/>
          <w:szCs w:val="19"/>
          <w:highlight w:val="white"/>
          <w:lang w:val="en-US"/>
        </w:rPr>
        <w:t>]]&gt;&lt;/</w:t>
      </w:r>
      <w:r w:rsidRPr="00543617">
        <w:rPr>
          <w:rFonts w:ascii="Consolas" w:hAnsi="Consolas" w:cs="Consolas"/>
          <w:color w:val="A31515"/>
          <w:sz w:val="19"/>
          <w:szCs w:val="19"/>
          <w:highlight w:val="white"/>
          <w:lang w:val="en-US"/>
        </w:rPr>
        <w:t>Name</w:t>
      </w:r>
      <w:r w:rsidRPr="00543617">
        <w:rPr>
          <w:rFonts w:ascii="Consolas" w:hAnsi="Consolas" w:cs="Consolas"/>
          <w:color w:val="0000FF"/>
          <w:sz w:val="19"/>
          <w:szCs w:val="19"/>
          <w:highlight w:val="white"/>
          <w:lang w:val="en-US"/>
        </w:rPr>
        <w:t>&gt;</w:t>
      </w:r>
    </w:p>
    <w:p w:rsidR="00E94F54" w:rsidRPr="00543617" w:rsidRDefault="00E94F54" w:rsidP="00E94F54">
      <w:pPr>
        <w:autoSpaceDE w:val="0"/>
        <w:autoSpaceDN w:val="0"/>
        <w:adjustRightInd w:val="0"/>
        <w:spacing w:before="0" w:after="0" w:line="240" w:lineRule="auto"/>
        <w:rPr>
          <w:rFonts w:ascii="Consolas" w:hAnsi="Consolas" w:cs="Consolas"/>
          <w:color w:val="000000"/>
          <w:sz w:val="19"/>
          <w:szCs w:val="19"/>
          <w:highlight w:val="white"/>
          <w:lang w:val="en-US"/>
        </w:rPr>
      </w:pPr>
      <w:r w:rsidRPr="00543617">
        <w:rPr>
          <w:rFonts w:ascii="Consolas" w:hAnsi="Consolas" w:cs="Consolas"/>
          <w:color w:val="0000FF"/>
          <w:sz w:val="19"/>
          <w:szCs w:val="19"/>
          <w:highlight w:val="white"/>
          <w:lang w:val="en-US"/>
        </w:rPr>
        <w:tab/>
        <w:t>&lt;/</w:t>
      </w:r>
      <w:r w:rsidRPr="00543617">
        <w:rPr>
          <w:rFonts w:ascii="Consolas" w:hAnsi="Consolas" w:cs="Consolas"/>
          <w:color w:val="A31515"/>
          <w:sz w:val="19"/>
          <w:szCs w:val="19"/>
          <w:highlight w:val="white"/>
          <w:lang w:val="en-US"/>
        </w:rPr>
        <w:t>Code</w:t>
      </w:r>
      <w:r w:rsidRPr="00543617">
        <w:rPr>
          <w:rFonts w:ascii="Consolas" w:hAnsi="Consolas" w:cs="Consolas"/>
          <w:color w:val="0000FF"/>
          <w:sz w:val="19"/>
          <w:szCs w:val="19"/>
          <w:highlight w:val="white"/>
          <w:lang w:val="en-US"/>
        </w:rPr>
        <w:t>&gt;</w:t>
      </w:r>
    </w:p>
    <w:p w:rsidR="00E94F54" w:rsidRPr="00543617" w:rsidRDefault="00E94F54" w:rsidP="00E94F54">
      <w:pPr>
        <w:autoSpaceDE w:val="0"/>
        <w:autoSpaceDN w:val="0"/>
        <w:adjustRightInd w:val="0"/>
        <w:spacing w:before="0" w:after="0" w:line="240" w:lineRule="auto"/>
        <w:rPr>
          <w:rFonts w:ascii="Consolas" w:hAnsi="Consolas" w:cs="Consolas"/>
          <w:color w:val="000000"/>
          <w:sz w:val="19"/>
          <w:szCs w:val="19"/>
          <w:highlight w:val="white"/>
          <w:lang w:val="en-US"/>
        </w:rPr>
      </w:pPr>
      <w:r w:rsidRPr="00543617">
        <w:rPr>
          <w:rFonts w:ascii="Consolas" w:hAnsi="Consolas" w:cs="Consolas"/>
          <w:color w:val="0000FF"/>
          <w:sz w:val="19"/>
          <w:szCs w:val="19"/>
          <w:highlight w:val="white"/>
          <w:lang w:val="en-US"/>
        </w:rPr>
        <w:tab/>
        <w:t>&lt;</w:t>
      </w:r>
      <w:r w:rsidRPr="00543617">
        <w:rPr>
          <w:rFonts w:ascii="Consolas" w:hAnsi="Consolas" w:cs="Consolas"/>
          <w:color w:val="A31515"/>
          <w:sz w:val="19"/>
          <w:szCs w:val="19"/>
          <w:highlight w:val="white"/>
          <w:lang w:val="en-US"/>
        </w:rPr>
        <w:t>Code</w:t>
      </w:r>
      <w:r w:rsidRPr="00543617">
        <w:rPr>
          <w:rFonts w:ascii="Consolas" w:hAnsi="Consolas" w:cs="Consolas"/>
          <w:color w:val="0000FF"/>
          <w:sz w:val="19"/>
          <w:szCs w:val="19"/>
          <w:highlight w:val="white"/>
          <w:lang w:val="en-US"/>
        </w:rPr>
        <w:t xml:space="preserve"> </w:t>
      </w:r>
      <w:r w:rsidRPr="00543617">
        <w:rPr>
          <w:rFonts w:ascii="Consolas" w:hAnsi="Consolas" w:cs="Consolas"/>
          <w:color w:val="FF0000"/>
          <w:sz w:val="19"/>
          <w:szCs w:val="19"/>
          <w:highlight w:val="white"/>
          <w:lang w:val="en-US"/>
        </w:rPr>
        <w:t>value</w:t>
      </w:r>
      <w:r w:rsidRPr="00543617">
        <w:rPr>
          <w:rFonts w:ascii="Consolas" w:hAnsi="Consolas" w:cs="Consolas"/>
          <w:color w:val="0000FF"/>
          <w:sz w:val="19"/>
          <w:szCs w:val="19"/>
          <w:highlight w:val="white"/>
          <w:lang w:val="en-US"/>
        </w:rPr>
        <w: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1</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&gt;</w:t>
      </w:r>
    </w:p>
    <w:p w:rsidR="00E94F54" w:rsidRPr="00543617" w:rsidRDefault="00E94F54" w:rsidP="00E94F54">
      <w:pPr>
        <w:autoSpaceDE w:val="0"/>
        <w:autoSpaceDN w:val="0"/>
        <w:adjustRightInd w:val="0"/>
        <w:spacing w:before="0" w:after="0" w:line="240" w:lineRule="auto"/>
        <w:rPr>
          <w:rFonts w:ascii="Consolas" w:hAnsi="Consolas" w:cs="Consolas"/>
          <w:color w:val="000000"/>
          <w:sz w:val="19"/>
          <w:szCs w:val="19"/>
          <w:highlight w:val="white"/>
          <w:lang w:val="en-US"/>
        </w:rPr>
      </w:pPr>
      <w:r w:rsidRPr="00543617">
        <w:rPr>
          <w:rFonts w:ascii="Consolas" w:hAnsi="Consolas" w:cs="Consolas"/>
          <w:color w:val="0000FF"/>
          <w:sz w:val="19"/>
          <w:szCs w:val="19"/>
          <w:highlight w:val="white"/>
          <w:lang w:val="en-US"/>
        </w:rPr>
        <w:tab/>
      </w:r>
      <w:r w:rsidRPr="00543617">
        <w:rPr>
          <w:rFonts w:ascii="Consolas" w:hAnsi="Consolas" w:cs="Consolas"/>
          <w:color w:val="0000FF"/>
          <w:sz w:val="19"/>
          <w:szCs w:val="19"/>
          <w:highlight w:val="white"/>
          <w:lang w:val="en-US"/>
        </w:rPr>
        <w:tab/>
        <w:t>&lt;</w:t>
      </w:r>
      <w:r w:rsidRPr="00543617">
        <w:rPr>
          <w:rFonts w:ascii="Consolas" w:hAnsi="Consolas" w:cs="Consolas"/>
          <w:color w:val="A31515"/>
          <w:sz w:val="19"/>
          <w:szCs w:val="19"/>
          <w:highlight w:val="white"/>
          <w:lang w:val="en-US"/>
        </w:rPr>
        <w:t>Name</w:t>
      </w:r>
      <w:r w:rsidRPr="00543617">
        <w:rPr>
          <w:rFonts w:ascii="Consolas" w:hAnsi="Consolas" w:cs="Consolas"/>
          <w:color w:val="0000FF"/>
          <w:sz w:val="19"/>
          <w:szCs w:val="19"/>
          <w:highlight w:val="white"/>
          <w:lang w:val="en-US"/>
        </w:rPr>
        <w:t xml:space="preserve"> </w:t>
      </w:r>
      <w:r w:rsidRPr="00543617">
        <w:rPr>
          <w:rFonts w:ascii="Consolas" w:hAnsi="Consolas" w:cs="Consolas"/>
          <w:color w:val="FF0000"/>
          <w:sz w:val="19"/>
          <w:szCs w:val="19"/>
          <w:highlight w:val="white"/>
          <w:lang w:val="en-US"/>
        </w:rPr>
        <w:t>LocaleIsoCode</w:t>
      </w:r>
      <w:r w:rsidRPr="00543617">
        <w:rPr>
          <w:rFonts w:ascii="Consolas" w:hAnsi="Consolas" w:cs="Consolas"/>
          <w:color w:val="0000FF"/>
          <w:sz w:val="19"/>
          <w:szCs w:val="19"/>
          <w:highlight w:val="white"/>
          <w:lang w:val="en-US"/>
        </w:rPr>
        <w: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en</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&gt;&lt;![CDATA[</w:t>
      </w:r>
      <w:r w:rsidRPr="00543617">
        <w:rPr>
          <w:rFonts w:ascii="Consolas" w:hAnsi="Consolas" w:cs="Consolas"/>
          <w:color w:val="808080"/>
          <w:sz w:val="19"/>
          <w:szCs w:val="19"/>
          <w:highlight w:val="white"/>
          <w:lang w:val="en-US"/>
        </w:rPr>
        <w:t>not Available</w:t>
      </w:r>
      <w:r w:rsidRPr="00543617">
        <w:rPr>
          <w:rFonts w:ascii="Consolas" w:hAnsi="Consolas" w:cs="Consolas"/>
          <w:color w:val="0000FF"/>
          <w:sz w:val="19"/>
          <w:szCs w:val="19"/>
          <w:highlight w:val="white"/>
          <w:lang w:val="en-US"/>
        </w:rPr>
        <w:t>]]&gt;&lt;/</w:t>
      </w:r>
      <w:r w:rsidRPr="00543617">
        <w:rPr>
          <w:rFonts w:ascii="Consolas" w:hAnsi="Consolas" w:cs="Consolas"/>
          <w:color w:val="A31515"/>
          <w:sz w:val="19"/>
          <w:szCs w:val="19"/>
          <w:highlight w:val="white"/>
          <w:lang w:val="en-US"/>
        </w:rPr>
        <w:t>Name</w:t>
      </w:r>
      <w:r w:rsidRPr="00543617">
        <w:rPr>
          <w:rFonts w:ascii="Consolas" w:hAnsi="Consolas" w:cs="Consolas"/>
          <w:color w:val="0000FF"/>
          <w:sz w:val="19"/>
          <w:szCs w:val="19"/>
          <w:highlight w:val="white"/>
          <w:lang w:val="en-US"/>
        </w:rPr>
        <w:t>&gt;</w:t>
      </w:r>
    </w:p>
    <w:p w:rsidR="00E94F54" w:rsidRPr="00543617" w:rsidRDefault="00E94F54" w:rsidP="00E94F54">
      <w:pPr>
        <w:autoSpaceDE w:val="0"/>
        <w:autoSpaceDN w:val="0"/>
        <w:adjustRightInd w:val="0"/>
        <w:spacing w:before="0" w:after="0" w:line="240" w:lineRule="auto"/>
        <w:rPr>
          <w:rFonts w:ascii="Consolas" w:hAnsi="Consolas" w:cs="Consolas"/>
          <w:color w:val="000000"/>
          <w:sz w:val="19"/>
          <w:szCs w:val="19"/>
          <w:highlight w:val="white"/>
          <w:lang w:val="en-US"/>
        </w:rPr>
      </w:pPr>
      <w:r w:rsidRPr="00543617">
        <w:rPr>
          <w:rFonts w:ascii="Consolas" w:hAnsi="Consolas" w:cs="Consolas"/>
          <w:color w:val="0000FF"/>
          <w:sz w:val="19"/>
          <w:szCs w:val="19"/>
          <w:highlight w:val="white"/>
          <w:lang w:val="en-US"/>
        </w:rPr>
        <w:tab/>
      </w:r>
      <w:r w:rsidRPr="00543617">
        <w:rPr>
          <w:rFonts w:ascii="Consolas" w:hAnsi="Consolas" w:cs="Consolas"/>
          <w:color w:val="0000FF"/>
          <w:sz w:val="19"/>
          <w:szCs w:val="19"/>
          <w:highlight w:val="white"/>
          <w:lang w:val="en-US"/>
        </w:rPr>
        <w:tab/>
        <w:t>&lt;</w:t>
      </w:r>
      <w:r w:rsidRPr="00543617">
        <w:rPr>
          <w:rFonts w:ascii="Consolas" w:hAnsi="Consolas" w:cs="Consolas"/>
          <w:color w:val="A31515"/>
          <w:sz w:val="19"/>
          <w:szCs w:val="19"/>
          <w:highlight w:val="white"/>
          <w:lang w:val="en-US"/>
        </w:rPr>
        <w:t>Name</w:t>
      </w:r>
      <w:r w:rsidRPr="00543617">
        <w:rPr>
          <w:rFonts w:ascii="Consolas" w:hAnsi="Consolas" w:cs="Consolas"/>
          <w:color w:val="0000FF"/>
          <w:sz w:val="19"/>
          <w:szCs w:val="19"/>
          <w:highlight w:val="white"/>
          <w:lang w:val="en-US"/>
        </w:rPr>
        <w:t xml:space="preserve"> </w:t>
      </w:r>
      <w:r w:rsidRPr="00543617">
        <w:rPr>
          <w:rFonts w:ascii="Consolas" w:hAnsi="Consolas" w:cs="Consolas"/>
          <w:color w:val="FF0000"/>
          <w:sz w:val="19"/>
          <w:szCs w:val="19"/>
          <w:highlight w:val="white"/>
          <w:lang w:val="en-US"/>
        </w:rPr>
        <w:t>LocaleIsoCode</w:t>
      </w:r>
      <w:r w:rsidRPr="00543617">
        <w:rPr>
          <w:rFonts w:ascii="Consolas" w:hAnsi="Consolas" w:cs="Consolas"/>
          <w:color w:val="0000FF"/>
          <w:sz w:val="19"/>
          <w:szCs w:val="19"/>
          <w:highlight w:val="white"/>
          <w:lang w:val="en-US"/>
        </w:rPr>
        <w:t>=</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fr</w:t>
      </w:r>
      <w:r w:rsidRPr="00543617">
        <w:rPr>
          <w:rFonts w:ascii="Consolas" w:hAnsi="Consolas" w:cs="Consolas"/>
          <w:color w:val="000000"/>
          <w:sz w:val="19"/>
          <w:szCs w:val="19"/>
          <w:highlight w:val="white"/>
          <w:lang w:val="en-US"/>
        </w:rPr>
        <w:t>"</w:t>
      </w:r>
      <w:r w:rsidRPr="00543617">
        <w:rPr>
          <w:rFonts w:ascii="Consolas" w:hAnsi="Consolas" w:cs="Consolas"/>
          <w:color w:val="0000FF"/>
          <w:sz w:val="19"/>
          <w:szCs w:val="19"/>
          <w:highlight w:val="white"/>
          <w:lang w:val="en-US"/>
        </w:rPr>
        <w:t>&gt;&lt;![CDATA[</w:t>
      </w:r>
      <w:r w:rsidRPr="00543617">
        <w:rPr>
          <w:rFonts w:ascii="Consolas" w:hAnsi="Consolas" w:cs="Consolas"/>
          <w:color w:val="808080"/>
          <w:sz w:val="19"/>
          <w:szCs w:val="19"/>
          <w:highlight w:val="white"/>
          <w:lang w:val="en-US"/>
        </w:rPr>
        <w:t>not Available</w:t>
      </w:r>
      <w:r w:rsidRPr="00543617">
        <w:rPr>
          <w:rFonts w:ascii="Consolas" w:hAnsi="Consolas" w:cs="Consolas"/>
          <w:color w:val="0000FF"/>
          <w:sz w:val="19"/>
          <w:szCs w:val="19"/>
          <w:highlight w:val="white"/>
          <w:lang w:val="en-US"/>
        </w:rPr>
        <w:t>]]&gt;&lt;/</w:t>
      </w:r>
      <w:r w:rsidRPr="00543617">
        <w:rPr>
          <w:rFonts w:ascii="Consolas" w:hAnsi="Consolas" w:cs="Consolas"/>
          <w:color w:val="A31515"/>
          <w:sz w:val="19"/>
          <w:szCs w:val="19"/>
          <w:highlight w:val="white"/>
          <w:lang w:val="en-US"/>
        </w:rPr>
        <w:t>Name</w:t>
      </w:r>
      <w:r w:rsidRPr="00543617">
        <w:rPr>
          <w:rFonts w:ascii="Consolas" w:hAnsi="Consolas" w:cs="Consolas"/>
          <w:color w:val="0000FF"/>
          <w:sz w:val="19"/>
          <w:szCs w:val="19"/>
          <w:highlight w:val="white"/>
          <w:lang w:val="en-US"/>
        </w:rPr>
        <w:t>&gt;</w:t>
      </w:r>
    </w:p>
    <w:p w:rsidR="00E94F54" w:rsidRPr="00543617" w:rsidRDefault="00E94F54" w:rsidP="00E94F54">
      <w:pPr>
        <w:autoSpaceDE w:val="0"/>
        <w:autoSpaceDN w:val="0"/>
        <w:adjustRightInd w:val="0"/>
        <w:spacing w:before="0" w:after="0" w:line="240" w:lineRule="auto"/>
        <w:rPr>
          <w:rFonts w:ascii="Consolas" w:hAnsi="Consolas" w:cs="Consolas"/>
          <w:color w:val="000000"/>
          <w:sz w:val="19"/>
          <w:szCs w:val="19"/>
          <w:highlight w:val="white"/>
          <w:lang w:val="en-US"/>
        </w:rPr>
      </w:pPr>
      <w:r w:rsidRPr="00543617">
        <w:rPr>
          <w:rFonts w:ascii="Consolas" w:hAnsi="Consolas" w:cs="Consolas"/>
          <w:color w:val="0000FF"/>
          <w:sz w:val="19"/>
          <w:szCs w:val="19"/>
          <w:highlight w:val="white"/>
          <w:lang w:val="en-US"/>
        </w:rPr>
        <w:tab/>
        <w:t>&lt;/</w:t>
      </w:r>
      <w:r w:rsidRPr="00543617">
        <w:rPr>
          <w:rFonts w:ascii="Consolas" w:hAnsi="Consolas" w:cs="Consolas"/>
          <w:color w:val="A31515"/>
          <w:sz w:val="19"/>
          <w:szCs w:val="19"/>
          <w:highlight w:val="white"/>
          <w:lang w:val="en-US"/>
        </w:rPr>
        <w:t>Code</w:t>
      </w:r>
      <w:r w:rsidRPr="00543617">
        <w:rPr>
          <w:rFonts w:ascii="Consolas" w:hAnsi="Consolas" w:cs="Consolas"/>
          <w:color w:val="0000FF"/>
          <w:sz w:val="19"/>
          <w:szCs w:val="19"/>
          <w:highlight w:val="white"/>
          <w:lang w:val="en-US"/>
        </w:rPr>
        <w:t>&gt;</w:t>
      </w:r>
    </w:p>
    <w:p w:rsidR="00E94F54" w:rsidRPr="00543617" w:rsidRDefault="00E94F54" w:rsidP="00E94F54">
      <w:pPr>
        <w:autoSpaceDE w:val="0"/>
        <w:autoSpaceDN w:val="0"/>
        <w:adjustRightInd w:val="0"/>
        <w:spacing w:before="0" w:after="0" w:line="240" w:lineRule="auto"/>
        <w:rPr>
          <w:rFonts w:ascii="Consolas" w:hAnsi="Consolas" w:cs="Consolas"/>
          <w:color w:val="000000"/>
          <w:sz w:val="19"/>
          <w:szCs w:val="19"/>
          <w:highlight w:val="white"/>
          <w:lang w:val="en-US"/>
        </w:rPr>
      </w:pPr>
      <w:r w:rsidRPr="00543617">
        <w:rPr>
          <w:rFonts w:ascii="Consolas" w:hAnsi="Consolas" w:cs="Consolas"/>
          <w:color w:val="0000FF"/>
          <w:sz w:val="19"/>
          <w:szCs w:val="19"/>
          <w:highlight w:val="white"/>
          <w:lang w:val="en-US"/>
        </w:rPr>
        <w:t>&lt;/</w:t>
      </w:r>
      <w:r w:rsidRPr="00543617">
        <w:rPr>
          <w:rFonts w:ascii="Consolas" w:hAnsi="Consolas" w:cs="Consolas"/>
          <w:color w:val="A31515"/>
          <w:sz w:val="19"/>
          <w:szCs w:val="19"/>
          <w:highlight w:val="white"/>
          <w:lang w:val="en-US"/>
        </w:rPr>
        <w:t>Codelist</w:t>
      </w:r>
      <w:r w:rsidRPr="00543617">
        <w:rPr>
          <w:rFonts w:ascii="Consolas" w:hAnsi="Consolas" w:cs="Consolas"/>
          <w:color w:val="0000FF"/>
          <w:sz w:val="19"/>
          <w:szCs w:val="19"/>
          <w:highlight w:val="white"/>
          <w:lang w:val="en-US"/>
        </w:rPr>
        <w:t>&gt;</w:t>
      </w:r>
    </w:p>
    <w:p w:rsidR="00E94F54" w:rsidRPr="00543617" w:rsidRDefault="00E94F54" w:rsidP="00E94F54">
      <w:pPr>
        <w:jc w:val="both"/>
        <w:rPr>
          <w:rFonts w:ascii="Consolas" w:hAnsi="Consolas" w:cs="Consolas"/>
          <w:color w:val="0000FF"/>
          <w:sz w:val="19"/>
          <w:szCs w:val="19"/>
          <w:lang w:val="en-US"/>
        </w:rPr>
      </w:pPr>
      <w:r w:rsidRPr="00543617">
        <w:rPr>
          <w:rFonts w:ascii="Consolas" w:hAnsi="Consolas" w:cs="Consolas"/>
          <w:color w:val="0000FF"/>
          <w:sz w:val="19"/>
          <w:szCs w:val="19"/>
          <w:highlight w:val="white"/>
          <w:lang w:val="en-US"/>
        </w:rPr>
        <w:t>&lt;/</w:t>
      </w:r>
      <w:r w:rsidRPr="00543617">
        <w:rPr>
          <w:rFonts w:ascii="Consolas" w:hAnsi="Consolas" w:cs="Consolas"/>
          <w:color w:val="A31515"/>
          <w:sz w:val="19"/>
          <w:szCs w:val="19"/>
          <w:highlight w:val="white"/>
          <w:lang w:val="en-US"/>
        </w:rPr>
        <w:t>Attribute</w:t>
      </w:r>
      <w:r w:rsidRPr="00543617">
        <w:rPr>
          <w:rFonts w:ascii="Consolas" w:hAnsi="Consolas" w:cs="Consolas"/>
          <w:color w:val="0000FF"/>
          <w:sz w:val="19"/>
          <w:szCs w:val="19"/>
          <w:highlight w:val="white"/>
          <w:lang w:val="en-US"/>
        </w:rPr>
        <w:t>&gt;</w:t>
      </w:r>
    </w:p>
    <w:p w:rsidR="00871512" w:rsidRDefault="00187767" w:rsidP="00E94F54">
      <w:pPr>
        <w:spacing w:after="0"/>
        <w:jc w:val="both"/>
        <w:rPr>
          <w:ins w:id="1657" w:author="Dario Camol" w:date="2015-01-13T12:54:00Z"/>
          <w:lang w:val="en"/>
        </w:rPr>
      </w:pPr>
      <w:r>
        <w:rPr>
          <w:rStyle w:val="hps"/>
          <w:lang w:val="en"/>
        </w:rPr>
        <w:t xml:space="preserve">How </w:t>
      </w:r>
      <w:ins w:id="1658" w:author="Dario Camol" w:date="2015-01-13T12:52:00Z">
        <w:r w:rsidR="00D07229">
          <w:rPr>
            <w:rStyle w:val="hps"/>
            <w:lang w:val="en"/>
          </w:rPr>
          <w:t xml:space="preserve">you </w:t>
        </w:r>
      </w:ins>
      <w:r>
        <w:rPr>
          <w:rStyle w:val="hps"/>
          <w:lang w:val="en"/>
        </w:rPr>
        <w:t>can</w:t>
      </w:r>
      <w:r>
        <w:rPr>
          <w:lang w:val="en"/>
        </w:rPr>
        <w:t xml:space="preserve"> </w:t>
      </w:r>
      <w:r>
        <w:rPr>
          <w:rStyle w:val="hps"/>
          <w:lang w:val="en"/>
        </w:rPr>
        <w:t>see,</w:t>
      </w:r>
      <w:r>
        <w:rPr>
          <w:lang w:val="en"/>
        </w:rPr>
        <w:t xml:space="preserve"> </w:t>
      </w:r>
      <w:r>
        <w:rPr>
          <w:rStyle w:val="hps"/>
          <w:lang w:val="en"/>
        </w:rPr>
        <w:t>we have defined</w:t>
      </w:r>
      <w:r>
        <w:rPr>
          <w:lang w:val="en"/>
        </w:rPr>
        <w:t xml:space="preserve"> </w:t>
      </w:r>
      <w:r>
        <w:rPr>
          <w:rStyle w:val="hps"/>
          <w:lang w:val="en"/>
        </w:rPr>
        <w:t>an attribute by</w:t>
      </w:r>
      <w:r>
        <w:rPr>
          <w:lang w:val="en"/>
        </w:rPr>
        <w:t xml:space="preserve"> </w:t>
      </w:r>
      <w:r w:rsidR="0005351E" w:rsidRPr="00543617">
        <w:rPr>
          <w:rFonts w:ascii="Consolas" w:hAnsi="Consolas" w:cs="Consolas"/>
          <w:color w:val="FF0000"/>
          <w:sz w:val="19"/>
          <w:szCs w:val="19"/>
          <w:highlight w:val="white"/>
          <w:lang w:val="en-US"/>
        </w:rPr>
        <w:t>Code</w:t>
      </w:r>
      <w:r>
        <w:rPr>
          <w:lang w:val="en"/>
        </w:rPr>
        <w:t xml:space="preserve"> </w:t>
      </w:r>
      <w:r>
        <w:rPr>
          <w:rStyle w:val="hps"/>
          <w:lang w:val="en"/>
        </w:rPr>
        <w:t xml:space="preserve">and </w:t>
      </w:r>
      <w:r w:rsidR="0005351E" w:rsidRPr="00D07229">
        <w:rPr>
          <w:rFonts w:ascii="Consolas" w:hAnsi="Consolas" w:cs="Consolas"/>
          <w:color w:val="FF0000"/>
          <w:sz w:val="19"/>
          <w:szCs w:val="19"/>
          <w:highlight w:val="white"/>
          <w:lang w:val="en-US"/>
          <w:rPrChange w:id="1659" w:author="Dario Camol" w:date="2015-01-13T12:52:00Z">
            <w:rPr>
              <w:rFonts w:ascii="Consolas" w:hAnsi="Consolas" w:cs="Consolas"/>
              <w:color w:val="A31515"/>
              <w:sz w:val="19"/>
              <w:szCs w:val="19"/>
              <w:highlight w:val="white"/>
              <w:lang w:val="en-US"/>
            </w:rPr>
          </w:rPrChange>
        </w:rPr>
        <w:t>Name</w:t>
      </w:r>
      <w:r w:rsidR="0005351E">
        <w:rPr>
          <w:rStyle w:val="hps"/>
          <w:lang w:val="en"/>
        </w:rPr>
        <w:t xml:space="preserve"> </w:t>
      </w:r>
      <w:r>
        <w:rPr>
          <w:rStyle w:val="hps"/>
          <w:lang w:val="en"/>
        </w:rPr>
        <w:t>nodes</w:t>
      </w:r>
      <w:r>
        <w:rPr>
          <w:lang w:val="en"/>
        </w:rPr>
        <w:t>.</w:t>
      </w:r>
    </w:p>
    <w:p w:rsidR="00871512" w:rsidRDefault="00187767" w:rsidP="00E94F54">
      <w:pPr>
        <w:spacing w:after="0"/>
        <w:jc w:val="both"/>
        <w:rPr>
          <w:ins w:id="1660" w:author="Dario Camol" w:date="2015-01-13T12:54:00Z"/>
          <w:lang w:val="en"/>
        </w:rPr>
      </w:pPr>
      <w:del w:id="1661" w:author="Dario Camol" w:date="2015-01-13T12:54:00Z">
        <w:r w:rsidDel="00871512">
          <w:rPr>
            <w:lang w:val="en"/>
          </w:rPr>
          <w:delText xml:space="preserve"> </w:delText>
        </w:r>
        <w:r w:rsidDel="00871512">
          <w:rPr>
            <w:rStyle w:val="hps"/>
            <w:lang w:val="en"/>
          </w:rPr>
          <w:delText>Attributes</w:delText>
        </w:r>
        <w:r w:rsidDel="00871512">
          <w:rPr>
            <w:lang w:val="en"/>
          </w:rPr>
          <w:delText xml:space="preserve"> </w:delText>
        </w:r>
        <w:r w:rsidDel="00871512">
          <w:rPr>
            <w:rStyle w:val="hps"/>
            <w:lang w:val="en"/>
          </w:rPr>
          <w:delText>that</w:delText>
        </w:r>
        <w:r w:rsidDel="00871512">
          <w:rPr>
            <w:lang w:val="en"/>
          </w:rPr>
          <w:delText xml:space="preserve"> </w:delText>
        </w:r>
        <w:r w:rsidDel="00871512">
          <w:rPr>
            <w:rStyle w:val="hps"/>
            <w:lang w:val="en"/>
          </w:rPr>
          <w:delText>are r</w:delText>
        </w:r>
      </w:del>
      <w:ins w:id="1662" w:author="Dario Camol" w:date="2015-01-13T12:54:00Z">
        <w:r w:rsidR="00871512">
          <w:rPr>
            <w:rStyle w:val="hps"/>
            <w:lang w:val="en"/>
          </w:rPr>
          <w:t>R</w:t>
        </w:r>
      </w:ins>
      <w:r>
        <w:rPr>
          <w:rStyle w:val="hps"/>
          <w:lang w:val="en"/>
        </w:rPr>
        <w:t>equired</w:t>
      </w:r>
      <w:ins w:id="1663" w:author="Dario Camol" w:date="2015-01-13T12:54:00Z">
        <w:r w:rsidR="00871512">
          <w:rPr>
            <w:rStyle w:val="hps"/>
            <w:lang w:val="en"/>
          </w:rPr>
          <w:t xml:space="preserve"> xml attributes</w:t>
        </w:r>
      </w:ins>
      <w:r>
        <w:rPr>
          <w:lang w:val="en"/>
        </w:rPr>
        <w:t xml:space="preserve">: </w:t>
      </w:r>
    </w:p>
    <w:p w:rsidR="00187767" w:rsidRPr="00B144EA" w:rsidRDefault="0005351E">
      <w:pPr>
        <w:pStyle w:val="Paragrafoelenco"/>
        <w:numPr>
          <w:ilvl w:val="0"/>
          <w:numId w:val="37"/>
        </w:numPr>
        <w:spacing w:after="0"/>
        <w:jc w:val="both"/>
        <w:rPr>
          <w:rFonts w:cstheme="minorHAnsi"/>
          <w:lang w:val="en-US"/>
        </w:rPr>
        <w:pPrChange w:id="1664" w:author="Dario Camol" w:date="2015-01-13T12:54:00Z">
          <w:pPr>
            <w:spacing w:after="0"/>
            <w:jc w:val="both"/>
          </w:pPr>
        </w:pPrChange>
      </w:pPr>
      <w:r w:rsidRPr="00871512">
        <w:rPr>
          <w:rFonts w:ascii="Consolas" w:hAnsi="Consolas" w:cs="Consolas"/>
          <w:color w:val="FF0000"/>
          <w:sz w:val="19"/>
          <w:szCs w:val="19"/>
          <w:highlight w:val="white"/>
          <w:lang w:val="en-US"/>
        </w:rPr>
        <w:t>attachmentLevel</w:t>
      </w:r>
      <w:r w:rsidRPr="00871512">
        <w:rPr>
          <w:rFonts w:cstheme="minorHAnsi"/>
          <w:lang w:val="en-US"/>
        </w:rPr>
        <w:t xml:space="preserve"> </w:t>
      </w:r>
      <w:r w:rsidR="00187767" w:rsidRPr="00871512">
        <w:rPr>
          <w:rStyle w:val="hps"/>
          <w:lang w:val="en"/>
        </w:rPr>
        <w:t>describe</w:t>
      </w:r>
      <w:ins w:id="1665" w:author="Dario Camol" w:date="2015-01-13T12:57:00Z">
        <w:r w:rsidR="00B144EA">
          <w:rPr>
            <w:rStyle w:val="hps"/>
            <w:lang w:val="en"/>
          </w:rPr>
          <w:t>s</w:t>
        </w:r>
      </w:ins>
      <w:r w:rsidR="00187767" w:rsidRPr="00871512">
        <w:rPr>
          <w:lang w:val="en"/>
        </w:rPr>
        <w:t xml:space="preserve"> </w:t>
      </w:r>
      <w:r w:rsidR="00187767" w:rsidRPr="00B144EA">
        <w:rPr>
          <w:rStyle w:val="hps"/>
          <w:lang w:val="en"/>
        </w:rPr>
        <w:t>where they will be</w:t>
      </w:r>
      <w:r w:rsidR="00187767" w:rsidRPr="00B144EA">
        <w:rPr>
          <w:lang w:val="en"/>
        </w:rPr>
        <w:t xml:space="preserve"> </w:t>
      </w:r>
      <w:r w:rsidR="00187767" w:rsidRPr="00B144EA">
        <w:rPr>
          <w:rStyle w:val="hps"/>
          <w:lang w:val="en"/>
        </w:rPr>
        <w:t>placed</w:t>
      </w:r>
      <w:r w:rsidR="00187767" w:rsidRPr="00B144EA">
        <w:rPr>
          <w:lang w:val="en"/>
        </w:rPr>
        <w:t xml:space="preserve"> </w:t>
      </w:r>
      <w:r w:rsidR="00187767" w:rsidRPr="00B144EA">
        <w:rPr>
          <w:rStyle w:val="hps"/>
          <w:lang w:val="en"/>
        </w:rPr>
        <w:t>within</w:t>
      </w:r>
      <w:r w:rsidR="00187767" w:rsidRPr="00B144EA">
        <w:rPr>
          <w:lang w:val="en"/>
        </w:rPr>
        <w:t xml:space="preserve"> </w:t>
      </w:r>
      <w:r w:rsidR="00187767" w:rsidRPr="00B144EA">
        <w:rPr>
          <w:rStyle w:val="hps"/>
          <w:lang w:val="en"/>
        </w:rPr>
        <w:t>the attributes</w:t>
      </w:r>
      <w:r w:rsidR="00187767" w:rsidRPr="00B144EA">
        <w:rPr>
          <w:lang w:val="en"/>
        </w:rPr>
        <w:t xml:space="preserve"> </w:t>
      </w:r>
      <w:r w:rsidR="00187767" w:rsidRPr="00B144EA">
        <w:rPr>
          <w:rStyle w:val="hps"/>
          <w:lang w:val="en"/>
        </w:rPr>
        <w:t>of the data structure</w:t>
      </w:r>
      <w:r w:rsidR="00187767" w:rsidRPr="00B144EA">
        <w:rPr>
          <w:lang w:val="en"/>
        </w:rPr>
        <w:t xml:space="preserve"> </w:t>
      </w:r>
      <w:r w:rsidR="00187767" w:rsidRPr="00B144EA">
        <w:rPr>
          <w:rStyle w:val="hps"/>
          <w:lang w:val="en"/>
        </w:rPr>
        <w:t>and can be</w:t>
      </w:r>
      <w:r w:rsidR="00187767" w:rsidRPr="00B144EA">
        <w:rPr>
          <w:lang w:val="en"/>
        </w:rPr>
        <w:t>:</w:t>
      </w:r>
    </w:p>
    <w:p w:rsidR="00E94F54" w:rsidRPr="00871512" w:rsidRDefault="00E94F54">
      <w:pPr>
        <w:pStyle w:val="Paragrafoelenco"/>
        <w:numPr>
          <w:ilvl w:val="1"/>
          <w:numId w:val="33"/>
        </w:numPr>
        <w:spacing w:after="0"/>
        <w:jc w:val="both"/>
        <w:rPr>
          <w:rFonts w:cstheme="minorHAnsi"/>
          <w:lang w:val="en-US"/>
        </w:rPr>
        <w:pPrChange w:id="1666" w:author="Dario Camol" w:date="2015-01-13T12:54:00Z">
          <w:pPr>
            <w:spacing w:after="0"/>
            <w:jc w:val="both"/>
          </w:pPr>
        </w:pPrChange>
      </w:pPr>
      <w:r w:rsidRPr="00871512">
        <w:rPr>
          <w:rFonts w:ascii="Consolas" w:hAnsi="Consolas" w:cs="Consolas"/>
          <w:color w:val="0000FF"/>
          <w:sz w:val="19"/>
          <w:szCs w:val="19"/>
          <w:highlight w:val="white"/>
          <w:lang w:val="en-US"/>
          <w:rPrChange w:id="1667" w:author="Dario Camol" w:date="2015-01-13T12:54:00Z">
            <w:rPr>
              <w:highlight w:val="white"/>
              <w:lang w:val="en-US"/>
            </w:rPr>
          </w:rPrChange>
        </w:rPr>
        <w:t>Dataset</w:t>
      </w:r>
      <w:r w:rsidRPr="00871512">
        <w:rPr>
          <w:rFonts w:cstheme="minorHAnsi"/>
          <w:lang w:val="en-US"/>
        </w:rPr>
        <w:t xml:space="preserve"> </w:t>
      </w:r>
    </w:p>
    <w:p w:rsidR="00E94F54" w:rsidRPr="00871512" w:rsidRDefault="00E94F54">
      <w:pPr>
        <w:pStyle w:val="Paragrafoelenco"/>
        <w:numPr>
          <w:ilvl w:val="1"/>
          <w:numId w:val="33"/>
        </w:numPr>
        <w:spacing w:after="0"/>
        <w:jc w:val="both"/>
        <w:rPr>
          <w:rFonts w:ascii="Consolas" w:hAnsi="Consolas" w:cs="Consolas"/>
          <w:color w:val="0000FF"/>
          <w:sz w:val="19"/>
          <w:szCs w:val="19"/>
          <w:lang w:val="en-US"/>
          <w:rPrChange w:id="1668" w:author="Dario Camol" w:date="2015-01-13T12:54:00Z">
            <w:rPr>
              <w:lang w:val="en-US"/>
            </w:rPr>
          </w:rPrChange>
        </w:rPr>
        <w:pPrChange w:id="1669" w:author="Dario Camol" w:date="2015-01-13T12:54:00Z">
          <w:pPr>
            <w:spacing w:after="0"/>
            <w:jc w:val="both"/>
          </w:pPr>
        </w:pPrChange>
      </w:pPr>
      <w:r w:rsidRPr="00871512">
        <w:rPr>
          <w:rFonts w:ascii="Consolas" w:hAnsi="Consolas" w:cs="Consolas"/>
          <w:color w:val="0000FF"/>
          <w:sz w:val="19"/>
          <w:szCs w:val="19"/>
          <w:highlight w:val="white"/>
          <w:lang w:val="en-US"/>
          <w:rPrChange w:id="1670" w:author="Dario Camol" w:date="2015-01-13T12:54:00Z">
            <w:rPr>
              <w:highlight w:val="white"/>
              <w:lang w:val="en-US"/>
            </w:rPr>
          </w:rPrChange>
        </w:rPr>
        <w:t>Observation</w:t>
      </w:r>
    </w:p>
    <w:p w:rsidR="00187767" w:rsidRPr="00B144EA" w:rsidRDefault="00E94F54">
      <w:pPr>
        <w:pStyle w:val="Paragrafoelenco"/>
        <w:numPr>
          <w:ilvl w:val="1"/>
          <w:numId w:val="33"/>
        </w:numPr>
        <w:spacing w:after="0"/>
        <w:jc w:val="both"/>
        <w:rPr>
          <w:rStyle w:val="hps"/>
          <w:lang w:val="en"/>
        </w:rPr>
        <w:pPrChange w:id="1671" w:author="Dario Camol" w:date="2015-01-13T12:54:00Z">
          <w:pPr>
            <w:spacing w:after="0"/>
            <w:jc w:val="both"/>
          </w:pPr>
        </w:pPrChange>
      </w:pPr>
      <w:r w:rsidRPr="00871512">
        <w:rPr>
          <w:rFonts w:ascii="Consolas" w:hAnsi="Consolas" w:cs="Consolas"/>
          <w:color w:val="0000FF"/>
          <w:sz w:val="19"/>
          <w:szCs w:val="19"/>
          <w:highlight w:val="white"/>
          <w:lang w:val="en-US"/>
        </w:rPr>
        <w:t>DimensionGroup</w:t>
      </w:r>
      <w:r w:rsidRPr="00871512">
        <w:rPr>
          <w:rFonts w:ascii="Consolas" w:hAnsi="Consolas" w:cs="Consolas"/>
          <w:color w:val="0000FF"/>
          <w:sz w:val="19"/>
          <w:szCs w:val="19"/>
          <w:lang w:val="en-US"/>
        </w:rPr>
        <w:t xml:space="preserve"> </w:t>
      </w:r>
      <w:r w:rsidR="00187767" w:rsidRPr="00B144EA">
        <w:rPr>
          <w:rStyle w:val="hps"/>
          <w:lang w:val="en"/>
        </w:rPr>
        <w:t>(</w:t>
      </w:r>
      <w:r w:rsidR="00187767" w:rsidRPr="00B144EA">
        <w:rPr>
          <w:rStyle w:val="shorttext"/>
          <w:lang w:val="en"/>
        </w:rPr>
        <w:t xml:space="preserve">at the level of </w:t>
      </w:r>
      <w:r w:rsidR="00187767" w:rsidRPr="00B144EA">
        <w:rPr>
          <w:rStyle w:val="hps"/>
          <w:lang w:val="en"/>
        </w:rPr>
        <w:t>the series)</w:t>
      </w:r>
    </w:p>
    <w:p w:rsidR="00187767" w:rsidRPr="00B144EA" w:rsidRDefault="00187767">
      <w:pPr>
        <w:pStyle w:val="Paragrafoelenco"/>
        <w:numPr>
          <w:ilvl w:val="0"/>
          <w:numId w:val="37"/>
        </w:numPr>
        <w:spacing w:after="0"/>
        <w:jc w:val="both"/>
        <w:rPr>
          <w:rFonts w:cstheme="minorHAnsi"/>
          <w:lang w:val="en-US"/>
        </w:rPr>
        <w:pPrChange w:id="1672" w:author="Dario Camol" w:date="2015-01-13T12:54:00Z">
          <w:pPr>
            <w:spacing w:after="0"/>
            <w:jc w:val="both"/>
          </w:pPr>
        </w:pPrChange>
      </w:pPr>
      <w:r w:rsidRPr="00B144EA">
        <w:rPr>
          <w:rStyle w:val="hps"/>
          <w:lang w:val="en"/>
        </w:rPr>
        <w:t>And</w:t>
      </w:r>
      <w:r w:rsidRPr="00B144EA">
        <w:rPr>
          <w:lang w:val="en"/>
        </w:rPr>
        <w:t xml:space="preserve"> </w:t>
      </w:r>
      <w:r w:rsidRPr="00B144EA">
        <w:rPr>
          <w:rFonts w:ascii="Consolas" w:hAnsi="Consolas" w:cs="Consolas"/>
          <w:color w:val="FF0000"/>
          <w:sz w:val="19"/>
          <w:szCs w:val="19"/>
          <w:highlight w:val="white"/>
          <w:lang w:val="en-US"/>
        </w:rPr>
        <w:t>assignmentStatus</w:t>
      </w:r>
      <w:r w:rsidRPr="00B144EA">
        <w:rPr>
          <w:rFonts w:cstheme="minorHAnsi"/>
          <w:lang w:val="en-US"/>
        </w:rPr>
        <w:t xml:space="preserve"> </w:t>
      </w:r>
      <w:r w:rsidRPr="00B144EA">
        <w:rPr>
          <w:rStyle w:val="hps"/>
          <w:lang w:val="en"/>
        </w:rPr>
        <w:t>describes</w:t>
      </w:r>
      <w:r w:rsidRPr="00B144EA">
        <w:rPr>
          <w:lang w:val="en"/>
        </w:rPr>
        <w:t xml:space="preserve"> </w:t>
      </w:r>
      <w:r w:rsidRPr="00B144EA">
        <w:rPr>
          <w:rStyle w:val="hps"/>
          <w:lang w:val="en"/>
        </w:rPr>
        <w:t>whether the attribute is</w:t>
      </w:r>
      <w:r w:rsidRPr="00B144EA">
        <w:rPr>
          <w:lang w:val="en"/>
        </w:rPr>
        <w:t xml:space="preserve"> </w:t>
      </w:r>
      <w:r w:rsidRPr="00B144EA">
        <w:rPr>
          <w:rFonts w:ascii="Consolas" w:hAnsi="Consolas" w:cs="Consolas"/>
          <w:color w:val="0000FF"/>
          <w:sz w:val="19"/>
          <w:szCs w:val="19"/>
          <w:highlight w:val="white"/>
          <w:lang w:val="en-US"/>
        </w:rPr>
        <w:t>Mandatory</w:t>
      </w:r>
      <w:r w:rsidRPr="00B144EA">
        <w:rPr>
          <w:rFonts w:cstheme="minorHAnsi"/>
          <w:lang w:val="en-US"/>
        </w:rPr>
        <w:t xml:space="preserve"> </w:t>
      </w:r>
      <w:r w:rsidRPr="00B144EA">
        <w:rPr>
          <w:rStyle w:val="hps"/>
          <w:lang w:val="en"/>
        </w:rPr>
        <w:t>or</w:t>
      </w:r>
      <w:r w:rsidRPr="00B144EA">
        <w:rPr>
          <w:lang w:val="en"/>
        </w:rPr>
        <w:t xml:space="preserve"> </w:t>
      </w:r>
      <w:r w:rsidRPr="00B144EA">
        <w:rPr>
          <w:rFonts w:ascii="Consolas" w:hAnsi="Consolas" w:cs="Consolas"/>
          <w:color w:val="0000FF"/>
          <w:sz w:val="19"/>
          <w:szCs w:val="19"/>
          <w:highlight w:val="white"/>
          <w:lang w:val="en-US"/>
        </w:rPr>
        <w:t>Conditional</w:t>
      </w:r>
    </w:p>
    <w:p w:rsidR="00187767" w:rsidRPr="00543617" w:rsidRDefault="00187767" w:rsidP="00E94F54">
      <w:pPr>
        <w:spacing w:after="0"/>
        <w:jc w:val="both"/>
        <w:rPr>
          <w:rFonts w:ascii="Consolas" w:hAnsi="Consolas" w:cs="Consolas"/>
          <w:color w:val="A31515"/>
          <w:sz w:val="19"/>
          <w:szCs w:val="19"/>
          <w:lang w:val="en-US"/>
        </w:rPr>
      </w:pPr>
      <w:r>
        <w:rPr>
          <w:rStyle w:val="hps"/>
          <w:lang w:val="en"/>
        </w:rPr>
        <w:t>In</w:t>
      </w:r>
      <w:r>
        <w:rPr>
          <w:lang w:val="en"/>
        </w:rPr>
        <w:t xml:space="preserve"> </w:t>
      </w:r>
      <w:r>
        <w:rPr>
          <w:rStyle w:val="hps"/>
          <w:lang w:val="en"/>
        </w:rPr>
        <w:t>node</w:t>
      </w:r>
      <w:r>
        <w:rPr>
          <w:lang w:val="en"/>
        </w:rPr>
        <w:t xml:space="preserve"> </w:t>
      </w:r>
      <w:r w:rsidRPr="00543617">
        <w:rPr>
          <w:rFonts w:ascii="Consolas" w:hAnsi="Consolas" w:cs="Consolas"/>
          <w:color w:val="A31515"/>
          <w:sz w:val="19"/>
          <w:szCs w:val="19"/>
          <w:highlight w:val="white"/>
          <w:lang w:val="en-US"/>
        </w:rPr>
        <w:t>Codelist</w:t>
      </w:r>
      <w:r w:rsidRPr="00543617">
        <w:rPr>
          <w:rFonts w:cstheme="minorHAnsi"/>
          <w:lang w:val="en-US"/>
        </w:rPr>
        <w:t xml:space="preserve"> </w:t>
      </w:r>
      <w:r>
        <w:rPr>
          <w:rStyle w:val="hps"/>
          <w:lang w:val="en"/>
        </w:rPr>
        <w:t>you can assign</w:t>
      </w:r>
      <w:r>
        <w:rPr>
          <w:lang w:val="en"/>
        </w:rPr>
        <w:t xml:space="preserve"> </w:t>
      </w:r>
      <w:r>
        <w:rPr>
          <w:rStyle w:val="hps"/>
          <w:lang w:val="en"/>
        </w:rPr>
        <w:t>the</w:t>
      </w:r>
      <w:r>
        <w:rPr>
          <w:lang w:val="en"/>
        </w:rPr>
        <w:t xml:space="preserve"> </w:t>
      </w:r>
      <w:r>
        <w:rPr>
          <w:rStyle w:val="hps"/>
          <w:lang w:val="en"/>
        </w:rPr>
        <w:t>codelist</w:t>
      </w:r>
      <w:r>
        <w:rPr>
          <w:lang w:val="en"/>
        </w:rPr>
        <w:t xml:space="preserve"> </w:t>
      </w:r>
      <w:r>
        <w:rPr>
          <w:rStyle w:val="hps"/>
          <w:lang w:val="en"/>
        </w:rPr>
        <w:t>with the respective</w:t>
      </w:r>
      <w:r>
        <w:rPr>
          <w:lang w:val="en"/>
        </w:rPr>
        <w:t xml:space="preserve"> </w:t>
      </w:r>
      <w:r w:rsidRPr="00543617">
        <w:rPr>
          <w:rFonts w:ascii="Consolas" w:hAnsi="Consolas" w:cs="Consolas"/>
          <w:color w:val="A31515"/>
          <w:sz w:val="19"/>
          <w:szCs w:val="19"/>
          <w:highlight w:val="white"/>
          <w:lang w:val="en-US"/>
        </w:rPr>
        <w:t>Cod</w:t>
      </w:r>
      <w:r w:rsidRPr="00543617">
        <w:rPr>
          <w:rFonts w:ascii="Consolas" w:hAnsi="Consolas" w:cs="Consolas"/>
          <w:color w:val="A31515"/>
          <w:sz w:val="19"/>
          <w:szCs w:val="19"/>
          <w:lang w:val="en-US"/>
        </w:rPr>
        <w:t xml:space="preserve">e </w:t>
      </w:r>
      <w:r>
        <w:rPr>
          <w:rStyle w:val="hps"/>
          <w:lang w:val="en"/>
        </w:rPr>
        <w:t>with their</w:t>
      </w:r>
      <w:r>
        <w:rPr>
          <w:lang w:val="en"/>
        </w:rPr>
        <w:t xml:space="preserve"> </w:t>
      </w:r>
      <w:r w:rsidRPr="00543617">
        <w:rPr>
          <w:rFonts w:ascii="Consolas" w:hAnsi="Consolas" w:cs="Consolas"/>
          <w:color w:val="FF0000"/>
          <w:sz w:val="19"/>
          <w:szCs w:val="19"/>
          <w:highlight w:val="white"/>
          <w:lang w:val="en-US"/>
        </w:rPr>
        <w:t>value</w:t>
      </w:r>
      <w:r w:rsidRPr="00543617">
        <w:rPr>
          <w:rFonts w:cstheme="minorHAnsi"/>
          <w:lang w:val="en-US"/>
        </w:rPr>
        <w:t xml:space="preserve"> </w:t>
      </w:r>
      <w:r>
        <w:rPr>
          <w:rStyle w:val="hps"/>
          <w:lang w:val="en"/>
        </w:rPr>
        <w:t>and</w:t>
      </w:r>
      <w:r>
        <w:rPr>
          <w:lang w:val="en"/>
        </w:rPr>
        <w:t xml:space="preserve"> </w:t>
      </w:r>
      <w:r w:rsidRPr="00543617">
        <w:rPr>
          <w:rFonts w:ascii="Consolas" w:hAnsi="Consolas" w:cs="Consolas"/>
          <w:color w:val="A31515"/>
          <w:sz w:val="19"/>
          <w:szCs w:val="19"/>
          <w:highlight w:val="white"/>
          <w:lang w:val="en-US"/>
        </w:rPr>
        <w:t>Name</w:t>
      </w:r>
      <w:r w:rsidRPr="00543617">
        <w:rPr>
          <w:rFonts w:ascii="Consolas" w:hAnsi="Consolas" w:cs="Consolas"/>
          <w:color w:val="0000FF"/>
          <w:sz w:val="19"/>
          <w:szCs w:val="19"/>
          <w:highlight w:val="white"/>
          <w:lang w:val="en-US"/>
        </w:rPr>
        <w:t xml:space="preserve"> </w:t>
      </w:r>
      <w:r>
        <w:rPr>
          <w:rStyle w:val="hps"/>
          <w:lang w:val="en"/>
        </w:rPr>
        <w:t>which can also be</w:t>
      </w:r>
      <w:r>
        <w:rPr>
          <w:lang w:val="en"/>
        </w:rPr>
        <w:t xml:space="preserve"> </w:t>
      </w:r>
      <w:r>
        <w:rPr>
          <w:rStyle w:val="hps"/>
          <w:lang w:val="en"/>
        </w:rPr>
        <w:t>nested</w:t>
      </w:r>
      <w:r>
        <w:rPr>
          <w:lang w:val="en"/>
        </w:rPr>
        <w:t xml:space="preserve">, </w:t>
      </w:r>
      <w:r>
        <w:rPr>
          <w:rStyle w:val="hps"/>
          <w:lang w:val="en"/>
        </w:rPr>
        <w:t>in this case</w:t>
      </w:r>
      <w:r>
        <w:rPr>
          <w:lang w:val="en"/>
        </w:rPr>
        <w:t xml:space="preserve"> </w:t>
      </w:r>
      <w:r>
        <w:rPr>
          <w:rStyle w:val="hps"/>
          <w:lang w:val="en"/>
        </w:rPr>
        <w:t>the system</w:t>
      </w:r>
      <w:r>
        <w:rPr>
          <w:lang w:val="en"/>
        </w:rPr>
        <w:t xml:space="preserve"> </w:t>
      </w:r>
      <w:r>
        <w:rPr>
          <w:rStyle w:val="hps"/>
          <w:lang w:val="en"/>
        </w:rPr>
        <w:t>will automatically assign</w:t>
      </w:r>
      <w:r>
        <w:rPr>
          <w:lang w:val="en"/>
        </w:rPr>
        <w:t xml:space="preserve"> </w:t>
      </w:r>
      <w:r>
        <w:rPr>
          <w:rStyle w:val="hps"/>
          <w:lang w:val="en"/>
        </w:rPr>
        <w:t>them the</w:t>
      </w:r>
      <w:r>
        <w:rPr>
          <w:lang w:val="en"/>
        </w:rPr>
        <w:t xml:space="preserve"> </w:t>
      </w:r>
      <w:r w:rsidRPr="00543617">
        <w:rPr>
          <w:rFonts w:ascii="Consolas" w:hAnsi="Consolas" w:cs="Consolas"/>
          <w:color w:val="A31515"/>
          <w:sz w:val="19"/>
          <w:szCs w:val="19"/>
          <w:highlight w:val="white"/>
          <w:lang w:val="en-US"/>
        </w:rPr>
        <w:t>ParentCode</w:t>
      </w:r>
    </w:p>
    <w:p w:rsidR="00DE5EE2" w:rsidRPr="00543617" w:rsidRDefault="00DE5EE2" w:rsidP="00E94F54">
      <w:pPr>
        <w:spacing w:after="0"/>
        <w:jc w:val="both"/>
        <w:rPr>
          <w:rFonts w:ascii="Consolas" w:hAnsi="Consolas" w:cs="Consolas"/>
          <w:color w:val="A31515"/>
          <w:sz w:val="19"/>
          <w:szCs w:val="19"/>
          <w:lang w:val="en-US"/>
        </w:rPr>
      </w:pPr>
    </w:p>
    <w:p w:rsidR="00DE5EE2" w:rsidRPr="00543617" w:rsidRDefault="00DE5EE2" w:rsidP="00DE5EE2">
      <w:pPr>
        <w:pStyle w:val="Titolo2"/>
        <w:rPr>
          <w:lang w:val="en-US"/>
        </w:rPr>
      </w:pPr>
      <w:bookmarkStart w:id="1673" w:name="_Toc422216222"/>
      <w:r w:rsidRPr="00543617">
        <w:rPr>
          <w:lang w:val="en-US"/>
        </w:rPr>
        <w:t>Frequency</w:t>
      </w:r>
      <w:bookmarkEnd w:id="1673"/>
    </w:p>
    <w:p w:rsidR="00187767" w:rsidRPr="00543617" w:rsidRDefault="00187767" w:rsidP="00187767">
      <w:pPr>
        <w:rPr>
          <w:lang w:val="en-US"/>
        </w:rPr>
      </w:pPr>
      <w:r>
        <w:rPr>
          <w:rStyle w:val="hps"/>
          <w:lang w:val="en"/>
        </w:rPr>
        <w:t>The</w:t>
      </w:r>
      <w:r>
        <w:rPr>
          <w:lang w:val="en"/>
        </w:rPr>
        <w:t xml:space="preserve"> </w:t>
      </w:r>
      <w:r>
        <w:rPr>
          <w:rStyle w:val="hps"/>
          <w:lang w:val="en"/>
        </w:rPr>
        <w:t>dimension</w:t>
      </w:r>
      <w:r>
        <w:rPr>
          <w:lang w:val="en"/>
        </w:rPr>
        <w:t xml:space="preserve"> </w:t>
      </w:r>
      <w:r>
        <w:rPr>
          <w:rStyle w:val="hps"/>
          <w:lang w:val="en"/>
        </w:rPr>
        <w:t>of</w:t>
      </w:r>
      <w:r>
        <w:rPr>
          <w:lang w:val="en"/>
        </w:rPr>
        <w:t xml:space="preserve"> </w:t>
      </w:r>
      <w:r>
        <w:rPr>
          <w:rStyle w:val="hps"/>
          <w:lang w:val="en"/>
        </w:rPr>
        <w:t>type</w:t>
      </w:r>
      <w:r>
        <w:rPr>
          <w:lang w:val="en"/>
        </w:rPr>
        <w:t xml:space="preserve"> </w:t>
      </w:r>
      <w:r w:rsidRPr="00B144EA">
        <w:rPr>
          <w:rStyle w:val="hps"/>
          <w:i/>
          <w:lang w:val="en"/>
          <w:rPrChange w:id="1674" w:author="Dario Camol" w:date="2015-01-13T12:57:00Z">
            <w:rPr>
              <w:rStyle w:val="hps"/>
              <w:lang w:val="en"/>
            </w:rPr>
          </w:rPrChange>
        </w:rPr>
        <w:t>frequency</w:t>
      </w:r>
      <w:r>
        <w:rPr>
          <w:lang w:val="en"/>
        </w:rPr>
        <w:t xml:space="preserve"> </w:t>
      </w:r>
      <w:r>
        <w:rPr>
          <w:rStyle w:val="hps"/>
          <w:lang w:val="en"/>
        </w:rPr>
        <w:t xml:space="preserve">is required </w:t>
      </w:r>
      <w:del w:id="1675" w:author="Dario Camol" w:date="2015-01-13T12:57:00Z">
        <w:r w:rsidDel="00B144EA">
          <w:rPr>
            <w:rStyle w:val="hps"/>
            <w:lang w:val="en"/>
          </w:rPr>
          <w:delText>for</w:delText>
        </w:r>
        <w:r w:rsidDel="00B144EA">
          <w:rPr>
            <w:lang w:val="en"/>
          </w:rPr>
          <w:delText xml:space="preserve"> </w:delText>
        </w:r>
      </w:del>
      <w:ins w:id="1676" w:author="Dario Camol" w:date="2015-01-13T12:57:00Z">
        <w:r w:rsidR="00B144EA">
          <w:rPr>
            <w:rStyle w:val="hps"/>
            <w:lang w:val="en"/>
          </w:rPr>
          <w:t>by</w:t>
        </w:r>
        <w:r w:rsidR="00B144EA">
          <w:rPr>
            <w:lang w:val="en"/>
          </w:rPr>
          <w:t xml:space="preserve"> </w:t>
        </w:r>
      </w:ins>
      <w:r>
        <w:rPr>
          <w:rStyle w:val="hps"/>
          <w:lang w:val="en"/>
        </w:rPr>
        <w:t>the system</w:t>
      </w:r>
      <w:r>
        <w:rPr>
          <w:lang w:val="en"/>
        </w:rPr>
        <w:t xml:space="preserve"> </w:t>
      </w:r>
      <w:r>
        <w:rPr>
          <w:rStyle w:val="hps"/>
          <w:lang w:val="en"/>
        </w:rPr>
        <w:t>OnTheFly</w:t>
      </w:r>
      <w:ins w:id="1677" w:author="Dario Camol" w:date="2015-01-13T13:07:00Z">
        <w:r w:rsidR="00AE77BD">
          <w:rPr>
            <w:rStyle w:val="hps"/>
            <w:lang w:val="en"/>
          </w:rPr>
          <w:t>,</w:t>
        </w:r>
      </w:ins>
      <w:r>
        <w:rPr>
          <w:lang w:val="en"/>
        </w:rPr>
        <w:t xml:space="preserve"> </w:t>
      </w:r>
      <w:r>
        <w:rPr>
          <w:rStyle w:val="hps"/>
          <w:lang w:val="en"/>
        </w:rPr>
        <w:t>since all</w:t>
      </w:r>
      <w:r>
        <w:rPr>
          <w:lang w:val="en"/>
        </w:rPr>
        <w:t xml:space="preserve"> </w:t>
      </w:r>
      <w:r>
        <w:rPr>
          <w:rStyle w:val="hps"/>
          <w:lang w:val="en"/>
        </w:rPr>
        <w:t>data requests</w:t>
      </w:r>
      <w:r>
        <w:rPr>
          <w:lang w:val="en"/>
        </w:rPr>
        <w:t xml:space="preserve"> </w:t>
      </w:r>
      <w:r>
        <w:rPr>
          <w:rStyle w:val="hps"/>
          <w:lang w:val="en"/>
        </w:rPr>
        <w:t>are type</w:t>
      </w:r>
      <w:r>
        <w:rPr>
          <w:lang w:val="en"/>
        </w:rPr>
        <w:t xml:space="preserve"> </w:t>
      </w:r>
      <w:r>
        <w:rPr>
          <w:rStyle w:val="hps"/>
          <w:lang w:val="en"/>
        </w:rPr>
        <w:t>TimeSeries</w:t>
      </w:r>
      <w:r>
        <w:rPr>
          <w:lang w:val="en"/>
        </w:rPr>
        <w:t xml:space="preserve">. </w:t>
      </w:r>
      <w:r>
        <w:rPr>
          <w:rStyle w:val="hps"/>
          <w:lang w:val="en"/>
        </w:rPr>
        <w:t>But it is</w:t>
      </w:r>
      <w:r>
        <w:rPr>
          <w:lang w:val="en"/>
        </w:rPr>
        <w:t xml:space="preserve"> </w:t>
      </w:r>
      <w:r>
        <w:rPr>
          <w:rStyle w:val="hps"/>
          <w:lang w:val="en"/>
        </w:rPr>
        <w:t>still possible that</w:t>
      </w:r>
      <w:r>
        <w:rPr>
          <w:lang w:val="en"/>
        </w:rPr>
        <w:t xml:space="preserve"> </w:t>
      </w:r>
      <w:r>
        <w:rPr>
          <w:rStyle w:val="hps"/>
          <w:lang w:val="en"/>
        </w:rPr>
        <w:t>in a given</w:t>
      </w:r>
      <w:r>
        <w:rPr>
          <w:lang w:val="en"/>
        </w:rPr>
        <w:t xml:space="preserve"> </w:t>
      </w:r>
      <w:r>
        <w:rPr>
          <w:rStyle w:val="hps"/>
          <w:lang w:val="en"/>
        </w:rPr>
        <w:t>dataflow</w:t>
      </w:r>
      <w:r>
        <w:rPr>
          <w:lang w:val="en"/>
        </w:rPr>
        <w:t xml:space="preserve"> </w:t>
      </w:r>
      <w:r>
        <w:rPr>
          <w:rStyle w:val="hps"/>
          <w:lang w:val="en"/>
        </w:rPr>
        <w:t>this dimension</w:t>
      </w:r>
      <w:r>
        <w:rPr>
          <w:lang w:val="en"/>
        </w:rPr>
        <w:t xml:space="preserve"> </w:t>
      </w:r>
      <w:r>
        <w:rPr>
          <w:rStyle w:val="hps"/>
          <w:lang w:val="en"/>
        </w:rPr>
        <w:t>is not present.</w:t>
      </w:r>
      <w:r>
        <w:rPr>
          <w:lang w:val="en"/>
        </w:rPr>
        <w:t xml:space="preserve"> </w:t>
      </w:r>
      <w:r>
        <w:rPr>
          <w:rStyle w:val="hps"/>
          <w:lang w:val="en"/>
        </w:rPr>
        <w:t>In this case the</w:t>
      </w:r>
      <w:r>
        <w:rPr>
          <w:lang w:val="en"/>
        </w:rPr>
        <w:t xml:space="preserve"> </w:t>
      </w:r>
      <w:r>
        <w:rPr>
          <w:rStyle w:val="hps"/>
          <w:lang w:val="en"/>
        </w:rPr>
        <w:t>system will automatically add</w:t>
      </w:r>
      <w:r>
        <w:rPr>
          <w:lang w:val="en"/>
        </w:rPr>
        <w:t xml:space="preserve"> </w:t>
      </w:r>
      <w:r>
        <w:rPr>
          <w:rStyle w:val="hps"/>
          <w:lang w:val="en"/>
        </w:rPr>
        <w:t>the</w:t>
      </w:r>
      <w:r>
        <w:rPr>
          <w:lang w:val="en"/>
        </w:rPr>
        <w:t xml:space="preserve"> </w:t>
      </w:r>
      <w:r>
        <w:rPr>
          <w:rStyle w:val="hps"/>
          <w:lang w:val="en"/>
        </w:rPr>
        <w:t>Frequency</w:t>
      </w:r>
      <w:r>
        <w:rPr>
          <w:lang w:val="en"/>
        </w:rPr>
        <w:t xml:space="preserve"> </w:t>
      </w:r>
      <w:r>
        <w:rPr>
          <w:rStyle w:val="hps"/>
          <w:lang w:val="en"/>
        </w:rPr>
        <w:t>Dimension</w:t>
      </w:r>
      <w:r>
        <w:rPr>
          <w:lang w:val="en"/>
        </w:rPr>
        <w:t xml:space="preserve"> </w:t>
      </w:r>
      <w:r>
        <w:rPr>
          <w:rStyle w:val="hps"/>
          <w:lang w:val="en"/>
        </w:rPr>
        <w:t xml:space="preserve">and the </w:t>
      </w:r>
      <w:del w:id="1678" w:author="Dario Camol" w:date="2015-01-13T12:58:00Z">
        <w:r w:rsidDel="00B144EA">
          <w:rPr>
            <w:rStyle w:val="hps"/>
            <w:lang w:val="en"/>
          </w:rPr>
          <w:delText>respective</w:delText>
        </w:r>
        <w:r w:rsidDel="00B144EA">
          <w:rPr>
            <w:lang w:val="en"/>
          </w:rPr>
          <w:delText xml:space="preserve"> </w:delText>
        </w:r>
      </w:del>
      <w:ins w:id="1679" w:author="Dario Camol" w:date="2015-01-13T12:58:00Z">
        <w:r w:rsidR="00B144EA">
          <w:rPr>
            <w:rStyle w:val="hps"/>
            <w:lang w:val="en"/>
          </w:rPr>
          <w:t>related</w:t>
        </w:r>
        <w:r w:rsidR="00B144EA">
          <w:rPr>
            <w:lang w:val="en"/>
          </w:rPr>
          <w:t xml:space="preserve"> </w:t>
        </w:r>
      </w:ins>
      <w:r>
        <w:rPr>
          <w:rStyle w:val="hps"/>
          <w:lang w:val="en"/>
        </w:rPr>
        <w:t>codelist</w:t>
      </w:r>
      <w:r>
        <w:rPr>
          <w:lang w:val="en"/>
        </w:rPr>
        <w:t xml:space="preserve"> </w:t>
      </w:r>
      <w:r>
        <w:rPr>
          <w:rStyle w:val="hps"/>
          <w:lang w:val="en"/>
        </w:rPr>
        <w:t>picking her</w:t>
      </w:r>
      <w:r>
        <w:rPr>
          <w:lang w:val="en"/>
        </w:rPr>
        <w:t xml:space="preserve"> </w:t>
      </w:r>
      <w:r>
        <w:rPr>
          <w:rStyle w:val="hps"/>
          <w:lang w:val="en"/>
        </w:rPr>
        <w:t>recover from the</w:t>
      </w:r>
      <w:r>
        <w:rPr>
          <w:lang w:val="en"/>
        </w:rPr>
        <w:t xml:space="preserve"> </w:t>
      </w:r>
      <w:r>
        <w:rPr>
          <w:rStyle w:val="hps"/>
          <w:lang w:val="en"/>
        </w:rPr>
        <w:t>file that is located</w:t>
      </w:r>
      <w:r>
        <w:rPr>
          <w:lang w:val="en"/>
        </w:rPr>
        <w:t xml:space="preserve"> </w:t>
      </w:r>
      <w:r>
        <w:rPr>
          <w:rStyle w:val="hps"/>
          <w:lang w:val="en"/>
        </w:rPr>
        <w:t>in</w:t>
      </w:r>
      <w:ins w:id="1680" w:author="Dario Camol" w:date="2015-01-13T12:58:00Z">
        <w:r w:rsidR="00B144EA">
          <w:rPr>
            <w:rStyle w:val="hps"/>
            <w:lang w:val="en"/>
          </w:rPr>
          <w:t>:</w:t>
        </w:r>
      </w:ins>
    </w:p>
    <w:p w:rsidR="00DE5EE2" w:rsidRPr="00543617" w:rsidRDefault="00187767">
      <w:pPr>
        <w:pStyle w:val="Corpotesto"/>
        <w:ind w:left="709"/>
        <w:rPr>
          <w:rFonts w:cstheme="minorHAnsi"/>
          <w:b/>
          <w:lang w:val="en-US"/>
        </w:rPr>
        <w:pPrChange w:id="1681" w:author="Dario Camol" w:date="2015-01-13T12:57:00Z">
          <w:pPr>
            <w:pStyle w:val="Corpotesto"/>
          </w:pPr>
        </w:pPrChange>
      </w:pPr>
      <w:r w:rsidRPr="00543617">
        <w:rPr>
          <w:rFonts w:cstheme="minorHAnsi"/>
          <w:b/>
          <w:lang w:val="en-US"/>
        </w:rPr>
        <w:t xml:space="preserve"> </w:t>
      </w:r>
      <w:r w:rsidR="00DE5EE2" w:rsidRPr="00543617">
        <w:rPr>
          <w:rFonts w:cstheme="minorHAnsi"/>
          <w:b/>
          <w:lang w:val="en-US"/>
        </w:rPr>
        <w:t>“Bin/ConfigurationXml/FrequencyCodelist.xml”</w:t>
      </w:r>
    </w:p>
    <w:p w:rsidR="002F0418" w:rsidRPr="00543617" w:rsidRDefault="002F0418" w:rsidP="00E94F54">
      <w:pPr>
        <w:spacing w:after="0"/>
        <w:jc w:val="both"/>
        <w:rPr>
          <w:rFonts w:cstheme="minorHAnsi"/>
          <w:lang w:val="en-US"/>
        </w:rPr>
      </w:pPr>
      <w:r w:rsidRPr="00543617">
        <w:rPr>
          <w:rFonts w:cstheme="minorHAnsi"/>
          <w:lang w:val="en-US"/>
        </w:rPr>
        <w:br w:type="page"/>
      </w:r>
    </w:p>
    <w:p w:rsidR="00681679" w:rsidRPr="00543617" w:rsidRDefault="00681679" w:rsidP="009D3DEB">
      <w:pPr>
        <w:pStyle w:val="Titolo1"/>
        <w:rPr>
          <w:b/>
          <w:lang w:val="en-US"/>
        </w:rPr>
      </w:pPr>
      <w:bookmarkStart w:id="1682" w:name="_Toc422216223"/>
      <w:r w:rsidRPr="00543617">
        <w:rPr>
          <w:b/>
          <w:lang w:val="en-US"/>
        </w:rPr>
        <w:lastRenderedPageBreak/>
        <w:t>Log</w:t>
      </w:r>
      <w:r w:rsidR="00D5762E" w:rsidRPr="00543617">
        <w:rPr>
          <w:b/>
          <w:lang w:val="en-US"/>
        </w:rPr>
        <w:t xml:space="preserve"> Management</w:t>
      </w:r>
      <w:bookmarkEnd w:id="1682"/>
    </w:p>
    <w:p w:rsidR="007C6732" w:rsidRPr="00543617" w:rsidRDefault="007C6732" w:rsidP="00DD1A22">
      <w:pPr>
        <w:pStyle w:val="Corpotesto"/>
        <w:rPr>
          <w:rFonts w:cstheme="minorHAnsi"/>
          <w:szCs w:val="22"/>
          <w:lang w:val="en-US"/>
        </w:rPr>
      </w:pPr>
    </w:p>
    <w:p w:rsidR="007C6732" w:rsidRPr="00543617" w:rsidRDefault="00D5762E" w:rsidP="00DD1A22">
      <w:pPr>
        <w:pStyle w:val="Corpotesto"/>
        <w:rPr>
          <w:rFonts w:cstheme="minorHAnsi"/>
          <w:szCs w:val="22"/>
          <w:lang w:val="en-US"/>
        </w:rPr>
      </w:pPr>
      <w:r>
        <w:rPr>
          <w:rStyle w:val="hps"/>
          <w:lang w:val="en"/>
        </w:rPr>
        <w:t>In</w:t>
      </w:r>
      <w:r>
        <w:rPr>
          <w:lang w:val="en"/>
        </w:rPr>
        <w:t xml:space="preserve"> </w:t>
      </w:r>
      <w:ins w:id="1683" w:author="Dario Camol" w:date="2015-01-13T13:01:00Z">
        <w:r w:rsidR="00B144EA">
          <w:rPr>
            <w:lang w:val="en"/>
          </w:rPr>
          <w:t xml:space="preserve">the </w:t>
        </w:r>
      </w:ins>
      <w:r>
        <w:rPr>
          <w:rStyle w:val="hps"/>
          <w:lang w:val="en"/>
        </w:rPr>
        <w:t>OnTheFly</w:t>
      </w:r>
      <w:r>
        <w:rPr>
          <w:lang w:val="en"/>
        </w:rPr>
        <w:t xml:space="preserve"> </w:t>
      </w:r>
      <w:r>
        <w:rPr>
          <w:rStyle w:val="hps"/>
          <w:lang w:val="en"/>
        </w:rPr>
        <w:t>system</w:t>
      </w:r>
      <w:r>
        <w:rPr>
          <w:lang w:val="en"/>
        </w:rPr>
        <w:t xml:space="preserve"> </w:t>
      </w:r>
      <w:ins w:id="1684" w:author="Dario Camol" w:date="2015-01-13T13:01:00Z">
        <w:r w:rsidR="00B144EA">
          <w:rPr>
            <w:lang w:val="en"/>
          </w:rPr>
          <w:t xml:space="preserve">there </w:t>
        </w:r>
      </w:ins>
      <w:r>
        <w:rPr>
          <w:rStyle w:val="hps"/>
          <w:lang w:val="en"/>
        </w:rPr>
        <w:t>is a</w:t>
      </w:r>
      <w:r>
        <w:rPr>
          <w:lang w:val="en"/>
        </w:rPr>
        <w:t xml:space="preserve"> </w:t>
      </w:r>
      <w:r>
        <w:rPr>
          <w:rStyle w:val="hps"/>
          <w:lang w:val="en"/>
        </w:rPr>
        <w:t>part of the configuration</w:t>
      </w:r>
      <w:r>
        <w:rPr>
          <w:lang w:val="en"/>
        </w:rPr>
        <w:t xml:space="preserve"> </w:t>
      </w:r>
      <w:r>
        <w:rPr>
          <w:rStyle w:val="hps"/>
          <w:lang w:val="en"/>
        </w:rPr>
        <w:t>dedicated to the</w:t>
      </w:r>
      <w:r>
        <w:rPr>
          <w:lang w:val="en"/>
        </w:rPr>
        <w:t xml:space="preserve"> </w:t>
      </w:r>
      <w:r>
        <w:rPr>
          <w:rStyle w:val="hps"/>
          <w:lang w:val="en"/>
        </w:rPr>
        <w:t>log</w:t>
      </w:r>
      <w:ins w:id="1685" w:author="Dario Camol" w:date="2015-01-13T13:01:00Z">
        <w:r w:rsidR="00B144EA">
          <w:rPr>
            <w:rStyle w:val="hps"/>
            <w:lang w:val="en"/>
          </w:rPr>
          <w:t>.</w:t>
        </w:r>
      </w:ins>
    </w:p>
    <w:tbl>
      <w:tblPr>
        <w:tblStyle w:val="Sfondochiaro-Colore1"/>
        <w:tblW w:w="9889" w:type="dxa"/>
        <w:tblLook w:val="04A0" w:firstRow="1" w:lastRow="0" w:firstColumn="1" w:lastColumn="0" w:noHBand="0" w:noVBand="1"/>
      </w:tblPr>
      <w:tblGrid>
        <w:gridCol w:w="3119"/>
        <w:gridCol w:w="6770"/>
      </w:tblGrid>
      <w:tr w:rsidR="00DE5EE2" w:rsidRPr="00E258BC" w:rsidTr="00EF1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E5EE2" w:rsidRPr="00543617" w:rsidRDefault="00DE5EE2" w:rsidP="00EF10B5">
            <w:pPr>
              <w:autoSpaceDE w:val="0"/>
              <w:autoSpaceDN w:val="0"/>
              <w:adjustRightInd w:val="0"/>
              <w:ind w:left="426"/>
              <w:rPr>
                <w:rFonts w:ascii="Consolas" w:hAnsi="Consolas" w:cs="Consolas"/>
                <w:color w:val="auto"/>
                <w:sz w:val="19"/>
                <w:szCs w:val="19"/>
                <w:lang w:val="en-US"/>
              </w:rPr>
            </w:pPr>
          </w:p>
          <w:p w:rsidR="00DE5EE2" w:rsidRPr="00E174C0" w:rsidRDefault="00DE5EE2" w:rsidP="00EF10B5">
            <w:pPr>
              <w:autoSpaceDE w:val="0"/>
              <w:autoSpaceDN w:val="0"/>
              <w:adjustRightInd w:val="0"/>
              <w:ind w:left="426"/>
              <w:rPr>
                <w:rFonts w:ascii="Consolas" w:hAnsi="Consolas" w:cs="Consolas"/>
                <w:color w:val="auto"/>
                <w:sz w:val="19"/>
                <w:szCs w:val="19"/>
              </w:rPr>
            </w:pPr>
            <w:r w:rsidRPr="00E174C0">
              <w:rPr>
                <w:rFonts w:ascii="Consolas" w:hAnsi="Consolas" w:cs="Consolas"/>
                <w:color w:val="auto"/>
                <w:sz w:val="19"/>
                <w:szCs w:val="19"/>
              </w:rPr>
              <w:t>LogLocation</w:t>
            </w:r>
          </w:p>
        </w:tc>
        <w:tc>
          <w:tcPr>
            <w:tcW w:w="6770" w:type="dxa"/>
            <w:tcBorders>
              <w:left w:val="single" w:sz="4" w:space="0" w:color="auto"/>
            </w:tcBorders>
          </w:tcPr>
          <w:p w:rsidR="00DE5EE2" w:rsidRPr="00543617" w:rsidRDefault="00DE5EE2" w:rsidP="00EF10B5">
            <w:pPr>
              <w:autoSpaceDE w:val="0"/>
              <w:autoSpaceDN w:val="0"/>
              <w:adjustRightInd w:val="0"/>
              <w:ind w:left="426"/>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lang w:val="en-US"/>
              </w:rPr>
            </w:pPr>
          </w:p>
          <w:p w:rsidR="00DE5EE2" w:rsidRPr="00543617" w:rsidRDefault="00DE5EE2" w:rsidP="00EF10B5">
            <w:pPr>
              <w:autoSpaceDE w:val="0"/>
              <w:autoSpaceDN w:val="0"/>
              <w:adjustRightInd w:val="0"/>
              <w:ind w:left="426"/>
              <w:cnfStyle w:val="100000000000" w:firstRow="1" w:lastRow="0" w:firstColumn="0" w:lastColumn="0" w:oddVBand="0" w:evenVBand="0" w:oddHBand="0" w:evenHBand="0" w:firstRowFirstColumn="0" w:firstRowLastColumn="0" w:lastRowFirstColumn="0" w:lastRowLastColumn="0"/>
              <w:rPr>
                <w:rFonts w:ascii="Consolas" w:hAnsi="Consolas" w:cs="Consolas"/>
                <w:color w:val="auto"/>
                <w:sz w:val="19"/>
                <w:szCs w:val="19"/>
                <w:lang w:val="en-US"/>
              </w:rPr>
            </w:pPr>
            <w:r w:rsidRPr="00543617">
              <w:rPr>
                <w:rFonts w:ascii="Consolas" w:hAnsi="Consolas" w:cs="Consolas"/>
                <w:color w:val="000000"/>
                <w:sz w:val="19"/>
                <w:szCs w:val="19"/>
                <w:lang w:val="en-US"/>
              </w:rPr>
              <w:t xml:space="preserve">Determinate a location of application Log. Is possible use a special Word as </w:t>
            </w:r>
            <w:r w:rsidRPr="00543617">
              <w:rPr>
                <w:rFonts w:ascii="Consolas" w:hAnsi="Consolas" w:cs="Consolas"/>
                <w:color w:val="0000FF"/>
                <w:sz w:val="19"/>
                <w:szCs w:val="19"/>
                <w:lang w:val="en-US"/>
              </w:rPr>
              <w:t xml:space="preserve">%Temp% </w:t>
            </w:r>
            <w:r w:rsidRPr="00543617">
              <w:rPr>
                <w:rFonts w:ascii="Consolas" w:hAnsi="Consolas" w:cs="Consolas"/>
                <w:color w:val="auto"/>
                <w:sz w:val="19"/>
                <w:szCs w:val="19"/>
                <w:lang w:val="en-US"/>
              </w:rPr>
              <w:t>for identify a temporary Path</w:t>
            </w:r>
          </w:p>
          <w:p w:rsidR="00DE5EE2" w:rsidRPr="009329CE" w:rsidRDefault="00DE5EE2" w:rsidP="00EF10B5">
            <w:pPr>
              <w:autoSpaceDE w:val="0"/>
              <w:autoSpaceDN w:val="0"/>
              <w:adjustRightInd w:val="0"/>
              <w:ind w:left="426"/>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color w:val="000000"/>
                <w:szCs w:val="24"/>
                <w:lang w:val="en-US"/>
              </w:rPr>
            </w:pPr>
          </w:p>
        </w:tc>
      </w:tr>
      <w:tr w:rsidR="00DE5EE2" w:rsidRPr="009329CE" w:rsidTr="00EF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E5EE2" w:rsidRPr="00543617" w:rsidRDefault="00DE5EE2" w:rsidP="00EF10B5">
            <w:pPr>
              <w:autoSpaceDE w:val="0"/>
              <w:autoSpaceDN w:val="0"/>
              <w:adjustRightInd w:val="0"/>
              <w:ind w:left="426"/>
              <w:rPr>
                <w:rFonts w:ascii="Consolas" w:hAnsi="Consolas" w:cs="Consolas"/>
                <w:color w:val="auto"/>
                <w:sz w:val="19"/>
                <w:szCs w:val="19"/>
                <w:lang w:val="en-US"/>
              </w:rPr>
            </w:pPr>
          </w:p>
          <w:p w:rsidR="00DE5EE2" w:rsidRDefault="00DE5EE2" w:rsidP="00EF10B5">
            <w:pPr>
              <w:autoSpaceDE w:val="0"/>
              <w:autoSpaceDN w:val="0"/>
              <w:adjustRightInd w:val="0"/>
              <w:ind w:left="426"/>
              <w:rPr>
                <w:rFonts w:ascii="Consolas" w:hAnsi="Consolas" w:cs="Consolas"/>
                <w:color w:val="0000FF"/>
                <w:sz w:val="19"/>
                <w:szCs w:val="19"/>
                <w:highlight w:val="white"/>
              </w:rPr>
            </w:pPr>
            <w:r w:rsidRPr="00E174C0">
              <w:rPr>
                <w:rFonts w:ascii="Consolas" w:hAnsi="Consolas" w:cs="Consolas"/>
                <w:color w:val="auto"/>
                <w:sz w:val="19"/>
                <w:szCs w:val="19"/>
              </w:rPr>
              <w:t>LogLevel</w:t>
            </w:r>
          </w:p>
        </w:tc>
        <w:tc>
          <w:tcPr>
            <w:tcW w:w="6770" w:type="dxa"/>
            <w:tcBorders>
              <w:left w:val="single" w:sz="4" w:space="0" w:color="auto"/>
            </w:tcBorders>
          </w:tcPr>
          <w:p w:rsidR="00DE5EE2" w:rsidRPr="00543617" w:rsidRDefault="00DE5EE2" w:rsidP="00EF10B5">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p>
          <w:p w:rsidR="00DE5EE2" w:rsidRPr="00543617" w:rsidRDefault="00DE5EE2" w:rsidP="00EF10B5">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color w:val="000000"/>
                <w:sz w:val="19"/>
                <w:szCs w:val="19"/>
                <w:lang w:val="en-US"/>
              </w:rPr>
              <w:t>Possible value:</w:t>
            </w:r>
          </w:p>
          <w:p w:rsidR="00DE5EE2" w:rsidRPr="00543617" w:rsidRDefault="00DE5EE2" w:rsidP="00EF10B5">
            <w:pPr>
              <w:tabs>
                <w:tab w:val="left" w:pos="1168"/>
              </w:tabs>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
                <w:color w:val="000000"/>
                <w:sz w:val="19"/>
                <w:szCs w:val="19"/>
                <w:lang w:val="en-US"/>
              </w:rPr>
              <w:t>"None"</w:t>
            </w:r>
            <w:r w:rsidRPr="00543617">
              <w:rPr>
                <w:rFonts w:ascii="Consolas" w:hAnsi="Consolas" w:cs="Consolas"/>
                <w:color w:val="000000"/>
                <w:sz w:val="19"/>
                <w:szCs w:val="19"/>
                <w:lang w:val="en-US"/>
              </w:rPr>
              <w:tab/>
              <w:t>-&gt; No log</w:t>
            </w:r>
          </w:p>
          <w:p w:rsidR="00DE5EE2" w:rsidRPr="00543617" w:rsidRDefault="00DE5EE2" w:rsidP="00EF10B5">
            <w:pPr>
              <w:tabs>
                <w:tab w:val="left" w:pos="1168"/>
              </w:tabs>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
                <w:color w:val="000000"/>
                <w:sz w:val="19"/>
                <w:szCs w:val="19"/>
                <w:lang w:val="en-US"/>
              </w:rPr>
              <w:t>"All"</w:t>
            </w:r>
            <w:r w:rsidRPr="00543617">
              <w:rPr>
                <w:rFonts w:ascii="Consolas" w:hAnsi="Consolas" w:cs="Consolas"/>
                <w:color w:val="000000"/>
                <w:sz w:val="19"/>
                <w:szCs w:val="19"/>
                <w:lang w:val="en-US"/>
              </w:rPr>
              <w:tab/>
              <w:t>-&gt; All log (Debug Mode)</w:t>
            </w:r>
          </w:p>
          <w:p w:rsidR="00DE5EE2" w:rsidRPr="00543617" w:rsidRDefault="00DE5EE2" w:rsidP="00EF10B5">
            <w:pPr>
              <w:tabs>
                <w:tab w:val="left" w:pos="1168"/>
              </w:tabs>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US"/>
              </w:rPr>
            </w:pPr>
            <w:r w:rsidRPr="00543617">
              <w:rPr>
                <w:rFonts w:ascii="Consolas" w:hAnsi="Consolas" w:cs="Consolas"/>
                <w:b/>
                <w:color w:val="000000"/>
                <w:sz w:val="19"/>
                <w:szCs w:val="19"/>
                <w:lang w:val="en-US"/>
              </w:rPr>
              <w:t>"Warning</w:t>
            </w:r>
            <w:r w:rsidRPr="00543617">
              <w:rPr>
                <w:rFonts w:ascii="Consolas" w:hAnsi="Consolas" w:cs="Consolas"/>
                <w:color w:val="000000"/>
                <w:sz w:val="19"/>
                <w:szCs w:val="19"/>
                <w:lang w:val="en-US"/>
              </w:rPr>
              <w:t>"</w:t>
            </w:r>
            <w:r w:rsidRPr="00543617">
              <w:rPr>
                <w:rFonts w:ascii="Consolas" w:hAnsi="Consolas" w:cs="Consolas"/>
                <w:color w:val="000000"/>
                <w:sz w:val="19"/>
                <w:szCs w:val="19"/>
                <w:lang w:val="en-US"/>
              </w:rPr>
              <w:tab/>
              <w:t>-&gt; Only Warning and Error Log</w:t>
            </w:r>
          </w:p>
          <w:p w:rsidR="00DE5EE2" w:rsidRDefault="00DE5EE2" w:rsidP="00EF10B5">
            <w:pPr>
              <w:tabs>
                <w:tab w:val="left" w:pos="1168"/>
              </w:tabs>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DE5EE2">
              <w:rPr>
                <w:rFonts w:ascii="Consolas" w:hAnsi="Consolas" w:cs="Consolas"/>
                <w:b/>
                <w:color w:val="000000"/>
                <w:sz w:val="19"/>
                <w:szCs w:val="19"/>
              </w:rPr>
              <w:t>"Error"</w:t>
            </w:r>
            <w:r w:rsidRPr="00DE5EE2">
              <w:rPr>
                <w:rFonts w:ascii="Consolas" w:hAnsi="Consolas" w:cs="Consolas"/>
                <w:color w:val="000000"/>
                <w:sz w:val="19"/>
                <w:szCs w:val="19"/>
              </w:rPr>
              <w:tab/>
              <w:t>-&gt; Only Error Log</w:t>
            </w:r>
          </w:p>
          <w:p w:rsidR="00DE5EE2" w:rsidRPr="009329CE" w:rsidRDefault="00DE5EE2" w:rsidP="00EF10B5">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p>
        </w:tc>
      </w:tr>
    </w:tbl>
    <w:p w:rsidR="00DE5EE2" w:rsidRDefault="00DE5EE2">
      <w:pPr>
        <w:pStyle w:val="Corpotesto"/>
        <w:jc w:val="both"/>
        <w:rPr>
          <w:rFonts w:cstheme="minorHAnsi"/>
          <w:szCs w:val="22"/>
        </w:rPr>
        <w:pPrChange w:id="1686" w:author="Dario Camol" w:date="2015-01-13T13:06:00Z">
          <w:pPr>
            <w:pStyle w:val="Corpotesto"/>
          </w:pPr>
        </w:pPrChange>
      </w:pPr>
    </w:p>
    <w:p w:rsidR="00D5762E" w:rsidRDefault="00D5762E">
      <w:pPr>
        <w:pStyle w:val="Corpotesto"/>
        <w:jc w:val="both"/>
        <w:rPr>
          <w:lang w:val="en"/>
        </w:rPr>
        <w:pPrChange w:id="1687" w:author="Dario Camol" w:date="2015-01-13T13:06:00Z">
          <w:pPr>
            <w:pStyle w:val="Corpotesto"/>
          </w:pPr>
        </w:pPrChange>
      </w:pPr>
      <w:r>
        <w:rPr>
          <w:rStyle w:val="hps"/>
          <w:lang w:val="en"/>
        </w:rPr>
        <w:t>If the configuration is</w:t>
      </w:r>
      <w:r>
        <w:rPr>
          <w:lang w:val="en"/>
        </w:rPr>
        <w:t xml:space="preserve"> </w:t>
      </w:r>
      <w:r>
        <w:rPr>
          <w:rStyle w:val="hps"/>
          <w:lang w:val="en"/>
        </w:rPr>
        <w:t>properly</w:t>
      </w:r>
      <w:r>
        <w:rPr>
          <w:lang w:val="en"/>
        </w:rPr>
        <w:t xml:space="preserve"> </w:t>
      </w:r>
      <w:del w:id="1688" w:author="Dario Camol" w:date="2015-01-13T13:01:00Z">
        <w:r w:rsidDel="00B144EA">
          <w:rPr>
            <w:rStyle w:val="hps"/>
            <w:lang w:val="en"/>
          </w:rPr>
          <w:delText>configured</w:delText>
        </w:r>
      </w:del>
      <w:ins w:id="1689" w:author="Dario Camol" w:date="2015-01-13T13:01:00Z">
        <w:r w:rsidR="00B144EA">
          <w:rPr>
            <w:rStyle w:val="hps"/>
            <w:lang w:val="en"/>
          </w:rPr>
          <w:t>set</w:t>
        </w:r>
      </w:ins>
      <w:r>
        <w:rPr>
          <w:lang w:val="en"/>
        </w:rPr>
        <w:t xml:space="preserve">: </w:t>
      </w:r>
      <w:r w:rsidRPr="00134DB0">
        <w:rPr>
          <w:rStyle w:val="hps"/>
          <w:i/>
          <w:lang w:val="en"/>
          <w:rPrChange w:id="1690" w:author="Dario Camol" w:date="2015-01-13T13:04:00Z">
            <w:rPr>
              <w:rStyle w:val="hps"/>
              <w:lang w:val="en"/>
            </w:rPr>
          </w:rPrChange>
        </w:rPr>
        <w:t>LogLevel</w:t>
      </w:r>
      <w:r>
        <w:rPr>
          <w:lang w:val="en"/>
        </w:rPr>
        <w:t xml:space="preserve"> </w:t>
      </w:r>
      <w:r>
        <w:rPr>
          <w:rStyle w:val="hps"/>
          <w:lang w:val="en"/>
        </w:rPr>
        <w:t xml:space="preserve">not </w:t>
      </w:r>
      <w:r w:rsidRPr="00134DB0">
        <w:rPr>
          <w:rStyle w:val="hps"/>
          <w:i/>
          <w:lang w:val="en"/>
          <w:rPrChange w:id="1691" w:author="Dario Camol" w:date="2015-01-13T13:04:00Z">
            <w:rPr>
              <w:rStyle w:val="hps"/>
              <w:lang w:val="en"/>
            </w:rPr>
          </w:rPrChange>
        </w:rPr>
        <w:t>None</w:t>
      </w:r>
      <w:r>
        <w:rPr>
          <w:lang w:val="en"/>
        </w:rPr>
        <w:t xml:space="preserve"> </w:t>
      </w:r>
      <w:r>
        <w:rPr>
          <w:rStyle w:val="hps"/>
          <w:lang w:val="en"/>
        </w:rPr>
        <w:t>and</w:t>
      </w:r>
      <w:r>
        <w:rPr>
          <w:lang w:val="en"/>
        </w:rPr>
        <w:t xml:space="preserve"> </w:t>
      </w:r>
      <w:r w:rsidRPr="00134DB0">
        <w:rPr>
          <w:rStyle w:val="hps"/>
          <w:i/>
          <w:lang w:val="en"/>
          <w:rPrChange w:id="1692" w:author="Dario Camol" w:date="2015-01-13T13:04:00Z">
            <w:rPr>
              <w:rStyle w:val="hps"/>
              <w:lang w:val="en"/>
            </w:rPr>
          </w:rPrChange>
        </w:rPr>
        <w:t>LogLocation</w:t>
      </w:r>
      <w:r>
        <w:rPr>
          <w:lang w:val="en"/>
        </w:rPr>
        <w:t xml:space="preserve"> </w:t>
      </w:r>
      <w:r>
        <w:rPr>
          <w:rStyle w:val="hps"/>
          <w:lang w:val="en"/>
        </w:rPr>
        <w:t>is an</w:t>
      </w:r>
      <w:r>
        <w:rPr>
          <w:lang w:val="en"/>
        </w:rPr>
        <w:t xml:space="preserve"> </w:t>
      </w:r>
      <w:r>
        <w:rPr>
          <w:rStyle w:val="hps"/>
          <w:lang w:val="en"/>
        </w:rPr>
        <w:t>existing</w:t>
      </w:r>
      <w:r>
        <w:rPr>
          <w:lang w:val="en"/>
        </w:rPr>
        <w:t xml:space="preserve"> </w:t>
      </w:r>
      <w:ins w:id="1693" w:author="Dario Camol" w:date="2015-01-13T13:04:00Z">
        <w:r w:rsidR="00134DB0">
          <w:rPr>
            <w:lang w:val="en"/>
          </w:rPr>
          <w:t xml:space="preserve">writable </w:t>
        </w:r>
      </w:ins>
      <w:ins w:id="1694" w:author="Dario Camol" w:date="2015-01-13T13:05:00Z">
        <w:r w:rsidR="00134DB0">
          <w:rPr>
            <w:lang w:val="en"/>
          </w:rPr>
          <w:t xml:space="preserve">(the web service has to allowed to write in it) </w:t>
        </w:r>
      </w:ins>
      <w:r>
        <w:rPr>
          <w:rStyle w:val="hps"/>
          <w:lang w:val="en"/>
        </w:rPr>
        <w:t>folder</w:t>
      </w:r>
      <w:del w:id="1695" w:author="Dario Camol" w:date="2015-01-13T13:05:00Z">
        <w:r w:rsidDel="00134DB0">
          <w:rPr>
            <w:lang w:val="en"/>
          </w:rPr>
          <w:delText xml:space="preserve"> </w:delText>
        </w:r>
        <w:r w:rsidDel="00134DB0">
          <w:rPr>
            <w:rStyle w:val="hps"/>
            <w:lang w:val="en"/>
          </w:rPr>
          <w:delText>and not</w:delText>
        </w:r>
        <w:r w:rsidDel="00134DB0">
          <w:rPr>
            <w:lang w:val="en"/>
          </w:rPr>
          <w:delText xml:space="preserve"> </w:delText>
        </w:r>
        <w:r w:rsidDel="00134DB0">
          <w:rPr>
            <w:rStyle w:val="hps"/>
            <w:lang w:val="en"/>
          </w:rPr>
          <w:delText>ReadOnly</w:delText>
        </w:r>
        <w:r w:rsidDel="00134DB0">
          <w:rPr>
            <w:lang w:val="en"/>
          </w:rPr>
          <w:delText xml:space="preserve"> </w:delText>
        </w:r>
        <w:r w:rsidDel="00134DB0">
          <w:rPr>
            <w:rStyle w:val="hps"/>
            <w:lang w:val="en"/>
          </w:rPr>
          <w:delText>for the service</w:delText>
        </w:r>
      </w:del>
      <w:r>
        <w:rPr>
          <w:lang w:val="en"/>
        </w:rPr>
        <w:t xml:space="preserve">, the system </w:t>
      </w:r>
      <w:r>
        <w:rPr>
          <w:rStyle w:val="hps"/>
          <w:lang w:val="en"/>
        </w:rPr>
        <w:t>will write</w:t>
      </w:r>
      <w:r>
        <w:rPr>
          <w:lang w:val="en"/>
        </w:rPr>
        <w:t xml:space="preserve"> </w:t>
      </w:r>
      <w:r>
        <w:rPr>
          <w:rStyle w:val="hps"/>
          <w:lang w:val="en"/>
        </w:rPr>
        <w:t>a log file</w:t>
      </w:r>
      <w:r>
        <w:rPr>
          <w:lang w:val="en"/>
        </w:rPr>
        <w:t xml:space="preserve"> </w:t>
      </w:r>
      <w:r>
        <w:rPr>
          <w:rStyle w:val="hps"/>
          <w:lang w:val="en"/>
        </w:rPr>
        <w:t>every hour</w:t>
      </w:r>
      <w:r>
        <w:rPr>
          <w:lang w:val="en"/>
        </w:rPr>
        <w:t xml:space="preserve"> </w:t>
      </w:r>
      <w:r>
        <w:rPr>
          <w:rStyle w:val="hps"/>
          <w:lang w:val="en"/>
        </w:rPr>
        <w:t>(</w:t>
      </w:r>
      <w:r>
        <w:rPr>
          <w:lang w:val="en"/>
        </w:rPr>
        <w:t xml:space="preserve">if </w:t>
      </w:r>
      <w:r>
        <w:rPr>
          <w:rStyle w:val="hps"/>
          <w:lang w:val="en"/>
        </w:rPr>
        <w:t>operations are performed</w:t>
      </w:r>
      <w:r>
        <w:rPr>
          <w:lang w:val="en"/>
        </w:rPr>
        <w:t>).</w:t>
      </w:r>
    </w:p>
    <w:p w:rsidR="00DE5EE2" w:rsidRPr="00543617" w:rsidRDefault="00D5762E">
      <w:pPr>
        <w:pStyle w:val="Corpotesto"/>
        <w:jc w:val="both"/>
        <w:rPr>
          <w:rFonts w:cstheme="minorHAnsi"/>
          <w:szCs w:val="22"/>
          <w:lang w:val="en-US"/>
        </w:rPr>
        <w:pPrChange w:id="1696" w:author="Dario Camol" w:date="2015-01-13T13:06:00Z">
          <w:pPr>
            <w:pStyle w:val="Corpotesto"/>
          </w:pPr>
        </w:pPrChange>
      </w:pPr>
      <w:del w:id="1697" w:author="Dario Camol" w:date="2015-01-13T13:06:00Z">
        <w:r w:rsidDel="00134DB0">
          <w:rPr>
            <w:rStyle w:val="hps"/>
            <w:lang w:val="en"/>
          </w:rPr>
          <w:delText>Will be</w:delText>
        </w:r>
        <w:r w:rsidDel="00134DB0">
          <w:rPr>
            <w:lang w:val="en"/>
          </w:rPr>
          <w:delText xml:space="preserve"> </w:delText>
        </w:r>
        <w:r w:rsidDel="00134DB0">
          <w:rPr>
            <w:rStyle w:val="hps"/>
            <w:lang w:val="en"/>
          </w:rPr>
          <w:delText>provided by the user</w:delText>
        </w:r>
        <w:r w:rsidDel="00134DB0">
          <w:rPr>
            <w:lang w:val="en"/>
          </w:rPr>
          <w:delText xml:space="preserve"> </w:delText>
        </w:r>
        <w:r w:rsidDel="00134DB0">
          <w:rPr>
            <w:rStyle w:val="hps"/>
            <w:lang w:val="en"/>
          </w:rPr>
          <w:delText>consultation and</w:delText>
        </w:r>
        <w:r w:rsidDel="00134DB0">
          <w:rPr>
            <w:lang w:val="en"/>
          </w:rPr>
          <w:delText xml:space="preserve"> </w:delText>
        </w:r>
        <w:r w:rsidDel="00134DB0">
          <w:rPr>
            <w:rStyle w:val="hps"/>
            <w:lang w:val="en"/>
          </w:rPr>
          <w:delText>the</w:delText>
        </w:r>
        <w:r w:rsidDel="00134DB0">
          <w:rPr>
            <w:lang w:val="en"/>
          </w:rPr>
          <w:delText xml:space="preserve"> </w:delText>
        </w:r>
        <w:r w:rsidDel="00134DB0">
          <w:rPr>
            <w:rStyle w:val="hps"/>
            <w:lang w:val="en"/>
          </w:rPr>
          <w:delText>cancellation of the same</w:delText>
        </w:r>
      </w:del>
    </w:p>
    <w:sectPr w:rsidR="00DE5EE2" w:rsidRPr="00543617" w:rsidSect="00935B12">
      <w:headerReference w:type="default" r:id="rId10"/>
      <w:footerReference w:type="default" r:id="rId11"/>
      <w:headerReference w:type="first" r:id="rId12"/>
      <w:type w:val="continuous"/>
      <w:pgSz w:w="11906" w:h="16838"/>
      <w:pgMar w:top="1417" w:right="707" w:bottom="1134" w:left="1134" w:header="708" w:footer="708" w:gutter="0"/>
      <w:cols w:space="708"/>
      <w:titlePg/>
      <w:docGrid w:linePitch="360"/>
      <w:sectPrChange w:id="1698" w:author="Gino Mascotti" w:date="2015-05-27T16:36:00Z">
        <w:sectPr w:rsidR="00DE5EE2" w:rsidRPr="00543617" w:rsidSect="00935B12">
          <w:pgMar w:top="1417" w:right="1134" w:bottom="1134" w:left="1134" w:header="708" w:footer="708"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706" w:rsidRDefault="00D30706" w:rsidP="00E4771C">
      <w:r>
        <w:separator/>
      </w:r>
    </w:p>
  </w:endnote>
  <w:endnote w:type="continuationSeparator" w:id="0">
    <w:p w:rsidR="00D30706" w:rsidRDefault="00D30706" w:rsidP="00E4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BEEB+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519316"/>
      <w:docPartObj>
        <w:docPartGallery w:val="Page Numbers (Bottom of Page)"/>
        <w:docPartUnique/>
      </w:docPartObj>
    </w:sdtPr>
    <w:sdtEndPr>
      <w:rPr>
        <w:color w:val="808080" w:themeColor="background1" w:themeShade="80"/>
        <w:spacing w:val="60"/>
      </w:rPr>
    </w:sdtEndPr>
    <w:sdtContent>
      <w:p w:rsidR="0094044A" w:rsidRDefault="0094044A">
        <w:pPr>
          <w:pStyle w:val="Pidipagina"/>
          <w:pBdr>
            <w:top w:val="single" w:sz="4" w:space="1" w:color="D9D9D9" w:themeColor="background1" w:themeShade="D9"/>
          </w:pBdr>
          <w:rPr>
            <w:b/>
            <w:bCs/>
          </w:rPr>
        </w:pPr>
        <w:r>
          <w:fldChar w:fldCharType="begin"/>
        </w:r>
        <w:r>
          <w:instrText xml:space="preserve"> PAGE   \* MERGEFORMAT </w:instrText>
        </w:r>
        <w:r>
          <w:fldChar w:fldCharType="separate"/>
        </w:r>
        <w:r w:rsidR="00890A88" w:rsidRPr="00890A88">
          <w:rPr>
            <w:b/>
            <w:bCs/>
            <w:noProof/>
          </w:rPr>
          <w:t>10</w:t>
        </w:r>
        <w:r>
          <w:rPr>
            <w:b/>
            <w:bCs/>
            <w:noProof/>
          </w:rPr>
          <w:fldChar w:fldCharType="end"/>
        </w:r>
        <w:r>
          <w:rPr>
            <w:b/>
            <w:bCs/>
          </w:rPr>
          <w:t xml:space="preserve"> | </w:t>
        </w:r>
        <w:r>
          <w:rPr>
            <w:color w:val="808080" w:themeColor="background1" w:themeShade="80"/>
            <w:spacing w:val="60"/>
          </w:rPr>
          <w:t>Page</w:t>
        </w:r>
      </w:p>
    </w:sdtContent>
  </w:sdt>
  <w:p w:rsidR="0094044A" w:rsidRDefault="0094044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706" w:rsidRDefault="00D30706" w:rsidP="00E4771C">
      <w:r>
        <w:separator/>
      </w:r>
    </w:p>
  </w:footnote>
  <w:footnote w:type="continuationSeparator" w:id="0">
    <w:p w:rsidR="00D30706" w:rsidRDefault="00D30706" w:rsidP="00E47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44A" w:rsidRDefault="0094044A">
    <w:pPr>
      <w:pStyle w:val="Intestazione"/>
    </w:pPr>
    <w:r>
      <w:rPr>
        <w:noProof/>
        <w:lang w:eastAsia="it-IT"/>
      </w:rPr>
      <mc:AlternateContent>
        <mc:Choice Requires="wps">
          <w:drawing>
            <wp:anchor distT="0" distB="0" distL="114300" distR="114300" simplePos="0" relativeHeight="251659264" behindDoc="0" locked="0" layoutInCell="1" allowOverlap="1" wp14:anchorId="3CD25EE2" wp14:editId="6D8EE0A3">
              <wp:simplePos x="0" y="0"/>
              <wp:positionH relativeFrom="column">
                <wp:posOffset>3800475</wp:posOffset>
              </wp:positionH>
              <wp:positionV relativeFrom="paragraph">
                <wp:posOffset>85090</wp:posOffset>
              </wp:positionV>
              <wp:extent cx="237426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94044A" w:rsidRPr="00543617" w:rsidRDefault="0094044A" w:rsidP="00E4771C">
                          <w:pPr>
                            <w:jc w:val="right"/>
                            <w:rPr>
                              <w:i/>
                              <w:sz w:val="18"/>
                              <w:szCs w:val="18"/>
                              <w:lang w:val="en-US"/>
                            </w:rPr>
                          </w:pPr>
                          <w:r w:rsidRPr="00543617">
                            <w:rPr>
                              <w:i/>
                              <w:sz w:val="18"/>
                              <w:szCs w:val="18"/>
                              <w:lang w:val="en-US"/>
                            </w:rPr>
                            <w:t xml:space="preserve">PSS/D </w:t>
                          </w:r>
                          <w:r w:rsidRPr="0042504C">
                            <w:rPr>
                              <w:i/>
                              <w:sz w:val="18"/>
                              <w:szCs w:val="18"/>
                              <w:lang w:val="en-US"/>
                            </w:rPr>
                            <w:t>Technologies for the integration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D25EE2" id="_x0000_t202" coordsize="21600,21600" o:spt="202" path="m,l,21600r21600,l21600,xe">
              <v:stroke joinstyle="miter"/>
              <v:path gradientshapeok="t" o:connecttype="rect"/>
            </v:shapetype>
            <v:shape id="Text Box 2" o:spid="_x0000_s1029" type="#_x0000_t202" style="position:absolute;margin-left:299.25pt;margin-top:6.7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" stroked="f">
              <v:textbox style="mso-fit-shape-to-text:t">
                <w:txbxContent>
                  <w:p w:rsidR="0094044A" w:rsidRPr="00543617" w:rsidRDefault="0094044A" w:rsidP="00E4771C">
                    <w:pPr>
                      <w:jc w:val="right"/>
                      <w:rPr>
                        <w:i/>
                        <w:sz w:val="18"/>
                        <w:szCs w:val="18"/>
                        <w:lang w:val="en-US"/>
                      </w:rPr>
                    </w:pPr>
                    <w:r w:rsidRPr="00543617">
                      <w:rPr>
                        <w:i/>
                        <w:sz w:val="18"/>
                        <w:szCs w:val="18"/>
                        <w:lang w:val="en-US"/>
                      </w:rPr>
                      <w:t xml:space="preserve">PSS/D </w:t>
                    </w:r>
                    <w:r w:rsidRPr="0042504C">
                      <w:rPr>
                        <w:i/>
                        <w:sz w:val="18"/>
                        <w:szCs w:val="18"/>
                        <w:lang w:val="en-US"/>
                      </w:rPr>
                      <w:t>Technologies for the integration</w:t>
                    </w:r>
                  </w:p>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1D4CB392" wp14:editId="2291A050">
              <wp:simplePos x="0" y="0"/>
              <wp:positionH relativeFrom="column">
                <wp:posOffset>-158115</wp:posOffset>
              </wp:positionH>
              <wp:positionV relativeFrom="paragraph">
                <wp:posOffset>350520</wp:posOffset>
              </wp:positionV>
              <wp:extent cx="6400800" cy="8255"/>
              <wp:effectExtent l="0" t="0" r="19050" b="29845"/>
              <wp:wrapNone/>
              <wp:docPr id="2" name="Straight Connector 2"/>
              <wp:cNvGraphicFramePr/>
              <a:graphic xmlns:a="http://schemas.openxmlformats.org/drawingml/2006/main">
                <a:graphicData uri="http://schemas.microsoft.com/office/word/2010/wordprocessingShape">
                  <wps:wsp>
                    <wps:cNvCnPr/>
                    <wps:spPr>
                      <a:xfrm>
                        <a:off x="0" y="0"/>
                        <a:ext cx="64008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33044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27.6pt" to="491.5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" strokecolor="#4579b8 [3044]"/>
          </w:pict>
        </mc:Fallback>
      </mc:AlternateContent>
    </w:r>
    <w:r>
      <w:rPr>
        <w:noProof/>
        <w:lang w:eastAsia="it-IT"/>
      </w:rPr>
      <w:drawing>
        <wp:inline distT="0" distB="0" distL="0" distR="0" wp14:anchorId="47BFE059" wp14:editId="270E9485">
          <wp:extent cx="847344" cy="285164"/>
          <wp:effectExtent l="0" t="0" r="0" b="635"/>
          <wp:docPr id="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iccoloIstat.png"/>
                  <pic:cNvPicPr/>
                </pic:nvPicPr>
                <pic:blipFill>
                  <a:blip r:embed="rId1">
                    <a:extLst>
                      <a:ext uri="{28A0092B-C50C-407E-A947-70E740481C1C}">
                        <a14:useLocalDpi xmlns:a14="http://schemas.microsoft.com/office/drawing/2010/main" val="0"/>
                      </a:ext>
                    </a:extLst>
                  </a:blip>
                  <a:stretch>
                    <a:fillRect/>
                  </a:stretch>
                </pic:blipFill>
                <pic:spPr>
                  <a:xfrm>
                    <a:off x="0" y="0"/>
                    <a:ext cx="846270" cy="284803"/>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44A" w:rsidRDefault="0094044A">
    <w:pPr>
      <w:pStyle w:val="Intestazione"/>
    </w:pPr>
    <w:r>
      <w:rPr>
        <w:noProof/>
        <w:lang w:eastAsia="it-IT"/>
      </w:rPr>
      <w:drawing>
        <wp:inline distT="0" distB="0" distL="0" distR="0" wp14:anchorId="75647227" wp14:editId="297C3915">
          <wp:extent cx="847344" cy="285164"/>
          <wp:effectExtent l="0" t="0" r="0" b="635"/>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iccoloIstat.png"/>
                  <pic:cNvPicPr/>
                </pic:nvPicPr>
                <pic:blipFill>
                  <a:blip r:embed="rId1">
                    <a:extLst>
                      <a:ext uri="{28A0092B-C50C-407E-A947-70E740481C1C}">
                        <a14:useLocalDpi xmlns:a14="http://schemas.microsoft.com/office/drawing/2010/main" val="0"/>
                      </a:ext>
                    </a:extLst>
                  </a:blip>
                  <a:stretch>
                    <a:fillRect/>
                  </a:stretch>
                </pic:blipFill>
                <pic:spPr>
                  <a:xfrm>
                    <a:off x="0" y="0"/>
                    <a:ext cx="846270" cy="284803"/>
                  </a:xfrm>
                  <a:prstGeom prst="rect">
                    <a:avLst/>
                  </a:prstGeom>
                </pic:spPr>
              </pic:pic>
            </a:graphicData>
          </a:graphic>
        </wp:inline>
      </w:drawing>
    </w:r>
    <w:r>
      <w:rPr>
        <w:noProof/>
        <w:lang w:eastAsia="it-IT"/>
      </w:rPr>
      <mc:AlternateContent>
        <mc:Choice Requires="wps">
          <w:drawing>
            <wp:anchor distT="0" distB="0" distL="114300" distR="114300" simplePos="0" relativeHeight="251662336" behindDoc="0" locked="0" layoutInCell="1" allowOverlap="1" wp14:anchorId="1DA6984C" wp14:editId="1B2D61E5">
              <wp:simplePos x="0" y="0"/>
              <wp:positionH relativeFrom="column">
                <wp:posOffset>4162425</wp:posOffset>
              </wp:positionH>
              <wp:positionV relativeFrom="paragraph">
                <wp:posOffset>218440</wp:posOffset>
              </wp:positionV>
              <wp:extent cx="2374265" cy="1403985"/>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94044A" w:rsidRPr="00543617" w:rsidRDefault="0094044A" w:rsidP="00104A4F">
                          <w:pPr>
                            <w:jc w:val="right"/>
                            <w:rPr>
                              <w:i/>
                              <w:sz w:val="18"/>
                              <w:szCs w:val="18"/>
                              <w:lang w:val="en-US"/>
                            </w:rPr>
                          </w:pPr>
                          <w:r w:rsidRPr="00543617">
                            <w:rPr>
                              <w:i/>
                              <w:sz w:val="18"/>
                              <w:szCs w:val="18"/>
                              <w:lang w:val="en-US"/>
                            </w:rPr>
                            <w:t xml:space="preserve">PSS/D </w:t>
                          </w:r>
                          <w:r w:rsidRPr="0042504C">
                            <w:rPr>
                              <w:i/>
                              <w:sz w:val="18"/>
                              <w:szCs w:val="18"/>
                              <w:lang w:val="en-US"/>
                            </w:rPr>
                            <w:t>Technologies for the integration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A6984C" id="_x0000_t202" coordsize="21600,21600" o:spt="202" path="m,l,21600r21600,l21600,xe">
              <v:stroke joinstyle="miter"/>
              <v:path gradientshapeok="t" o:connecttype="rect"/>
            </v:shapetype>
            <v:shape id="_x0000_s1030" type="#_x0000_t202" style="position:absolute;margin-left:327.75pt;margin-top:17.2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" stroked="f">
              <v:textbox style="mso-fit-shape-to-text:t">
                <w:txbxContent>
                  <w:p w:rsidR="0094044A" w:rsidRPr="00543617" w:rsidRDefault="0094044A" w:rsidP="00104A4F">
                    <w:pPr>
                      <w:jc w:val="right"/>
                      <w:rPr>
                        <w:i/>
                        <w:sz w:val="18"/>
                        <w:szCs w:val="18"/>
                        <w:lang w:val="en-US"/>
                      </w:rPr>
                    </w:pPr>
                    <w:r w:rsidRPr="00543617">
                      <w:rPr>
                        <w:i/>
                        <w:sz w:val="18"/>
                        <w:szCs w:val="18"/>
                        <w:lang w:val="en-US"/>
                      </w:rPr>
                      <w:t xml:space="preserve">PSS/D </w:t>
                    </w:r>
                    <w:r w:rsidRPr="0042504C">
                      <w:rPr>
                        <w:i/>
                        <w:sz w:val="18"/>
                        <w:szCs w:val="18"/>
                        <w:lang w:val="en-US"/>
                      </w:rPr>
                      <w:t>Technologies for the integration</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DD47DE8"/>
    <w:multiLevelType w:val="hybridMultilevel"/>
    <w:tmpl w:val="60B467C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E6E24"/>
    <w:multiLevelType w:val="hybridMultilevel"/>
    <w:tmpl w:val="47C25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B12A44"/>
    <w:multiLevelType w:val="hybridMultilevel"/>
    <w:tmpl w:val="75A222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B020FE"/>
    <w:multiLevelType w:val="hybridMultilevel"/>
    <w:tmpl w:val="AFC80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2A03"/>
    <w:multiLevelType w:val="hybridMultilevel"/>
    <w:tmpl w:val="BE204CB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5E549A"/>
    <w:multiLevelType w:val="hybridMultilevel"/>
    <w:tmpl w:val="A15CDA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347D5F"/>
    <w:multiLevelType w:val="hybridMultilevel"/>
    <w:tmpl w:val="24CE64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662801"/>
    <w:multiLevelType w:val="hybridMultilevel"/>
    <w:tmpl w:val="E7F2B0BC"/>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3530269"/>
    <w:multiLevelType w:val="hybridMultilevel"/>
    <w:tmpl w:val="220A621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6CE1A69"/>
    <w:multiLevelType w:val="hybridMultilevel"/>
    <w:tmpl w:val="B19E6E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0F60A3"/>
    <w:multiLevelType w:val="hybridMultilevel"/>
    <w:tmpl w:val="1174D75A"/>
    <w:lvl w:ilvl="0" w:tplc="0410000D">
      <w:start w:val="1"/>
      <w:numFmt w:val="bullet"/>
      <w:lvlText w:val=""/>
      <w:lvlJc w:val="left"/>
      <w:pPr>
        <w:ind w:left="720" w:hanging="360"/>
      </w:pPr>
      <w:rPr>
        <w:rFonts w:ascii="Wingdings" w:hAnsi="Wingding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8506D7"/>
    <w:multiLevelType w:val="hybridMultilevel"/>
    <w:tmpl w:val="469E786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8D31BAB"/>
    <w:multiLevelType w:val="hybridMultilevel"/>
    <w:tmpl w:val="EA600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D753F83"/>
    <w:multiLevelType w:val="hybridMultilevel"/>
    <w:tmpl w:val="91AAB9E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FCE4D40"/>
    <w:multiLevelType w:val="hybridMultilevel"/>
    <w:tmpl w:val="59CA2498"/>
    <w:lvl w:ilvl="0" w:tplc="04100001">
      <w:start w:val="1"/>
      <w:numFmt w:val="bullet"/>
      <w:lvlText w:val=""/>
      <w:lvlJc w:val="left"/>
      <w:pPr>
        <w:ind w:left="1429" w:hanging="360"/>
      </w:pPr>
      <w:rPr>
        <w:rFonts w:ascii="Symbol" w:hAnsi="Symbol" w:hint="default"/>
      </w:rPr>
    </w:lvl>
    <w:lvl w:ilvl="1" w:tplc="04100003">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5" w15:restartNumberingAfterBreak="0">
    <w:nsid w:val="24C60941"/>
    <w:multiLevelType w:val="multilevel"/>
    <w:tmpl w:val="F5AAFFCA"/>
    <w:lvl w:ilvl="0">
      <w:start w:val="1"/>
      <w:numFmt w:val="decimal"/>
      <w:lvlText w:val="%1"/>
      <w:lvlJc w:val="left"/>
      <w:pPr>
        <w:tabs>
          <w:tab w:val="num" w:pos="709"/>
        </w:tabs>
        <w:ind w:left="709" w:hanging="567"/>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993"/>
        </w:tabs>
        <w:ind w:left="993" w:hanging="851"/>
      </w:pPr>
      <w:rPr>
        <w:rFonts w:hint="default"/>
      </w:rPr>
    </w:lvl>
    <w:lvl w:ilvl="2">
      <w:start w:val="1"/>
      <w:numFmt w:val="decimal"/>
      <w:lvlText w:val="%1.%2.%3"/>
      <w:lvlJc w:val="left"/>
      <w:pPr>
        <w:tabs>
          <w:tab w:val="num" w:pos="1418"/>
        </w:tabs>
        <w:ind w:left="1418" w:hanging="1134"/>
      </w:pPr>
      <w:rPr>
        <w:rFonts w:ascii="Arial" w:hAnsi="Arial" w:cs="Arial" w:hint="default"/>
      </w:rPr>
    </w:lvl>
    <w:lvl w:ilvl="3">
      <w:start w:val="1"/>
      <w:numFmt w:val="decimal"/>
      <w:lvlText w:val="%1.%2.%3.%4"/>
      <w:lvlJc w:val="left"/>
      <w:pPr>
        <w:tabs>
          <w:tab w:val="num" w:pos="1276"/>
        </w:tabs>
        <w:ind w:left="1276" w:hanging="1134"/>
      </w:pPr>
      <w:rPr>
        <w:rFonts w:hint="default"/>
      </w:rPr>
    </w:lvl>
    <w:lvl w:ilvl="4">
      <w:start w:val="1"/>
      <w:numFmt w:val="decimal"/>
      <w:lvlText w:val="%1.%2.%3.%4.%5"/>
      <w:lvlJc w:val="left"/>
      <w:pPr>
        <w:tabs>
          <w:tab w:val="num" w:pos="1276"/>
        </w:tabs>
        <w:ind w:left="1276" w:hanging="1134"/>
      </w:pPr>
      <w:rPr>
        <w:rFonts w:hint="default"/>
      </w:rPr>
    </w:lvl>
    <w:lvl w:ilvl="5">
      <w:start w:val="1"/>
      <w:numFmt w:val="decimal"/>
      <w:lvlText w:val="%1.%2.%3.%4.%5.%6"/>
      <w:lvlJc w:val="left"/>
      <w:pPr>
        <w:tabs>
          <w:tab w:val="num" w:pos="1582"/>
        </w:tabs>
        <w:ind w:left="1276" w:hanging="1134"/>
      </w:pPr>
      <w:rPr>
        <w:rFonts w:hint="default"/>
      </w:rPr>
    </w:lvl>
    <w:lvl w:ilvl="6">
      <w:start w:val="1"/>
      <w:numFmt w:val="upperLetter"/>
      <w:lvlText w:val="Appendix %7"/>
      <w:lvlJc w:val="left"/>
      <w:pPr>
        <w:tabs>
          <w:tab w:val="num" w:pos="1985"/>
        </w:tabs>
        <w:ind w:left="1985" w:hanging="1843"/>
      </w:pPr>
      <w:rPr>
        <w:rFonts w:hint="default"/>
      </w:rPr>
    </w:lvl>
    <w:lvl w:ilvl="7">
      <w:start w:val="1"/>
      <w:numFmt w:val="decimal"/>
      <w:lvlText w:val="%7.%8"/>
      <w:lvlJc w:val="left"/>
      <w:pPr>
        <w:tabs>
          <w:tab w:val="num" w:pos="1276"/>
        </w:tabs>
        <w:ind w:left="1276" w:hanging="1134"/>
      </w:pPr>
      <w:rPr>
        <w:rFonts w:hint="default"/>
      </w:rPr>
    </w:lvl>
    <w:lvl w:ilvl="8">
      <w:start w:val="1"/>
      <w:numFmt w:val="decimal"/>
      <w:lvlText w:val="%7.%8.%9"/>
      <w:lvlJc w:val="left"/>
      <w:pPr>
        <w:tabs>
          <w:tab w:val="num" w:pos="1276"/>
        </w:tabs>
        <w:ind w:left="1276" w:hanging="1134"/>
      </w:pPr>
      <w:rPr>
        <w:rFonts w:hint="default"/>
      </w:rPr>
    </w:lvl>
  </w:abstractNum>
  <w:abstractNum w:abstractNumId="16" w15:restartNumberingAfterBreak="0">
    <w:nsid w:val="26A00040"/>
    <w:multiLevelType w:val="hybridMultilevel"/>
    <w:tmpl w:val="880A55EE"/>
    <w:lvl w:ilvl="0" w:tplc="04100003">
      <w:start w:val="1"/>
      <w:numFmt w:val="bullet"/>
      <w:lvlText w:val="o"/>
      <w:lvlJc w:val="left"/>
      <w:pPr>
        <w:ind w:left="2149" w:hanging="360"/>
      </w:pPr>
      <w:rPr>
        <w:rFonts w:ascii="Courier New" w:hAnsi="Courier New" w:cs="Courier New" w:hint="default"/>
      </w:rPr>
    </w:lvl>
    <w:lvl w:ilvl="1" w:tplc="04100003" w:tentative="1">
      <w:start w:val="1"/>
      <w:numFmt w:val="bullet"/>
      <w:lvlText w:val="o"/>
      <w:lvlJc w:val="left"/>
      <w:pPr>
        <w:ind w:left="2869" w:hanging="360"/>
      </w:pPr>
      <w:rPr>
        <w:rFonts w:ascii="Courier New" w:hAnsi="Courier New" w:cs="Courier New" w:hint="default"/>
      </w:rPr>
    </w:lvl>
    <w:lvl w:ilvl="2" w:tplc="04100005" w:tentative="1">
      <w:start w:val="1"/>
      <w:numFmt w:val="bullet"/>
      <w:lvlText w:val=""/>
      <w:lvlJc w:val="left"/>
      <w:pPr>
        <w:ind w:left="3589" w:hanging="360"/>
      </w:pPr>
      <w:rPr>
        <w:rFonts w:ascii="Wingdings" w:hAnsi="Wingdings" w:hint="default"/>
      </w:rPr>
    </w:lvl>
    <w:lvl w:ilvl="3" w:tplc="04100001" w:tentative="1">
      <w:start w:val="1"/>
      <w:numFmt w:val="bullet"/>
      <w:lvlText w:val=""/>
      <w:lvlJc w:val="left"/>
      <w:pPr>
        <w:ind w:left="4309" w:hanging="360"/>
      </w:pPr>
      <w:rPr>
        <w:rFonts w:ascii="Symbol" w:hAnsi="Symbol" w:hint="default"/>
      </w:rPr>
    </w:lvl>
    <w:lvl w:ilvl="4" w:tplc="04100003" w:tentative="1">
      <w:start w:val="1"/>
      <w:numFmt w:val="bullet"/>
      <w:lvlText w:val="o"/>
      <w:lvlJc w:val="left"/>
      <w:pPr>
        <w:ind w:left="5029" w:hanging="360"/>
      </w:pPr>
      <w:rPr>
        <w:rFonts w:ascii="Courier New" w:hAnsi="Courier New" w:cs="Courier New" w:hint="default"/>
      </w:rPr>
    </w:lvl>
    <w:lvl w:ilvl="5" w:tplc="04100005" w:tentative="1">
      <w:start w:val="1"/>
      <w:numFmt w:val="bullet"/>
      <w:lvlText w:val=""/>
      <w:lvlJc w:val="left"/>
      <w:pPr>
        <w:ind w:left="5749" w:hanging="360"/>
      </w:pPr>
      <w:rPr>
        <w:rFonts w:ascii="Wingdings" w:hAnsi="Wingdings" w:hint="default"/>
      </w:rPr>
    </w:lvl>
    <w:lvl w:ilvl="6" w:tplc="04100001" w:tentative="1">
      <w:start w:val="1"/>
      <w:numFmt w:val="bullet"/>
      <w:lvlText w:val=""/>
      <w:lvlJc w:val="left"/>
      <w:pPr>
        <w:ind w:left="6469" w:hanging="360"/>
      </w:pPr>
      <w:rPr>
        <w:rFonts w:ascii="Symbol" w:hAnsi="Symbol" w:hint="default"/>
      </w:rPr>
    </w:lvl>
    <w:lvl w:ilvl="7" w:tplc="04100003" w:tentative="1">
      <w:start w:val="1"/>
      <w:numFmt w:val="bullet"/>
      <w:lvlText w:val="o"/>
      <w:lvlJc w:val="left"/>
      <w:pPr>
        <w:ind w:left="7189" w:hanging="360"/>
      </w:pPr>
      <w:rPr>
        <w:rFonts w:ascii="Courier New" w:hAnsi="Courier New" w:cs="Courier New" w:hint="default"/>
      </w:rPr>
    </w:lvl>
    <w:lvl w:ilvl="8" w:tplc="04100005" w:tentative="1">
      <w:start w:val="1"/>
      <w:numFmt w:val="bullet"/>
      <w:lvlText w:val=""/>
      <w:lvlJc w:val="left"/>
      <w:pPr>
        <w:ind w:left="7909" w:hanging="360"/>
      </w:pPr>
      <w:rPr>
        <w:rFonts w:ascii="Wingdings" w:hAnsi="Wingdings" w:hint="default"/>
      </w:rPr>
    </w:lvl>
  </w:abstractNum>
  <w:abstractNum w:abstractNumId="17" w15:restartNumberingAfterBreak="0">
    <w:nsid w:val="277D2F66"/>
    <w:multiLevelType w:val="hybridMultilevel"/>
    <w:tmpl w:val="1FA67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91835A9"/>
    <w:multiLevelType w:val="hybridMultilevel"/>
    <w:tmpl w:val="C2B66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F626CD3"/>
    <w:multiLevelType w:val="hybridMultilevel"/>
    <w:tmpl w:val="343425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14A2C3F"/>
    <w:multiLevelType w:val="hybridMultilevel"/>
    <w:tmpl w:val="086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5506F87"/>
    <w:multiLevelType w:val="hybridMultilevel"/>
    <w:tmpl w:val="96B67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8305B01"/>
    <w:multiLevelType w:val="hybridMultilevel"/>
    <w:tmpl w:val="1F1CD264"/>
    <w:lvl w:ilvl="0" w:tplc="04090001">
      <w:start w:val="1"/>
      <w:numFmt w:val="bullet"/>
      <w:lvlText w:val=""/>
      <w:lvlJc w:val="left"/>
      <w:pPr>
        <w:ind w:left="720" w:hanging="360"/>
      </w:pPr>
      <w:rPr>
        <w:rFonts w:ascii="Symbol" w:hAnsi="Symbol" w:hint="default"/>
      </w:rPr>
    </w:lvl>
    <w:lvl w:ilvl="1" w:tplc="2A94FC14">
      <w:numFmt w:val="bullet"/>
      <w:lvlText w:val="-"/>
      <w:lvlJc w:val="left"/>
      <w:pPr>
        <w:ind w:left="1440" w:hanging="360"/>
      </w:pPr>
      <w:rPr>
        <w:rFonts w:ascii="Arial" w:eastAsia="Times New Roman"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48A19BD"/>
    <w:multiLevelType w:val="hybridMultilevel"/>
    <w:tmpl w:val="3004523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697414A"/>
    <w:multiLevelType w:val="hybridMultilevel"/>
    <w:tmpl w:val="220A6218"/>
    <w:lvl w:ilvl="0" w:tplc="04100011">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5" w15:restartNumberingAfterBreak="0">
    <w:nsid w:val="52A13B2C"/>
    <w:multiLevelType w:val="hybridMultilevel"/>
    <w:tmpl w:val="7C6EF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61D53F5"/>
    <w:multiLevelType w:val="hybridMultilevel"/>
    <w:tmpl w:val="C9044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3D3F82"/>
    <w:multiLevelType w:val="hybridMultilevel"/>
    <w:tmpl w:val="542E0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E134221"/>
    <w:multiLevelType w:val="hybridMultilevel"/>
    <w:tmpl w:val="6BF866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41B1E62"/>
    <w:multiLevelType w:val="hybridMultilevel"/>
    <w:tmpl w:val="7A4C19AE"/>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50C5B00"/>
    <w:multiLevelType w:val="hybridMultilevel"/>
    <w:tmpl w:val="92C2B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598487D"/>
    <w:multiLevelType w:val="hybridMultilevel"/>
    <w:tmpl w:val="052A7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76F6D7C"/>
    <w:multiLevelType w:val="hybridMultilevel"/>
    <w:tmpl w:val="F5D69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7724750"/>
    <w:multiLevelType w:val="hybridMultilevel"/>
    <w:tmpl w:val="C950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38487A"/>
    <w:multiLevelType w:val="hybridMultilevel"/>
    <w:tmpl w:val="5C9A17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F2773CF"/>
    <w:multiLevelType w:val="hybridMultilevel"/>
    <w:tmpl w:val="4E965E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3F41906"/>
    <w:multiLevelType w:val="hybridMultilevel"/>
    <w:tmpl w:val="7FA07D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B61145F"/>
    <w:multiLevelType w:val="hybridMultilevel"/>
    <w:tmpl w:val="6B8A0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19"/>
  </w:num>
  <w:num w:numId="4">
    <w:abstractNumId w:val="35"/>
  </w:num>
  <w:num w:numId="5">
    <w:abstractNumId w:val="9"/>
  </w:num>
  <w:num w:numId="6">
    <w:abstractNumId w:val="30"/>
  </w:num>
  <w:num w:numId="7">
    <w:abstractNumId w:val="32"/>
  </w:num>
  <w:num w:numId="8">
    <w:abstractNumId w:val="28"/>
  </w:num>
  <w:num w:numId="9">
    <w:abstractNumId w:val="5"/>
  </w:num>
  <w:num w:numId="10">
    <w:abstractNumId w:val="31"/>
  </w:num>
  <w:num w:numId="11">
    <w:abstractNumId w:val="34"/>
  </w:num>
  <w:num w:numId="12">
    <w:abstractNumId w:val="3"/>
  </w:num>
  <w:num w:numId="13">
    <w:abstractNumId w:val="12"/>
  </w:num>
  <w:num w:numId="14">
    <w:abstractNumId w:val="21"/>
  </w:num>
  <w:num w:numId="15">
    <w:abstractNumId w:val="18"/>
  </w:num>
  <w:num w:numId="16">
    <w:abstractNumId w:val="20"/>
  </w:num>
  <w:num w:numId="17">
    <w:abstractNumId w:val="1"/>
  </w:num>
  <w:num w:numId="18">
    <w:abstractNumId w:val="26"/>
  </w:num>
  <w:num w:numId="19">
    <w:abstractNumId w:val="33"/>
  </w:num>
  <w:num w:numId="20">
    <w:abstractNumId w:val="29"/>
  </w:num>
  <w:num w:numId="21">
    <w:abstractNumId w:val="0"/>
  </w:num>
  <w:num w:numId="22">
    <w:abstractNumId w:val="22"/>
  </w:num>
  <w:num w:numId="23">
    <w:abstractNumId w:val="13"/>
  </w:num>
  <w:num w:numId="24">
    <w:abstractNumId w:val="25"/>
  </w:num>
  <w:num w:numId="25">
    <w:abstractNumId w:val="23"/>
  </w:num>
  <w:num w:numId="26">
    <w:abstractNumId w:val="11"/>
  </w:num>
  <w:num w:numId="27">
    <w:abstractNumId w:val="8"/>
  </w:num>
  <w:num w:numId="28">
    <w:abstractNumId w:val="24"/>
  </w:num>
  <w:num w:numId="29">
    <w:abstractNumId w:val="10"/>
  </w:num>
  <w:num w:numId="30">
    <w:abstractNumId w:val="36"/>
  </w:num>
  <w:num w:numId="31">
    <w:abstractNumId w:val="37"/>
  </w:num>
  <w:num w:numId="32">
    <w:abstractNumId w:val="15"/>
  </w:num>
  <w:num w:numId="33">
    <w:abstractNumId w:val="14"/>
  </w:num>
  <w:num w:numId="34">
    <w:abstractNumId w:val="6"/>
  </w:num>
  <w:num w:numId="35">
    <w:abstractNumId w:val="4"/>
  </w:num>
  <w:num w:numId="36">
    <w:abstractNumId w:val="7"/>
  </w:num>
  <w:num w:numId="37">
    <w:abstractNumId w:val="2"/>
  </w:num>
  <w:num w:numId="38">
    <w:abstractNumId w:val="17"/>
  </w:num>
  <w:num w:numId="39">
    <w:abstractNumId w:val="16"/>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no Mascotti">
    <w15:presenceInfo w15:providerId="Windows Live" w15:userId="add8337e23287a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9"/>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71C"/>
    <w:rsid w:val="000003A1"/>
    <w:rsid w:val="00001383"/>
    <w:rsid w:val="00002206"/>
    <w:rsid w:val="0000330B"/>
    <w:rsid w:val="00013950"/>
    <w:rsid w:val="00016968"/>
    <w:rsid w:val="00016985"/>
    <w:rsid w:val="00023EC1"/>
    <w:rsid w:val="000262D6"/>
    <w:rsid w:val="00027BE5"/>
    <w:rsid w:val="0003596E"/>
    <w:rsid w:val="00037909"/>
    <w:rsid w:val="00044555"/>
    <w:rsid w:val="00051C69"/>
    <w:rsid w:val="000520A0"/>
    <w:rsid w:val="0005351E"/>
    <w:rsid w:val="000570FB"/>
    <w:rsid w:val="000740C0"/>
    <w:rsid w:val="000765BA"/>
    <w:rsid w:val="000866CD"/>
    <w:rsid w:val="00095165"/>
    <w:rsid w:val="000967A8"/>
    <w:rsid w:val="000A37A1"/>
    <w:rsid w:val="000B4976"/>
    <w:rsid w:val="000C0BF9"/>
    <w:rsid w:val="000D3314"/>
    <w:rsid w:val="000E0A14"/>
    <w:rsid w:val="000E228A"/>
    <w:rsid w:val="000E55FA"/>
    <w:rsid w:val="000E7D7B"/>
    <w:rsid w:val="000F4EA8"/>
    <w:rsid w:val="00104A4F"/>
    <w:rsid w:val="001168F5"/>
    <w:rsid w:val="00127844"/>
    <w:rsid w:val="00134DB0"/>
    <w:rsid w:val="00135D40"/>
    <w:rsid w:val="00141272"/>
    <w:rsid w:val="0014594C"/>
    <w:rsid w:val="00150779"/>
    <w:rsid w:val="00150800"/>
    <w:rsid w:val="00155B4B"/>
    <w:rsid w:val="00157504"/>
    <w:rsid w:val="001607AA"/>
    <w:rsid w:val="00165B3E"/>
    <w:rsid w:val="00172119"/>
    <w:rsid w:val="0017390B"/>
    <w:rsid w:val="00180C79"/>
    <w:rsid w:val="001848CB"/>
    <w:rsid w:val="00184EC5"/>
    <w:rsid w:val="00187767"/>
    <w:rsid w:val="001962FA"/>
    <w:rsid w:val="00197595"/>
    <w:rsid w:val="001A78D7"/>
    <w:rsid w:val="001C32B4"/>
    <w:rsid w:val="001C3D30"/>
    <w:rsid w:val="001C4399"/>
    <w:rsid w:val="001D24D6"/>
    <w:rsid w:val="001D3C29"/>
    <w:rsid w:val="001D3F44"/>
    <w:rsid w:val="001F0CB1"/>
    <w:rsid w:val="002104AA"/>
    <w:rsid w:val="002148EE"/>
    <w:rsid w:val="00215B17"/>
    <w:rsid w:val="002203F2"/>
    <w:rsid w:val="002220B3"/>
    <w:rsid w:val="00227850"/>
    <w:rsid w:val="00234333"/>
    <w:rsid w:val="00236CBD"/>
    <w:rsid w:val="00242A64"/>
    <w:rsid w:val="00250F45"/>
    <w:rsid w:val="00261C74"/>
    <w:rsid w:val="0026409F"/>
    <w:rsid w:val="00265267"/>
    <w:rsid w:val="00265A1D"/>
    <w:rsid w:val="002662DC"/>
    <w:rsid w:val="002671AA"/>
    <w:rsid w:val="002721CF"/>
    <w:rsid w:val="0027643B"/>
    <w:rsid w:val="00283B43"/>
    <w:rsid w:val="00292510"/>
    <w:rsid w:val="002A639C"/>
    <w:rsid w:val="002C2769"/>
    <w:rsid w:val="002C6DD3"/>
    <w:rsid w:val="002D5439"/>
    <w:rsid w:val="002F0418"/>
    <w:rsid w:val="00304BB5"/>
    <w:rsid w:val="003064AB"/>
    <w:rsid w:val="00316182"/>
    <w:rsid w:val="00322D68"/>
    <w:rsid w:val="00324809"/>
    <w:rsid w:val="00330F43"/>
    <w:rsid w:val="00331856"/>
    <w:rsid w:val="0033298C"/>
    <w:rsid w:val="00333403"/>
    <w:rsid w:val="00334E29"/>
    <w:rsid w:val="00347029"/>
    <w:rsid w:val="00360AA3"/>
    <w:rsid w:val="0036366B"/>
    <w:rsid w:val="00367720"/>
    <w:rsid w:val="0037117D"/>
    <w:rsid w:val="003739B6"/>
    <w:rsid w:val="003746E2"/>
    <w:rsid w:val="0037521A"/>
    <w:rsid w:val="003803C6"/>
    <w:rsid w:val="00385598"/>
    <w:rsid w:val="00385BBF"/>
    <w:rsid w:val="00390035"/>
    <w:rsid w:val="0039331C"/>
    <w:rsid w:val="00393AFF"/>
    <w:rsid w:val="00394941"/>
    <w:rsid w:val="00394F3C"/>
    <w:rsid w:val="003A0322"/>
    <w:rsid w:val="003A12D2"/>
    <w:rsid w:val="003A2885"/>
    <w:rsid w:val="003B4FA5"/>
    <w:rsid w:val="003C11EB"/>
    <w:rsid w:val="003C653E"/>
    <w:rsid w:val="003D16F7"/>
    <w:rsid w:val="003D3A11"/>
    <w:rsid w:val="003D736A"/>
    <w:rsid w:val="003F0F28"/>
    <w:rsid w:val="003F6394"/>
    <w:rsid w:val="00402918"/>
    <w:rsid w:val="004079C0"/>
    <w:rsid w:val="004167DC"/>
    <w:rsid w:val="0042504C"/>
    <w:rsid w:val="00436007"/>
    <w:rsid w:val="00447544"/>
    <w:rsid w:val="00453BA2"/>
    <w:rsid w:val="00456372"/>
    <w:rsid w:val="00457D7C"/>
    <w:rsid w:val="00460E05"/>
    <w:rsid w:val="00461A8A"/>
    <w:rsid w:val="00461C04"/>
    <w:rsid w:val="00466B93"/>
    <w:rsid w:val="00475DD4"/>
    <w:rsid w:val="00475FF1"/>
    <w:rsid w:val="00477F35"/>
    <w:rsid w:val="00482BA0"/>
    <w:rsid w:val="00497BB9"/>
    <w:rsid w:val="004B1281"/>
    <w:rsid w:val="004B3434"/>
    <w:rsid w:val="004B5595"/>
    <w:rsid w:val="004C00A4"/>
    <w:rsid w:val="004C1141"/>
    <w:rsid w:val="004D5287"/>
    <w:rsid w:val="004D7A8C"/>
    <w:rsid w:val="004E15F8"/>
    <w:rsid w:val="004E388A"/>
    <w:rsid w:val="004F1EBD"/>
    <w:rsid w:val="004F2254"/>
    <w:rsid w:val="005069DA"/>
    <w:rsid w:val="00522C49"/>
    <w:rsid w:val="005255EB"/>
    <w:rsid w:val="00526D7D"/>
    <w:rsid w:val="005370C2"/>
    <w:rsid w:val="005379F0"/>
    <w:rsid w:val="00543617"/>
    <w:rsid w:val="00552B9E"/>
    <w:rsid w:val="0055451B"/>
    <w:rsid w:val="00554BC5"/>
    <w:rsid w:val="00561DC6"/>
    <w:rsid w:val="0056364C"/>
    <w:rsid w:val="00567BE2"/>
    <w:rsid w:val="00573B87"/>
    <w:rsid w:val="0057762C"/>
    <w:rsid w:val="00585149"/>
    <w:rsid w:val="00587E37"/>
    <w:rsid w:val="0059564C"/>
    <w:rsid w:val="00596217"/>
    <w:rsid w:val="005B7C93"/>
    <w:rsid w:val="005C3809"/>
    <w:rsid w:val="005C6702"/>
    <w:rsid w:val="005C6F31"/>
    <w:rsid w:val="005D3626"/>
    <w:rsid w:val="005D3CE1"/>
    <w:rsid w:val="005D6FEE"/>
    <w:rsid w:val="005E05BB"/>
    <w:rsid w:val="005E2FD8"/>
    <w:rsid w:val="005E4239"/>
    <w:rsid w:val="005E6661"/>
    <w:rsid w:val="005F3BF1"/>
    <w:rsid w:val="005F4CBC"/>
    <w:rsid w:val="00604804"/>
    <w:rsid w:val="00605951"/>
    <w:rsid w:val="00606EC5"/>
    <w:rsid w:val="00613377"/>
    <w:rsid w:val="0061364B"/>
    <w:rsid w:val="00613D47"/>
    <w:rsid w:val="00616C9C"/>
    <w:rsid w:val="00620E0B"/>
    <w:rsid w:val="00627ACA"/>
    <w:rsid w:val="00635A77"/>
    <w:rsid w:val="00635EDF"/>
    <w:rsid w:val="0063736F"/>
    <w:rsid w:val="006409F8"/>
    <w:rsid w:val="00641956"/>
    <w:rsid w:val="00641F70"/>
    <w:rsid w:val="00642CBC"/>
    <w:rsid w:val="006459CD"/>
    <w:rsid w:val="0065677D"/>
    <w:rsid w:val="00656FC1"/>
    <w:rsid w:val="00661C8D"/>
    <w:rsid w:val="006662D6"/>
    <w:rsid w:val="0067732E"/>
    <w:rsid w:val="00677FB5"/>
    <w:rsid w:val="00681679"/>
    <w:rsid w:val="006930EC"/>
    <w:rsid w:val="006A4731"/>
    <w:rsid w:val="006A49E2"/>
    <w:rsid w:val="006B26E6"/>
    <w:rsid w:val="006C19E4"/>
    <w:rsid w:val="006C2772"/>
    <w:rsid w:val="006C462A"/>
    <w:rsid w:val="006D2AF0"/>
    <w:rsid w:val="006D2B6F"/>
    <w:rsid w:val="006D7A4F"/>
    <w:rsid w:val="006E1F55"/>
    <w:rsid w:val="006E4405"/>
    <w:rsid w:val="006F743D"/>
    <w:rsid w:val="0070430A"/>
    <w:rsid w:val="00704FD0"/>
    <w:rsid w:val="0071502D"/>
    <w:rsid w:val="00715477"/>
    <w:rsid w:val="0072513F"/>
    <w:rsid w:val="00735E05"/>
    <w:rsid w:val="007376C2"/>
    <w:rsid w:val="00744D07"/>
    <w:rsid w:val="007459EC"/>
    <w:rsid w:val="00750FCD"/>
    <w:rsid w:val="007517DD"/>
    <w:rsid w:val="0076618B"/>
    <w:rsid w:val="00782A84"/>
    <w:rsid w:val="00782CCC"/>
    <w:rsid w:val="0078366F"/>
    <w:rsid w:val="007873CB"/>
    <w:rsid w:val="00790905"/>
    <w:rsid w:val="00791050"/>
    <w:rsid w:val="00794855"/>
    <w:rsid w:val="00795E7D"/>
    <w:rsid w:val="00796689"/>
    <w:rsid w:val="007975B1"/>
    <w:rsid w:val="00797BD9"/>
    <w:rsid w:val="007A1E4E"/>
    <w:rsid w:val="007A21EF"/>
    <w:rsid w:val="007A3E9C"/>
    <w:rsid w:val="007A4FC9"/>
    <w:rsid w:val="007A51A7"/>
    <w:rsid w:val="007A6FF0"/>
    <w:rsid w:val="007B0C88"/>
    <w:rsid w:val="007C40E8"/>
    <w:rsid w:val="007C6732"/>
    <w:rsid w:val="007C6B33"/>
    <w:rsid w:val="007F23B1"/>
    <w:rsid w:val="00800E1A"/>
    <w:rsid w:val="00812329"/>
    <w:rsid w:val="00817CF9"/>
    <w:rsid w:val="0084328F"/>
    <w:rsid w:val="00844CC4"/>
    <w:rsid w:val="008460C2"/>
    <w:rsid w:val="00851DCF"/>
    <w:rsid w:val="00861A86"/>
    <w:rsid w:val="00871512"/>
    <w:rsid w:val="008718F6"/>
    <w:rsid w:val="00882E3E"/>
    <w:rsid w:val="00885557"/>
    <w:rsid w:val="00890A88"/>
    <w:rsid w:val="008A4A00"/>
    <w:rsid w:val="008A4F90"/>
    <w:rsid w:val="008B6766"/>
    <w:rsid w:val="008C3A87"/>
    <w:rsid w:val="008D3780"/>
    <w:rsid w:val="008D5CC3"/>
    <w:rsid w:val="008D664B"/>
    <w:rsid w:val="008D6B49"/>
    <w:rsid w:val="008F30A2"/>
    <w:rsid w:val="008F342C"/>
    <w:rsid w:val="008F51F0"/>
    <w:rsid w:val="008F7299"/>
    <w:rsid w:val="008F7A0E"/>
    <w:rsid w:val="00900F43"/>
    <w:rsid w:val="009058AD"/>
    <w:rsid w:val="009214DB"/>
    <w:rsid w:val="00924A2C"/>
    <w:rsid w:val="00926E33"/>
    <w:rsid w:val="0092717E"/>
    <w:rsid w:val="009314E1"/>
    <w:rsid w:val="00932759"/>
    <w:rsid w:val="00932D89"/>
    <w:rsid w:val="00933157"/>
    <w:rsid w:val="00935B12"/>
    <w:rsid w:val="0094044A"/>
    <w:rsid w:val="00943B9A"/>
    <w:rsid w:val="00952E1A"/>
    <w:rsid w:val="0095483E"/>
    <w:rsid w:val="00971CF5"/>
    <w:rsid w:val="009745C9"/>
    <w:rsid w:val="00981E87"/>
    <w:rsid w:val="00985A59"/>
    <w:rsid w:val="00993DCD"/>
    <w:rsid w:val="00993DF6"/>
    <w:rsid w:val="00997CA8"/>
    <w:rsid w:val="009A1A6F"/>
    <w:rsid w:val="009A5C6B"/>
    <w:rsid w:val="009B16DB"/>
    <w:rsid w:val="009B3856"/>
    <w:rsid w:val="009B4C3D"/>
    <w:rsid w:val="009B7926"/>
    <w:rsid w:val="009C20C9"/>
    <w:rsid w:val="009C40FC"/>
    <w:rsid w:val="009C6E4E"/>
    <w:rsid w:val="009D3DEB"/>
    <w:rsid w:val="009E01A6"/>
    <w:rsid w:val="009E0398"/>
    <w:rsid w:val="00A0126D"/>
    <w:rsid w:val="00A03884"/>
    <w:rsid w:val="00A03AD3"/>
    <w:rsid w:val="00A12C04"/>
    <w:rsid w:val="00A137FE"/>
    <w:rsid w:val="00A15BE9"/>
    <w:rsid w:val="00A20810"/>
    <w:rsid w:val="00A21F8F"/>
    <w:rsid w:val="00A27A3A"/>
    <w:rsid w:val="00A3179F"/>
    <w:rsid w:val="00A32A93"/>
    <w:rsid w:val="00A33AF5"/>
    <w:rsid w:val="00A43F3D"/>
    <w:rsid w:val="00A460D6"/>
    <w:rsid w:val="00A5769B"/>
    <w:rsid w:val="00A62462"/>
    <w:rsid w:val="00A64425"/>
    <w:rsid w:val="00A6450B"/>
    <w:rsid w:val="00A66751"/>
    <w:rsid w:val="00A85D05"/>
    <w:rsid w:val="00A94654"/>
    <w:rsid w:val="00A9756E"/>
    <w:rsid w:val="00AA1D14"/>
    <w:rsid w:val="00AA5C64"/>
    <w:rsid w:val="00AB069C"/>
    <w:rsid w:val="00AB1B86"/>
    <w:rsid w:val="00AB3BDC"/>
    <w:rsid w:val="00AD2C3E"/>
    <w:rsid w:val="00AD4B9C"/>
    <w:rsid w:val="00AE0387"/>
    <w:rsid w:val="00AE19EB"/>
    <w:rsid w:val="00AE71C6"/>
    <w:rsid w:val="00AE77BD"/>
    <w:rsid w:val="00AF2F72"/>
    <w:rsid w:val="00B028FC"/>
    <w:rsid w:val="00B1422F"/>
    <w:rsid w:val="00B144EA"/>
    <w:rsid w:val="00B30611"/>
    <w:rsid w:val="00B36A19"/>
    <w:rsid w:val="00B4050C"/>
    <w:rsid w:val="00B426EC"/>
    <w:rsid w:val="00B47C4C"/>
    <w:rsid w:val="00B5174F"/>
    <w:rsid w:val="00B52F2D"/>
    <w:rsid w:val="00B576C1"/>
    <w:rsid w:val="00B61A05"/>
    <w:rsid w:val="00B673FE"/>
    <w:rsid w:val="00B67873"/>
    <w:rsid w:val="00B721A8"/>
    <w:rsid w:val="00B74175"/>
    <w:rsid w:val="00B95DC7"/>
    <w:rsid w:val="00BA0598"/>
    <w:rsid w:val="00BA1441"/>
    <w:rsid w:val="00BB3137"/>
    <w:rsid w:val="00BC2A25"/>
    <w:rsid w:val="00BC322A"/>
    <w:rsid w:val="00BC3311"/>
    <w:rsid w:val="00BC3455"/>
    <w:rsid w:val="00BD3433"/>
    <w:rsid w:val="00BD3F2B"/>
    <w:rsid w:val="00BD3F35"/>
    <w:rsid w:val="00BD4D3E"/>
    <w:rsid w:val="00BD6442"/>
    <w:rsid w:val="00BD7703"/>
    <w:rsid w:val="00BD78D4"/>
    <w:rsid w:val="00BD7D4E"/>
    <w:rsid w:val="00BE0E1B"/>
    <w:rsid w:val="00BF080E"/>
    <w:rsid w:val="00BF4114"/>
    <w:rsid w:val="00BF542E"/>
    <w:rsid w:val="00BF61DF"/>
    <w:rsid w:val="00C016D7"/>
    <w:rsid w:val="00C02E95"/>
    <w:rsid w:val="00C05DE6"/>
    <w:rsid w:val="00C05ECC"/>
    <w:rsid w:val="00C0658C"/>
    <w:rsid w:val="00C07490"/>
    <w:rsid w:val="00C07BB0"/>
    <w:rsid w:val="00C11FCF"/>
    <w:rsid w:val="00C14F71"/>
    <w:rsid w:val="00C16D1A"/>
    <w:rsid w:val="00C219C2"/>
    <w:rsid w:val="00C22630"/>
    <w:rsid w:val="00C44DAC"/>
    <w:rsid w:val="00C450BD"/>
    <w:rsid w:val="00C45965"/>
    <w:rsid w:val="00C510B8"/>
    <w:rsid w:val="00C54C43"/>
    <w:rsid w:val="00C55CDA"/>
    <w:rsid w:val="00C625E1"/>
    <w:rsid w:val="00C6699F"/>
    <w:rsid w:val="00C723D5"/>
    <w:rsid w:val="00C73549"/>
    <w:rsid w:val="00C7506B"/>
    <w:rsid w:val="00C766A2"/>
    <w:rsid w:val="00C76854"/>
    <w:rsid w:val="00C80D34"/>
    <w:rsid w:val="00C865D3"/>
    <w:rsid w:val="00C87007"/>
    <w:rsid w:val="00C93E6D"/>
    <w:rsid w:val="00C94EDE"/>
    <w:rsid w:val="00CA29C2"/>
    <w:rsid w:val="00CB0795"/>
    <w:rsid w:val="00CB1AC3"/>
    <w:rsid w:val="00CB3727"/>
    <w:rsid w:val="00CB6C6E"/>
    <w:rsid w:val="00CB7335"/>
    <w:rsid w:val="00CC09FF"/>
    <w:rsid w:val="00CC46A4"/>
    <w:rsid w:val="00CE1C99"/>
    <w:rsid w:val="00CE48CA"/>
    <w:rsid w:val="00CF08DB"/>
    <w:rsid w:val="00CF5A1E"/>
    <w:rsid w:val="00CF79ED"/>
    <w:rsid w:val="00D07229"/>
    <w:rsid w:val="00D30706"/>
    <w:rsid w:val="00D323D4"/>
    <w:rsid w:val="00D37874"/>
    <w:rsid w:val="00D41A20"/>
    <w:rsid w:val="00D42C64"/>
    <w:rsid w:val="00D444CD"/>
    <w:rsid w:val="00D51F82"/>
    <w:rsid w:val="00D5349A"/>
    <w:rsid w:val="00D55E2B"/>
    <w:rsid w:val="00D5762E"/>
    <w:rsid w:val="00D57D36"/>
    <w:rsid w:val="00D6707D"/>
    <w:rsid w:val="00D766D6"/>
    <w:rsid w:val="00D83B03"/>
    <w:rsid w:val="00D871E6"/>
    <w:rsid w:val="00D87E68"/>
    <w:rsid w:val="00D96447"/>
    <w:rsid w:val="00DB1A6C"/>
    <w:rsid w:val="00DB2885"/>
    <w:rsid w:val="00DC169F"/>
    <w:rsid w:val="00DC3132"/>
    <w:rsid w:val="00DD1A22"/>
    <w:rsid w:val="00DD420F"/>
    <w:rsid w:val="00DE5EE2"/>
    <w:rsid w:val="00DE70A7"/>
    <w:rsid w:val="00E00C40"/>
    <w:rsid w:val="00E021A7"/>
    <w:rsid w:val="00E02FBC"/>
    <w:rsid w:val="00E05422"/>
    <w:rsid w:val="00E05EB7"/>
    <w:rsid w:val="00E174C0"/>
    <w:rsid w:val="00E2245C"/>
    <w:rsid w:val="00E258BC"/>
    <w:rsid w:val="00E32F48"/>
    <w:rsid w:val="00E33752"/>
    <w:rsid w:val="00E426C8"/>
    <w:rsid w:val="00E4405F"/>
    <w:rsid w:val="00E44A50"/>
    <w:rsid w:val="00E45BDD"/>
    <w:rsid w:val="00E45E51"/>
    <w:rsid w:val="00E46914"/>
    <w:rsid w:val="00E4771C"/>
    <w:rsid w:val="00E53927"/>
    <w:rsid w:val="00E53BA8"/>
    <w:rsid w:val="00E666E7"/>
    <w:rsid w:val="00E66BF7"/>
    <w:rsid w:val="00E72954"/>
    <w:rsid w:val="00E8035C"/>
    <w:rsid w:val="00E94F54"/>
    <w:rsid w:val="00EA27ED"/>
    <w:rsid w:val="00EA682E"/>
    <w:rsid w:val="00EB357E"/>
    <w:rsid w:val="00EB630F"/>
    <w:rsid w:val="00EC26BC"/>
    <w:rsid w:val="00EC5297"/>
    <w:rsid w:val="00ED4C6C"/>
    <w:rsid w:val="00EE0893"/>
    <w:rsid w:val="00EE153A"/>
    <w:rsid w:val="00EE4461"/>
    <w:rsid w:val="00EE7617"/>
    <w:rsid w:val="00EF10B5"/>
    <w:rsid w:val="00EF2599"/>
    <w:rsid w:val="00EF4A87"/>
    <w:rsid w:val="00EF5329"/>
    <w:rsid w:val="00EF69A2"/>
    <w:rsid w:val="00F047AE"/>
    <w:rsid w:val="00F17E5F"/>
    <w:rsid w:val="00F22B04"/>
    <w:rsid w:val="00F270DC"/>
    <w:rsid w:val="00F36757"/>
    <w:rsid w:val="00F41EE7"/>
    <w:rsid w:val="00F4495D"/>
    <w:rsid w:val="00F7558C"/>
    <w:rsid w:val="00F75AC8"/>
    <w:rsid w:val="00F8096D"/>
    <w:rsid w:val="00F850EA"/>
    <w:rsid w:val="00F86378"/>
    <w:rsid w:val="00F879BC"/>
    <w:rsid w:val="00F95E5D"/>
    <w:rsid w:val="00FA08B3"/>
    <w:rsid w:val="00FA1178"/>
    <w:rsid w:val="00FA2DF1"/>
    <w:rsid w:val="00FB5CCD"/>
    <w:rsid w:val="00FC1C7E"/>
    <w:rsid w:val="00FC1D25"/>
    <w:rsid w:val="00FC4DF8"/>
    <w:rsid w:val="00FC72B9"/>
    <w:rsid w:val="00FE4ED5"/>
    <w:rsid w:val="00FE6CBD"/>
    <w:rsid w:val="00FF0596"/>
    <w:rsid w:val="00FF0A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EA18A1-E66C-4BC5-984E-D2E64FB9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61A8A"/>
  </w:style>
  <w:style w:type="paragraph" w:styleId="Titolo1">
    <w:name w:val="heading 1"/>
    <w:aliases w:val="Headline 1,h1,h11,h12,h13,h14,h111,h121,h15,h112,h122,h16,h113,h123,H1,Heading 1(war),DNV-H1,DNV-H11,Part Title,Attribute Heading 1,h1 + Left:  0 cm,First line:  0 cm +..."/>
    <w:basedOn w:val="Normale"/>
    <w:next w:val="Normale"/>
    <w:link w:val="Titolo1Carattere"/>
    <w:uiPriority w:val="9"/>
    <w:qFormat/>
    <w:rsid w:val="00C7506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olo2">
    <w:name w:val="heading 2"/>
    <w:aliases w:val="Headline 2,h2,2,headi,heading2,h21,h22,21,H2,l2,kopregel 2,H21,H22,H211,Attribute Heading 2,heading 2,Heading 2 Hidden,Titre m"/>
    <w:basedOn w:val="Normale"/>
    <w:next w:val="Normale"/>
    <w:link w:val="Titolo2Carattere"/>
    <w:uiPriority w:val="9"/>
    <w:unhideWhenUsed/>
    <w:qFormat/>
    <w:rsid w:val="00C7506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C7506B"/>
    <w:pPr>
      <w:pBdr>
        <w:top w:val="single" w:sz="6" w:space="2" w:color="4F81BD" w:themeColor="accent1"/>
      </w:pBdr>
      <w:spacing w:before="300" w:after="0"/>
      <w:outlineLvl w:val="2"/>
    </w:pPr>
    <w:rPr>
      <w:caps/>
      <w:color w:val="243F60" w:themeColor="accent1" w:themeShade="7F"/>
      <w:spacing w:val="15"/>
    </w:rPr>
  </w:style>
  <w:style w:type="paragraph" w:styleId="Titolo4">
    <w:name w:val="heading 4"/>
    <w:aliases w:val="H4,Heading 4(war),DNV-H4,Map Title,h4,head 4,h41,head 41,H41,h42,head 42,H42,h43,head 43,H43,h411,head 411,H411,h421,head 421,H421,h44,head 44,H44,h412,head 412,H412,h422,head 422,H422,h431,head 431,H431,h4111,head 4111,H4111,h4211,head 4211"/>
    <w:basedOn w:val="Normale"/>
    <w:next w:val="Normale"/>
    <w:link w:val="Titolo4Carattere"/>
    <w:uiPriority w:val="9"/>
    <w:unhideWhenUsed/>
    <w:qFormat/>
    <w:rsid w:val="00C7506B"/>
    <w:pPr>
      <w:pBdr>
        <w:top w:val="dotted" w:sz="6" w:space="2" w:color="4F81BD" w:themeColor="accent1"/>
      </w:pBdr>
      <w:spacing w:before="200" w:after="0"/>
      <w:outlineLvl w:val="3"/>
    </w:pPr>
    <w:rPr>
      <w:caps/>
      <w:color w:val="365F91" w:themeColor="accent1" w:themeShade="BF"/>
      <w:spacing w:val="10"/>
    </w:rPr>
  </w:style>
  <w:style w:type="paragraph" w:styleId="Titolo5">
    <w:name w:val="heading 5"/>
    <w:aliases w:val="Heading 5(war),DNV-H5,Block Label"/>
    <w:basedOn w:val="Normale"/>
    <w:next w:val="Normale"/>
    <w:link w:val="Titolo5Carattere"/>
    <w:uiPriority w:val="9"/>
    <w:unhideWhenUsed/>
    <w:qFormat/>
    <w:rsid w:val="00C7506B"/>
    <w:pPr>
      <w:pBdr>
        <w:bottom w:val="single" w:sz="6" w:space="1" w:color="4F81BD" w:themeColor="accent1"/>
      </w:pBdr>
      <w:spacing w:before="200" w:after="0"/>
      <w:outlineLvl w:val="4"/>
    </w:pPr>
    <w:rPr>
      <w:caps/>
      <w:color w:val="365F91" w:themeColor="accent1" w:themeShade="BF"/>
      <w:spacing w:val="10"/>
    </w:rPr>
  </w:style>
  <w:style w:type="paragraph" w:styleId="Titolo6">
    <w:name w:val="heading 6"/>
    <w:aliases w:val="H6,DNV-H6"/>
    <w:basedOn w:val="Normale"/>
    <w:next w:val="Normale"/>
    <w:link w:val="Titolo6Carattere"/>
    <w:uiPriority w:val="9"/>
    <w:unhideWhenUsed/>
    <w:qFormat/>
    <w:rsid w:val="00C7506B"/>
    <w:pPr>
      <w:pBdr>
        <w:bottom w:val="dotted" w:sz="6" w:space="1" w:color="4F81BD" w:themeColor="accent1"/>
      </w:pBdr>
      <w:spacing w:before="200" w:after="0"/>
      <w:outlineLvl w:val="5"/>
    </w:pPr>
    <w:rPr>
      <w:caps/>
      <w:color w:val="365F91" w:themeColor="accent1" w:themeShade="BF"/>
      <w:spacing w:val="10"/>
    </w:rPr>
  </w:style>
  <w:style w:type="paragraph" w:styleId="Titolo7">
    <w:name w:val="heading 7"/>
    <w:aliases w:val="DNV-H7,Heading 7 (do not use)"/>
    <w:basedOn w:val="Normale"/>
    <w:next w:val="Normale"/>
    <w:link w:val="Titolo7Carattere"/>
    <w:uiPriority w:val="9"/>
    <w:unhideWhenUsed/>
    <w:qFormat/>
    <w:rsid w:val="00C7506B"/>
    <w:pPr>
      <w:spacing w:before="200" w:after="0"/>
      <w:outlineLvl w:val="6"/>
    </w:pPr>
    <w:rPr>
      <w:caps/>
      <w:color w:val="365F91" w:themeColor="accent1" w:themeShade="BF"/>
      <w:spacing w:val="10"/>
    </w:rPr>
  </w:style>
  <w:style w:type="paragraph" w:styleId="Titolo8">
    <w:name w:val="heading 8"/>
    <w:aliases w:val="DNV-H8,Heading 8 (do not use)"/>
    <w:basedOn w:val="Normale"/>
    <w:next w:val="Normale"/>
    <w:link w:val="Titolo8Carattere"/>
    <w:uiPriority w:val="9"/>
    <w:unhideWhenUsed/>
    <w:qFormat/>
    <w:rsid w:val="00C7506B"/>
    <w:pPr>
      <w:spacing w:before="200" w:after="0"/>
      <w:outlineLvl w:val="7"/>
    </w:pPr>
    <w:rPr>
      <w:caps/>
      <w:spacing w:val="10"/>
      <w:sz w:val="18"/>
      <w:szCs w:val="18"/>
    </w:rPr>
  </w:style>
  <w:style w:type="paragraph" w:styleId="Titolo9">
    <w:name w:val="heading 9"/>
    <w:aliases w:val="DNV-H9,Heading 9 (do not use)"/>
    <w:basedOn w:val="Normale"/>
    <w:next w:val="Normale"/>
    <w:link w:val="Titolo9Carattere"/>
    <w:uiPriority w:val="9"/>
    <w:unhideWhenUsed/>
    <w:qFormat/>
    <w:rsid w:val="00C7506B"/>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99"/>
    <w:unhideWhenUsed/>
    <w:rsid w:val="00AE71C6"/>
    <w:pPr>
      <w:spacing w:after="120"/>
    </w:pPr>
  </w:style>
  <w:style w:type="character" w:customStyle="1" w:styleId="CorpotestoCarattere">
    <w:name w:val="Corpo testo Carattere"/>
    <w:basedOn w:val="Carpredefinitoparagrafo"/>
    <w:link w:val="Corpotesto"/>
    <w:uiPriority w:val="99"/>
    <w:rsid w:val="00AE71C6"/>
    <w:rPr>
      <w:sz w:val="22"/>
      <w:lang w:val="en-GB"/>
    </w:rPr>
  </w:style>
  <w:style w:type="character" w:customStyle="1" w:styleId="Titolo1Carattere">
    <w:name w:val="Titolo 1 Carattere"/>
    <w:aliases w:val="Headline 1 Carattere,h1 Carattere,h11 Carattere,h12 Carattere,h13 Carattere,h14 Carattere,h111 Carattere,h121 Carattere,h15 Carattere,h112 Carattere,h122 Carattere,h16 Carattere,h113 Carattere,h123 Carattere,H1 Carattere"/>
    <w:basedOn w:val="Carpredefinitoparagrafo"/>
    <w:link w:val="Titolo1"/>
    <w:uiPriority w:val="9"/>
    <w:rsid w:val="00C7506B"/>
    <w:rPr>
      <w:caps/>
      <w:color w:val="FFFFFF" w:themeColor="background1"/>
      <w:spacing w:val="15"/>
      <w:sz w:val="22"/>
      <w:szCs w:val="22"/>
      <w:shd w:val="clear" w:color="auto" w:fill="4F81BD" w:themeFill="accent1"/>
    </w:rPr>
  </w:style>
  <w:style w:type="character" w:customStyle="1" w:styleId="Titolo2Carattere">
    <w:name w:val="Titolo 2 Carattere"/>
    <w:aliases w:val="Headline 2 Carattere,h2 Carattere,2 Carattere,headi Carattere,heading2 Carattere,h21 Carattere,h22 Carattere,21 Carattere,H2 Carattere,l2 Carattere,kopregel 2 Carattere,H21 Carattere,H22 Carattere,H211 Carattere,heading 2 Carattere"/>
    <w:basedOn w:val="Carpredefinitoparagrafo"/>
    <w:link w:val="Titolo2"/>
    <w:uiPriority w:val="9"/>
    <w:rsid w:val="00C7506B"/>
    <w:rPr>
      <w:caps/>
      <w:spacing w:val="15"/>
      <w:shd w:val="clear" w:color="auto" w:fill="DBE5F1" w:themeFill="accent1" w:themeFillTint="33"/>
    </w:rPr>
  </w:style>
  <w:style w:type="character" w:customStyle="1" w:styleId="Titolo3Carattere">
    <w:name w:val="Titolo 3 Carattere"/>
    <w:basedOn w:val="Carpredefinitoparagrafo"/>
    <w:link w:val="Titolo3"/>
    <w:uiPriority w:val="9"/>
    <w:rsid w:val="00C7506B"/>
    <w:rPr>
      <w:caps/>
      <w:color w:val="243F60" w:themeColor="accent1" w:themeShade="7F"/>
      <w:spacing w:val="15"/>
    </w:rPr>
  </w:style>
  <w:style w:type="character" w:customStyle="1" w:styleId="Titolo4Carattere">
    <w:name w:val="Titolo 4 Carattere"/>
    <w:aliases w:val="H4 Carattere,Heading 4(war) Carattere,DNV-H4 Carattere,Map Title Carattere,h4 Carattere,head 4 Carattere,h41 Carattere,head 41 Carattere,H41 Carattere,h42 Carattere,head 42 Carattere,H42 Carattere,h43 Carattere,head 43 Carattere"/>
    <w:basedOn w:val="Carpredefinitoparagrafo"/>
    <w:link w:val="Titolo4"/>
    <w:uiPriority w:val="9"/>
    <w:rsid w:val="00C7506B"/>
    <w:rPr>
      <w:caps/>
      <w:color w:val="365F91" w:themeColor="accent1" w:themeShade="BF"/>
      <w:spacing w:val="10"/>
    </w:rPr>
  </w:style>
  <w:style w:type="character" w:customStyle="1" w:styleId="Titolo5Carattere">
    <w:name w:val="Titolo 5 Carattere"/>
    <w:aliases w:val="Heading 5(war) Carattere,DNV-H5 Carattere,Block Label Carattere"/>
    <w:basedOn w:val="Carpredefinitoparagrafo"/>
    <w:link w:val="Titolo5"/>
    <w:uiPriority w:val="9"/>
    <w:rsid w:val="00C7506B"/>
    <w:rPr>
      <w:caps/>
      <w:color w:val="365F91" w:themeColor="accent1" w:themeShade="BF"/>
      <w:spacing w:val="10"/>
    </w:rPr>
  </w:style>
  <w:style w:type="character" w:customStyle="1" w:styleId="Titolo6Carattere">
    <w:name w:val="Titolo 6 Carattere"/>
    <w:aliases w:val="H6 Carattere,DNV-H6 Carattere"/>
    <w:basedOn w:val="Carpredefinitoparagrafo"/>
    <w:link w:val="Titolo6"/>
    <w:uiPriority w:val="9"/>
    <w:rsid w:val="00C7506B"/>
    <w:rPr>
      <w:caps/>
      <w:color w:val="365F91" w:themeColor="accent1" w:themeShade="BF"/>
      <w:spacing w:val="10"/>
    </w:rPr>
  </w:style>
  <w:style w:type="character" w:customStyle="1" w:styleId="Titolo7Carattere">
    <w:name w:val="Titolo 7 Carattere"/>
    <w:aliases w:val="DNV-H7 Carattere,Heading 7 (do not use) Carattere"/>
    <w:basedOn w:val="Carpredefinitoparagrafo"/>
    <w:link w:val="Titolo7"/>
    <w:uiPriority w:val="9"/>
    <w:rsid w:val="00C7506B"/>
    <w:rPr>
      <w:caps/>
      <w:color w:val="365F91" w:themeColor="accent1" w:themeShade="BF"/>
      <w:spacing w:val="10"/>
    </w:rPr>
  </w:style>
  <w:style w:type="character" w:customStyle="1" w:styleId="Titolo8Carattere">
    <w:name w:val="Titolo 8 Carattere"/>
    <w:aliases w:val="DNV-H8 Carattere,Heading 8 (do not use) Carattere"/>
    <w:basedOn w:val="Carpredefinitoparagrafo"/>
    <w:link w:val="Titolo8"/>
    <w:uiPriority w:val="9"/>
    <w:rsid w:val="00C7506B"/>
    <w:rPr>
      <w:caps/>
      <w:spacing w:val="10"/>
      <w:sz w:val="18"/>
      <w:szCs w:val="18"/>
    </w:rPr>
  </w:style>
  <w:style w:type="character" w:customStyle="1" w:styleId="Titolo9Carattere">
    <w:name w:val="Titolo 9 Carattere"/>
    <w:aliases w:val="DNV-H9 Carattere,Heading 9 (do not use) Carattere"/>
    <w:basedOn w:val="Carpredefinitoparagrafo"/>
    <w:link w:val="Titolo9"/>
    <w:uiPriority w:val="9"/>
    <w:rsid w:val="00C7506B"/>
    <w:rPr>
      <w:i/>
      <w:iCs/>
      <w:caps/>
      <w:spacing w:val="10"/>
      <w:sz w:val="18"/>
      <w:szCs w:val="18"/>
    </w:rPr>
  </w:style>
  <w:style w:type="paragraph" w:styleId="Didascalia">
    <w:name w:val="caption"/>
    <w:aliases w:val="CaptionCFMU,figura"/>
    <w:basedOn w:val="Normale"/>
    <w:next w:val="Normale"/>
    <w:link w:val="DidascaliaCarattere"/>
    <w:uiPriority w:val="35"/>
    <w:unhideWhenUsed/>
    <w:qFormat/>
    <w:rsid w:val="00C7506B"/>
    <w:rPr>
      <w:b/>
      <w:bCs/>
      <w:color w:val="365F91" w:themeColor="accent1" w:themeShade="BF"/>
      <w:sz w:val="16"/>
      <w:szCs w:val="16"/>
    </w:rPr>
  </w:style>
  <w:style w:type="character" w:customStyle="1" w:styleId="DidascaliaCarattere">
    <w:name w:val="Didascalia Carattere"/>
    <w:aliases w:val="CaptionCFMU Carattere,figura Carattere"/>
    <w:basedOn w:val="Carpredefinitoparagrafo"/>
    <w:link w:val="Didascalia"/>
    <w:uiPriority w:val="35"/>
    <w:rsid w:val="00AE71C6"/>
    <w:rPr>
      <w:b/>
      <w:bCs/>
      <w:color w:val="365F91" w:themeColor="accent1" w:themeShade="BF"/>
      <w:sz w:val="16"/>
      <w:szCs w:val="16"/>
    </w:rPr>
  </w:style>
  <w:style w:type="paragraph" w:styleId="Titolo">
    <w:name w:val="Title"/>
    <w:basedOn w:val="Normale"/>
    <w:next w:val="Normale"/>
    <w:link w:val="TitoloCarattere"/>
    <w:uiPriority w:val="10"/>
    <w:qFormat/>
    <w:rsid w:val="00C7506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oloCarattere">
    <w:name w:val="Titolo Carattere"/>
    <w:basedOn w:val="Carpredefinitoparagrafo"/>
    <w:link w:val="Titolo"/>
    <w:uiPriority w:val="10"/>
    <w:rsid w:val="00C7506B"/>
    <w:rPr>
      <w:rFonts w:asciiTheme="majorHAnsi" w:eastAsiaTheme="majorEastAsia" w:hAnsiTheme="majorHAnsi" w:cstheme="majorBidi"/>
      <w:caps/>
      <w:color w:val="4F81BD" w:themeColor="accent1"/>
      <w:spacing w:val="10"/>
      <w:sz w:val="52"/>
      <w:szCs w:val="52"/>
    </w:rPr>
  </w:style>
  <w:style w:type="paragraph" w:styleId="Sottotitolo">
    <w:name w:val="Subtitle"/>
    <w:basedOn w:val="Normale"/>
    <w:next w:val="Normale"/>
    <w:link w:val="SottotitoloCarattere"/>
    <w:uiPriority w:val="11"/>
    <w:qFormat/>
    <w:rsid w:val="00C7506B"/>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C7506B"/>
    <w:rPr>
      <w:caps/>
      <w:color w:val="595959" w:themeColor="text1" w:themeTint="A6"/>
      <w:spacing w:val="10"/>
      <w:sz w:val="21"/>
      <w:szCs w:val="21"/>
    </w:rPr>
  </w:style>
  <w:style w:type="character" w:styleId="Enfasigrassetto">
    <w:name w:val="Strong"/>
    <w:uiPriority w:val="22"/>
    <w:qFormat/>
    <w:rsid w:val="00C7506B"/>
    <w:rPr>
      <w:b/>
      <w:bCs/>
    </w:rPr>
  </w:style>
  <w:style w:type="character" w:styleId="Enfasicorsivo">
    <w:name w:val="Emphasis"/>
    <w:uiPriority w:val="20"/>
    <w:qFormat/>
    <w:rsid w:val="00C7506B"/>
    <w:rPr>
      <w:caps/>
      <w:color w:val="243F60" w:themeColor="accent1" w:themeShade="7F"/>
      <w:spacing w:val="5"/>
    </w:rPr>
  </w:style>
  <w:style w:type="paragraph" w:styleId="Paragrafoelenco">
    <w:name w:val="List Paragraph"/>
    <w:basedOn w:val="Normale"/>
    <w:uiPriority w:val="34"/>
    <w:qFormat/>
    <w:rsid w:val="00AE71C6"/>
    <w:pPr>
      <w:ind w:left="720"/>
      <w:contextualSpacing/>
    </w:pPr>
  </w:style>
  <w:style w:type="paragraph" w:styleId="Intestazione">
    <w:name w:val="header"/>
    <w:basedOn w:val="Normale"/>
    <w:link w:val="IntestazioneCarattere"/>
    <w:uiPriority w:val="99"/>
    <w:unhideWhenUsed/>
    <w:rsid w:val="00E4771C"/>
    <w:pPr>
      <w:tabs>
        <w:tab w:val="center" w:pos="4819"/>
        <w:tab w:val="right" w:pos="9638"/>
      </w:tabs>
    </w:pPr>
  </w:style>
  <w:style w:type="character" w:customStyle="1" w:styleId="IntestazioneCarattere">
    <w:name w:val="Intestazione Carattere"/>
    <w:basedOn w:val="Carpredefinitoparagrafo"/>
    <w:link w:val="Intestazione"/>
    <w:uiPriority w:val="99"/>
    <w:rsid w:val="00E4771C"/>
    <w:rPr>
      <w:sz w:val="22"/>
      <w:lang w:val="en-GB"/>
    </w:rPr>
  </w:style>
  <w:style w:type="paragraph" w:styleId="Pidipagina">
    <w:name w:val="footer"/>
    <w:basedOn w:val="Normale"/>
    <w:link w:val="PidipaginaCarattere"/>
    <w:uiPriority w:val="99"/>
    <w:unhideWhenUsed/>
    <w:rsid w:val="00E4771C"/>
    <w:pPr>
      <w:tabs>
        <w:tab w:val="center" w:pos="4819"/>
        <w:tab w:val="right" w:pos="9638"/>
      </w:tabs>
    </w:pPr>
  </w:style>
  <w:style w:type="character" w:customStyle="1" w:styleId="PidipaginaCarattere">
    <w:name w:val="Piè di pagina Carattere"/>
    <w:basedOn w:val="Carpredefinitoparagrafo"/>
    <w:link w:val="Pidipagina"/>
    <w:uiPriority w:val="99"/>
    <w:rsid w:val="00E4771C"/>
    <w:rPr>
      <w:sz w:val="22"/>
      <w:lang w:val="en-GB"/>
    </w:rPr>
  </w:style>
  <w:style w:type="paragraph" w:styleId="Testofumetto">
    <w:name w:val="Balloon Text"/>
    <w:basedOn w:val="Normale"/>
    <w:link w:val="TestofumettoCarattere"/>
    <w:uiPriority w:val="99"/>
    <w:semiHidden/>
    <w:unhideWhenUsed/>
    <w:rsid w:val="00E4771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4771C"/>
    <w:rPr>
      <w:rFonts w:ascii="Tahoma" w:hAnsi="Tahoma" w:cs="Tahoma"/>
      <w:sz w:val="16"/>
      <w:szCs w:val="16"/>
      <w:lang w:val="en-GB"/>
    </w:rPr>
  </w:style>
  <w:style w:type="paragraph" w:styleId="Titolosommario">
    <w:name w:val="TOC Heading"/>
    <w:basedOn w:val="Titolo1"/>
    <w:next w:val="Normale"/>
    <w:uiPriority w:val="39"/>
    <w:unhideWhenUsed/>
    <w:qFormat/>
    <w:rsid w:val="00C7506B"/>
    <w:pPr>
      <w:outlineLvl w:val="9"/>
    </w:pPr>
  </w:style>
  <w:style w:type="paragraph" w:styleId="Sommario1">
    <w:name w:val="toc 1"/>
    <w:basedOn w:val="Normale"/>
    <w:next w:val="Normale"/>
    <w:autoRedefine/>
    <w:uiPriority w:val="39"/>
    <w:unhideWhenUsed/>
    <w:rsid w:val="00104A4F"/>
    <w:pPr>
      <w:spacing w:after="100"/>
    </w:pPr>
  </w:style>
  <w:style w:type="paragraph" w:styleId="Sommario2">
    <w:name w:val="toc 2"/>
    <w:basedOn w:val="Normale"/>
    <w:next w:val="Normale"/>
    <w:autoRedefine/>
    <w:uiPriority w:val="39"/>
    <w:unhideWhenUsed/>
    <w:rsid w:val="00971CF5"/>
    <w:pPr>
      <w:tabs>
        <w:tab w:val="right" w:leader="dot" w:pos="9628"/>
      </w:tabs>
      <w:spacing w:before="120" w:after="120"/>
      <w:ind w:left="220"/>
    </w:pPr>
    <w:rPr>
      <w:b/>
      <w:noProof/>
      <w:szCs w:val="22"/>
      <w:lang w:val="en" w:bidi="ar-EG"/>
    </w:rPr>
  </w:style>
  <w:style w:type="paragraph" w:styleId="Sommario3">
    <w:name w:val="toc 3"/>
    <w:basedOn w:val="Normale"/>
    <w:next w:val="Normale"/>
    <w:autoRedefine/>
    <w:uiPriority w:val="39"/>
    <w:unhideWhenUsed/>
    <w:rsid w:val="00104A4F"/>
    <w:pPr>
      <w:spacing w:after="100"/>
      <w:ind w:left="440"/>
    </w:pPr>
  </w:style>
  <w:style w:type="character" w:styleId="Collegamentoipertestuale">
    <w:name w:val="Hyperlink"/>
    <w:basedOn w:val="Carpredefinitoparagrafo"/>
    <w:uiPriority w:val="99"/>
    <w:unhideWhenUsed/>
    <w:rsid w:val="00104A4F"/>
    <w:rPr>
      <w:color w:val="0000FF" w:themeColor="hyperlink"/>
      <w:u w:val="single"/>
    </w:rPr>
  </w:style>
  <w:style w:type="paragraph" w:customStyle="1" w:styleId="FrontHeading">
    <w:name w:val="Front Heading"/>
    <w:basedOn w:val="Normale"/>
    <w:rsid w:val="00460E05"/>
    <w:pPr>
      <w:shd w:val="clear" w:color="auto" w:fill="B3B3B3"/>
      <w:spacing w:after="120"/>
    </w:pPr>
    <w:rPr>
      <w:rFonts w:cs="Arial"/>
      <w:b/>
      <w:bCs/>
      <w:color w:val="FFFFFF"/>
      <w:sz w:val="28"/>
      <w:szCs w:val="24"/>
      <w:lang w:eastAsia="it-IT"/>
    </w:rPr>
  </w:style>
  <w:style w:type="paragraph" w:customStyle="1" w:styleId="TableHeader">
    <w:name w:val="Table Header"/>
    <w:basedOn w:val="Corpotesto"/>
    <w:next w:val="Corpotesto"/>
    <w:rsid w:val="00460E05"/>
    <w:pPr>
      <w:spacing w:before="60" w:after="60"/>
      <w:jc w:val="center"/>
    </w:pPr>
    <w:rPr>
      <w:b/>
      <w:szCs w:val="22"/>
      <w:lang w:eastAsia="it-IT"/>
    </w:rPr>
  </w:style>
  <w:style w:type="paragraph" w:customStyle="1" w:styleId="TableText">
    <w:name w:val="Table Text"/>
    <w:basedOn w:val="Corpotesto"/>
    <w:rsid w:val="00460E05"/>
    <w:pPr>
      <w:spacing w:before="60" w:after="60"/>
    </w:pPr>
    <w:rPr>
      <w:szCs w:val="22"/>
      <w:lang w:eastAsia="it-IT"/>
    </w:rPr>
  </w:style>
  <w:style w:type="paragraph" w:styleId="Indicedellefigure">
    <w:name w:val="table of figures"/>
    <w:basedOn w:val="Normale"/>
    <w:next w:val="Normale"/>
    <w:uiPriority w:val="99"/>
    <w:unhideWhenUsed/>
    <w:rsid w:val="00A03AD3"/>
    <w:rPr>
      <w:rFonts w:cstheme="minorHAnsi"/>
      <w:i/>
      <w:iCs/>
    </w:rPr>
  </w:style>
  <w:style w:type="paragraph" w:styleId="Primorientrocorpodeltesto">
    <w:name w:val="Body Text First Indent"/>
    <w:basedOn w:val="Corpotesto"/>
    <w:link w:val="PrimorientrocorpodeltestoCarattere"/>
    <w:uiPriority w:val="99"/>
    <w:unhideWhenUsed/>
    <w:rsid w:val="003D3A11"/>
    <w:pPr>
      <w:spacing w:after="0"/>
      <w:ind w:firstLine="360"/>
    </w:pPr>
  </w:style>
  <w:style w:type="character" w:customStyle="1" w:styleId="PrimorientrocorpodeltestoCarattere">
    <w:name w:val="Primo rientro corpo del testo Carattere"/>
    <w:basedOn w:val="CorpotestoCarattere"/>
    <w:link w:val="Primorientrocorpodeltesto"/>
    <w:uiPriority w:val="99"/>
    <w:rsid w:val="003D3A11"/>
    <w:rPr>
      <w:sz w:val="22"/>
      <w:lang w:val="en-GB"/>
    </w:rPr>
  </w:style>
  <w:style w:type="paragraph" w:styleId="Testonotaapidipagina">
    <w:name w:val="footnote text"/>
    <w:basedOn w:val="Normale"/>
    <w:link w:val="TestonotaapidipaginaCarattere"/>
    <w:semiHidden/>
    <w:unhideWhenUsed/>
    <w:rsid w:val="003D3A11"/>
    <w:rPr>
      <w:lang w:eastAsia="it-IT"/>
    </w:rPr>
  </w:style>
  <w:style w:type="character" w:customStyle="1" w:styleId="TestonotaapidipaginaCarattere">
    <w:name w:val="Testo nota a piè di pagina Carattere"/>
    <w:basedOn w:val="Carpredefinitoparagrafo"/>
    <w:link w:val="Testonotaapidipagina"/>
    <w:semiHidden/>
    <w:rsid w:val="003D3A11"/>
    <w:rPr>
      <w:lang w:val="en-GB" w:eastAsia="it-IT"/>
    </w:rPr>
  </w:style>
  <w:style w:type="character" w:styleId="Rimandonotaapidipagina">
    <w:name w:val="footnote reference"/>
    <w:semiHidden/>
    <w:unhideWhenUsed/>
    <w:rsid w:val="003D3A11"/>
    <w:rPr>
      <w:vertAlign w:val="superscript"/>
    </w:rPr>
  </w:style>
  <w:style w:type="table" w:styleId="Grigliatabella">
    <w:name w:val="Table Grid"/>
    <w:basedOn w:val="Tabellanormale"/>
    <w:rsid w:val="00F22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91050"/>
    <w:pPr>
      <w:spacing w:beforeAutospacing="1" w:after="100" w:afterAutospacing="1"/>
    </w:pPr>
    <w:rPr>
      <w:sz w:val="24"/>
      <w:szCs w:val="24"/>
      <w:lang w:eastAsia="it-IT"/>
    </w:rPr>
  </w:style>
  <w:style w:type="character" w:customStyle="1" w:styleId="sentence">
    <w:name w:val="sentence"/>
    <w:basedOn w:val="Carpredefinitoparagrafo"/>
    <w:rsid w:val="0070430A"/>
  </w:style>
  <w:style w:type="table" w:styleId="Grigliamedia3-Colore1">
    <w:name w:val="Medium Grid 3 Accent 1"/>
    <w:basedOn w:val="Tabellanormale"/>
    <w:uiPriority w:val="69"/>
    <w:rsid w:val="005C380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fondochiaro-Colore1">
    <w:name w:val="Light Shading Accent 1"/>
    <w:basedOn w:val="Tabellanormale"/>
    <w:uiPriority w:val="60"/>
    <w:rsid w:val="005C380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Tabellanormale"/>
    <w:uiPriority w:val="60"/>
    <w:rsid w:val="00D96447"/>
    <w:rPr>
      <w:rFonts w:eastAsiaTheme="minorHAnsi"/>
      <w:color w:val="365F91" w:themeColor="accent1" w:themeShade="BF"/>
      <w:sz w:val="22"/>
      <w:szCs w:val="22"/>
      <w:lang w:val="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ps">
    <w:name w:val="hps"/>
    <w:basedOn w:val="Carpredefinitoparagrafo"/>
    <w:rsid w:val="00D766D6"/>
  </w:style>
  <w:style w:type="paragraph" w:customStyle="1" w:styleId="Default">
    <w:name w:val="Default"/>
    <w:rsid w:val="00587E37"/>
    <w:pPr>
      <w:autoSpaceDE w:val="0"/>
      <w:autoSpaceDN w:val="0"/>
      <w:adjustRightInd w:val="0"/>
    </w:pPr>
    <w:rPr>
      <w:rFonts w:ascii="APBEEB+TimesNewRoman" w:hAnsi="APBEEB+TimesNewRoman" w:cs="APBEEB+TimesNewRoman"/>
      <w:color w:val="000000"/>
      <w:sz w:val="24"/>
      <w:szCs w:val="24"/>
    </w:rPr>
  </w:style>
  <w:style w:type="character" w:customStyle="1" w:styleId="shorttext">
    <w:name w:val="short_text"/>
    <w:basedOn w:val="Carpredefinitoparagrafo"/>
    <w:rsid w:val="00EE7617"/>
  </w:style>
  <w:style w:type="paragraph" w:styleId="Indice1">
    <w:name w:val="index 1"/>
    <w:basedOn w:val="Normale"/>
    <w:next w:val="Normale"/>
    <w:autoRedefine/>
    <w:uiPriority w:val="99"/>
    <w:semiHidden/>
    <w:unhideWhenUsed/>
    <w:rsid w:val="006C462A"/>
    <w:pPr>
      <w:ind w:left="220" w:hanging="220"/>
    </w:pPr>
  </w:style>
  <w:style w:type="paragraph" w:styleId="Indice2">
    <w:name w:val="index 2"/>
    <w:basedOn w:val="Normale"/>
    <w:next w:val="Normale"/>
    <w:autoRedefine/>
    <w:uiPriority w:val="99"/>
    <w:semiHidden/>
    <w:unhideWhenUsed/>
    <w:rsid w:val="009B16DB"/>
    <w:pPr>
      <w:ind w:left="440" w:hanging="220"/>
    </w:pPr>
  </w:style>
  <w:style w:type="paragraph" w:styleId="Nessunaspaziatura">
    <w:name w:val="No Spacing"/>
    <w:uiPriority w:val="1"/>
    <w:qFormat/>
    <w:rsid w:val="00C7506B"/>
    <w:pPr>
      <w:spacing w:after="0" w:line="240" w:lineRule="auto"/>
    </w:pPr>
  </w:style>
  <w:style w:type="paragraph" w:styleId="Citazione">
    <w:name w:val="Quote"/>
    <w:basedOn w:val="Normale"/>
    <w:next w:val="Normale"/>
    <w:link w:val="CitazioneCarattere"/>
    <w:uiPriority w:val="29"/>
    <w:qFormat/>
    <w:rsid w:val="00C7506B"/>
    <w:rPr>
      <w:i/>
      <w:iCs/>
      <w:sz w:val="24"/>
      <w:szCs w:val="24"/>
    </w:rPr>
  </w:style>
  <w:style w:type="character" w:customStyle="1" w:styleId="CitazioneCarattere">
    <w:name w:val="Citazione Carattere"/>
    <w:basedOn w:val="Carpredefinitoparagrafo"/>
    <w:link w:val="Citazione"/>
    <w:uiPriority w:val="29"/>
    <w:rsid w:val="00C7506B"/>
    <w:rPr>
      <w:i/>
      <w:iCs/>
      <w:sz w:val="24"/>
      <w:szCs w:val="24"/>
    </w:rPr>
  </w:style>
  <w:style w:type="paragraph" w:styleId="Citazioneintensa">
    <w:name w:val="Intense Quote"/>
    <w:basedOn w:val="Normale"/>
    <w:next w:val="Normale"/>
    <w:link w:val="CitazioneintensaCarattere"/>
    <w:uiPriority w:val="30"/>
    <w:qFormat/>
    <w:rsid w:val="00C7506B"/>
    <w:pPr>
      <w:spacing w:before="240" w:after="240" w:line="240" w:lineRule="auto"/>
      <w:ind w:left="1080" w:right="1080"/>
      <w:jc w:val="center"/>
    </w:pPr>
    <w:rPr>
      <w:color w:val="4F81BD" w:themeColor="accent1"/>
      <w:sz w:val="24"/>
      <w:szCs w:val="24"/>
    </w:rPr>
  </w:style>
  <w:style w:type="character" w:customStyle="1" w:styleId="CitazioneintensaCarattere">
    <w:name w:val="Citazione intensa Carattere"/>
    <w:basedOn w:val="Carpredefinitoparagrafo"/>
    <w:link w:val="Citazioneintensa"/>
    <w:uiPriority w:val="30"/>
    <w:rsid w:val="00C7506B"/>
    <w:rPr>
      <w:color w:val="4F81BD" w:themeColor="accent1"/>
      <w:sz w:val="24"/>
      <w:szCs w:val="24"/>
    </w:rPr>
  </w:style>
  <w:style w:type="character" w:styleId="Enfasidelicata">
    <w:name w:val="Subtle Emphasis"/>
    <w:uiPriority w:val="19"/>
    <w:qFormat/>
    <w:rsid w:val="00C7506B"/>
    <w:rPr>
      <w:i/>
      <w:iCs/>
      <w:color w:val="243F60" w:themeColor="accent1" w:themeShade="7F"/>
    </w:rPr>
  </w:style>
  <w:style w:type="character" w:styleId="Enfasiintensa">
    <w:name w:val="Intense Emphasis"/>
    <w:uiPriority w:val="21"/>
    <w:qFormat/>
    <w:rsid w:val="00C7506B"/>
    <w:rPr>
      <w:b/>
      <w:bCs/>
      <w:caps/>
      <w:color w:val="243F60" w:themeColor="accent1" w:themeShade="7F"/>
      <w:spacing w:val="10"/>
    </w:rPr>
  </w:style>
  <w:style w:type="character" w:styleId="Riferimentodelicato">
    <w:name w:val="Subtle Reference"/>
    <w:uiPriority w:val="31"/>
    <w:qFormat/>
    <w:rsid w:val="00C7506B"/>
    <w:rPr>
      <w:b/>
      <w:bCs/>
      <w:color w:val="4F81BD" w:themeColor="accent1"/>
    </w:rPr>
  </w:style>
  <w:style w:type="character" w:styleId="Riferimentointenso">
    <w:name w:val="Intense Reference"/>
    <w:uiPriority w:val="32"/>
    <w:qFormat/>
    <w:rsid w:val="00C7506B"/>
    <w:rPr>
      <w:b/>
      <w:bCs/>
      <w:i/>
      <w:iCs/>
      <w:caps/>
      <w:color w:val="4F81BD" w:themeColor="accent1"/>
    </w:rPr>
  </w:style>
  <w:style w:type="character" w:styleId="Titolodellibro">
    <w:name w:val="Book Title"/>
    <w:uiPriority w:val="33"/>
    <w:qFormat/>
    <w:rsid w:val="00C7506B"/>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32126">
      <w:bodyDiv w:val="1"/>
      <w:marLeft w:val="0"/>
      <w:marRight w:val="0"/>
      <w:marTop w:val="0"/>
      <w:marBottom w:val="0"/>
      <w:divBdr>
        <w:top w:val="none" w:sz="0" w:space="0" w:color="auto"/>
        <w:left w:val="none" w:sz="0" w:space="0" w:color="auto"/>
        <w:bottom w:val="none" w:sz="0" w:space="0" w:color="auto"/>
        <w:right w:val="none" w:sz="0" w:space="0" w:color="auto"/>
      </w:divBdr>
    </w:div>
    <w:div w:id="272523155">
      <w:bodyDiv w:val="1"/>
      <w:marLeft w:val="0"/>
      <w:marRight w:val="0"/>
      <w:marTop w:val="0"/>
      <w:marBottom w:val="0"/>
      <w:divBdr>
        <w:top w:val="none" w:sz="0" w:space="0" w:color="auto"/>
        <w:left w:val="none" w:sz="0" w:space="0" w:color="auto"/>
        <w:bottom w:val="none" w:sz="0" w:space="0" w:color="auto"/>
        <w:right w:val="none" w:sz="0" w:space="0" w:color="auto"/>
      </w:divBdr>
      <w:divsChild>
        <w:div w:id="416753707">
          <w:marLeft w:val="0"/>
          <w:marRight w:val="0"/>
          <w:marTop w:val="0"/>
          <w:marBottom w:val="0"/>
          <w:divBdr>
            <w:top w:val="none" w:sz="0" w:space="0" w:color="auto"/>
            <w:left w:val="none" w:sz="0" w:space="0" w:color="auto"/>
            <w:bottom w:val="none" w:sz="0" w:space="0" w:color="auto"/>
            <w:right w:val="none" w:sz="0" w:space="0" w:color="auto"/>
          </w:divBdr>
          <w:divsChild>
            <w:div w:id="353504094">
              <w:marLeft w:val="0"/>
              <w:marRight w:val="0"/>
              <w:marTop w:val="0"/>
              <w:marBottom w:val="0"/>
              <w:divBdr>
                <w:top w:val="none" w:sz="0" w:space="0" w:color="auto"/>
                <w:left w:val="none" w:sz="0" w:space="0" w:color="auto"/>
                <w:bottom w:val="none" w:sz="0" w:space="0" w:color="auto"/>
                <w:right w:val="none" w:sz="0" w:space="0" w:color="auto"/>
              </w:divBdr>
              <w:divsChild>
                <w:div w:id="6056991">
                  <w:marLeft w:val="0"/>
                  <w:marRight w:val="0"/>
                  <w:marTop w:val="0"/>
                  <w:marBottom w:val="0"/>
                  <w:divBdr>
                    <w:top w:val="none" w:sz="0" w:space="0" w:color="auto"/>
                    <w:left w:val="none" w:sz="0" w:space="0" w:color="auto"/>
                    <w:bottom w:val="none" w:sz="0" w:space="0" w:color="auto"/>
                    <w:right w:val="none" w:sz="0" w:space="0" w:color="auto"/>
                  </w:divBdr>
                  <w:divsChild>
                    <w:div w:id="520556762">
                      <w:marLeft w:val="0"/>
                      <w:marRight w:val="0"/>
                      <w:marTop w:val="0"/>
                      <w:marBottom w:val="0"/>
                      <w:divBdr>
                        <w:top w:val="none" w:sz="0" w:space="0" w:color="auto"/>
                        <w:left w:val="none" w:sz="0" w:space="0" w:color="auto"/>
                        <w:bottom w:val="none" w:sz="0" w:space="0" w:color="auto"/>
                        <w:right w:val="none" w:sz="0" w:space="0" w:color="auto"/>
                      </w:divBdr>
                      <w:divsChild>
                        <w:div w:id="1830710497">
                          <w:marLeft w:val="0"/>
                          <w:marRight w:val="0"/>
                          <w:marTop w:val="0"/>
                          <w:marBottom w:val="0"/>
                          <w:divBdr>
                            <w:top w:val="none" w:sz="0" w:space="0" w:color="auto"/>
                            <w:left w:val="none" w:sz="0" w:space="0" w:color="auto"/>
                            <w:bottom w:val="none" w:sz="0" w:space="0" w:color="auto"/>
                            <w:right w:val="none" w:sz="0" w:space="0" w:color="auto"/>
                          </w:divBdr>
                          <w:divsChild>
                            <w:div w:id="6633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4960">
      <w:bodyDiv w:val="1"/>
      <w:marLeft w:val="0"/>
      <w:marRight w:val="0"/>
      <w:marTop w:val="0"/>
      <w:marBottom w:val="0"/>
      <w:divBdr>
        <w:top w:val="none" w:sz="0" w:space="0" w:color="auto"/>
        <w:left w:val="none" w:sz="0" w:space="0" w:color="auto"/>
        <w:bottom w:val="none" w:sz="0" w:space="0" w:color="auto"/>
        <w:right w:val="none" w:sz="0" w:space="0" w:color="auto"/>
      </w:divBdr>
    </w:div>
    <w:div w:id="425080928">
      <w:bodyDiv w:val="1"/>
      <w:marLeft w:val="0"/>
      <w:marRight w:val="0"/>
      <w:marTop w:val="0"/>
      <w:marBottom w:val="0"/>
      <w:divBdr>
        <w:top w:val="none" w:sz="0" w:space="0" w:color="auto"/>
        <w:left w:val="none" w:sz="0" w:space="0" w:color="auto"/>
        <w:bottom w:val="none" w:sz="0" w:space="0" w:color="auto"/>
        <w:right w:val="none" w:sz="0" w:space="0" w:color="auto"/>
      </w:divBdr>
      <w:divsChild>
        <w:div w:id="436487430">
          <w:marLeft w:val="0"/>
          <w:marRight w:val="0"/>
          <w:marTop w:val="0"/>
          <w:marBottom w:val="0"/>
          <w:divBdr>
            <w:top w:val="none" w:sz="0" w:space="0" w:color="auto"/>
            <w:left w:val="none" w:sz="0" w:space="0" w:color="auto"/>
            <w:bottom w:val="none" w:sz="0" w:space="0" w:color="auto"/>
            <w:right w:val="none" w:sz="0" w:space="0" w:color="auto"/>
          </w:divBdr>
          <w:divsChild>
            <w:div w:id="221404527">
              <w:marLeft w:val="0"/>
              <w:marRight w:val="0"/>
              <w:marTop w:val="0"/>
              <w:marBottom w:val="0"/>
              <w:divBdr>
                <w:top w:val="none" w:sz="0" w:space="0" w:color="auto"/>
                <w:left w:val="none" w:sz="0" w:space="0" w:color="auto"/>
                <w:bottom w:val="none" w:sz="0" w:space="0" w:color="auto"/>
                <w:right w:val="none" w:sz="0" w:space="0" w:color="auto"/>
              </w:divBdr>
              <w:divsChild>
                <w:div w:id="643239931">
                  <w:marLeft w:val="0"/>
                  <w:marRight w:val="0"/>
                  <w:marTop w:val="0"/>
                  <w:marBottom w:val="0"/>
                  <w:divBdr>
                    <w:top w:val="none" w:sz="0" w:space="0" w:color="auto"/>
                    <w:left w:val="none" w:sz="0" w:space="0" w:color="auto"/>
                    <w:bottom w:val="none" w:sz="0" w:space="0" w:color="auto"/>
                    <w:right w:val="none" w:sz="0" w:space="0" w:color="auto"/>
                  </w:divBdr>
                  <w:divsChild>
                    <w:div w:id="1519854132">
                      <w:marLeft w:val="0"/>
                      <w:marRight w:val="0"/>
                      <w:marTop w:val="0"/>
                      <w:marBottom w:val="0"/>
                      <w:divBdr>
                        <w:top w:val="none" w:sz="0" w:space="0" w:color="auto"/>
                        <w:left w:val="none" w:sz="0" w:space="0" w:color="auto"/>
                        <w:bottom w:val="none" w:sz="0" w:space="0" w:color="auto"/>
                        <w:right w:val="none" w:sz="0" w:space="0" w:color="auto"/>
                      </w:divBdr>
                      <w:divsChild>
                        <w:div w:id="1346708248">
                          <w:marLeft w:val="0"/>
                          <w:marRight w:val="0"/>
                          <w:marTop w:val="0"/>
                          <w:marBottom w:val="0"/>
                          <w:divBdr>
                            <w:top w:val="none" w:sz="0" w:space="0" w:color="auto"/>
                            <w:left w:val="none" w:sz="0" w:space="0" w:color="auto"/>
                            <w:bottom w:val="none" w:sz="0" w:space="0" w:color="auto"/>
                            <w:right w:val="none" w:sz="0" w:space="0" w:color="auto"/>
                          </w:divBdr>
                          <w:divsChild>
                            <w:div w:id="9564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500077">
      <w:bodyDiv w:val="1"/>
      <w:marLeft w:val="0"/>
      <w:marRight w:val="0"/>
      <w:marTop w:val="0"/>
      <w:marBottom w:val="0"/>
      <w:divBdr>
        <w:top w:val="none" w:sz="0" w:space="0" w:color="auto"/>
        <w:left w:val="none" w:sz="0" w:space="0" w:color="auto"/>
        <w:bottom w:val="none" w:sz="0" w:space="0" w:color="auto"/>
        <w:right w:val="none" w:sz="0" w:space="0" w:color="auto"/>
      </w:divBdr>
    </w:div>
    <w:div w:id="892424732">
      <w:bodyDiv w:val="1"/>
      <w:marLeft w:val="0"/>
      <w:marRight w:val="0"/>
      <w:marTop w:val="0"/>
      <w:marBottom w:val="0"/>
      <w:divBdr>
        <w:top w:val="none" w:sz="0" w:space="0" w:color="auto"/>
        <w:left w:val="none" w:sz="0" w:space="0" w:color="auto"/>
        <w:bottom w:val="none" w:sz="0" w:space="0" w:color="auto"/>
        <w:right w:val="none" w:sz="0" w:space="0" w:color="auto"/>
      </w:divBdr>
      <w:divsChild>
        <w:div w:id="312417133">
          <w:marLeft w:val="450"/>
          <w:marRight w:val="0"/>
          <w:marTop w:val="0"/>
          <w:marBottom w:val="0"/>
          <w:divBdr>
            <w:top w:val="none" w:sz="0" w:space="0" w:color="auto"/>
            <w:left w:val="none" w:sz="0" w:space="0" w:color="auto"/>
            <w:bottom w:val="none" w:sz="0" w:space="0" w:color="auto"/>
            <w:right w:val="none" w:sz="0" w:space="0" w:color="auto"/>
          </w:divBdr>
        </w:div>
      </w:divsChild>
    </w:div>
    <w:div w:id="905336180">
      <w:bodyDiv w:val="1"/>
      <w:marLeft w:val="0"/>
      <w:marRight w:val="0"/>
      <w:marTop w:val="0"/>
      <w:marBottom w:val="0"/>
      <w:divBdr>
        <w:top w:val="none" w:sz="0" w:space="0" w:color="auto"/>
        <w:left w:val="none" w:sz="0" w:space="0" w:color="auto"/>
        <w:bottom w:val="none" w:sz="0" w:space="0" w:color="auto"/>
        <w:right w:val="none" w:sz="0" w:space="0" w:color="auto"/>
      </w:divBdr>
      <w:divsChild>
        <w:div w:id="538081270">
          <w:marLeft w:val="0"/>
          <w:marRight w:val="0"/>
          <w:marTop w:val="0"/>
          <w:marBottom w:val="0"/>
          <w:divBdr>
            <w:top w:val="none" w:sz="0" w:space="0" w:color="auto"/>
            <w:left w:val="none" w:sz="0" w:space="0" w:color="auto"/>
            <w:bottom w:val="none" w:sz="0" w:space="0" w:color="auto"/>
            <w:right w:val="none" w:sz="0" w:space="0" w:color="auto"/>
          </w:divBdr>
          <w:divsChild>
            <w:div w:id="1334724100">
              <w:marLeft w:val="0"/>
              <w:marRight w:val="0"/>
              <w:marTop w:val="0"/>
              <w:marBottom w:val="0"/>
              <w:divBdr>
                <w:top w:val="none" w:sz="0" w:space="0" w:color="auto"/>
                <w:left w:val="none" w:sz="0" w:space="0" w:color="auto"/>
                <w:bottom w:val="none" w:sz="0" w:space="0" w:color="auto"/>
                <w:right w:val="none" w:sz="0" w:space="0" w:color="auto"/>
              </w:divBdr>
              <w:divsChild>
                <w:div w:id="388264373">
                  <w:marLeft w:val="0"/>
                  <w:marRight w:val="0"/>
                  <w:marTop w:val="0"/>
                  <w:marBottom w:val="0"/>
                  <w:divBdr>
                    <w:top w:val="none" w:sz="0" w:space="0" w:color="auto"/>
                    <w:left w:val="none" w:sz="0" w:space="0" w:color="auto"/>
                    <w:bottom w:val="none" w:sz="0" w:space="0" w:color="auto"/>
                    <w:right w:val="none" w:sz="0" w:space="0" w:color="auto"/>
                  </w:divBdr>
                  <w:divsChild>
                    <w:div w:id="1041369256">
                      <w:marLeft w:val="0"/>
                      <w:marRight w:val="0"/>
                      <w:marTop w:val="0"/>
                      <w:marBottom w:val="0"/>
                      <w:divBdr>
                        <w:top w:val="none" w:sz="0" w:space="0" w:color="auto"/>
                        <w:left w:val="none" w:sz="0" w:space="0" w:color="auto"/>
                        <w:bottom w:val="none" w:sz="0" w:space="0" w:color="auto"/>
                        <w:right w:val="none" w:sz="0" w:space="0" w:color="auto"/>
                      </w:divBdr>
                      <w:divsChild>
                        <w:div w:id="368847433">
                          <w:marLeft w:val="0"/>
                          <w:marRight w:val="0"/>
                          <w:marTop w:val="0"/>
                          <w:marBottom w:val="0"/>
                          <w:divBdr>
                            <w:top w:val="none" w:sz="0" w:space="0" w:color="auto"/>
                            <w:left w:val="none" w:sz="0" w:space="0" w:color="auto"/>
                            <w:bottom w:val="none" w:sz="0" w:space="0" w:color="auto"/>
                            <w:right w:val="none" w:sz="0" w:space="0" w:color="auto"/>
                          </w:divBdr>
                          <w:divsChild>
                            <w:div w:id="16574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752735">
      <w:bodyDiv w:val="1"/>
      <w:marLeft w:val="0"/>
      <w:marRight w:val="0"/>
      <w:marTop w:val="0"/>
      <w:marBottom w:val="0"/>
      <w:divBdr>
        <w:top w:val="none" w:sz="0" w:space="0" w:color="auto"/>
        <w:left w:val="none" w:sz="0" w:space="0" w:color="auto"/>
        <w:bottom w:val="none" w:sz="0" w:space="0" w:color="auto"/>
        <w:right w:val="none" w:sz="0" w:space="0" w:color="auto"/>
      </w:divBdr>
    </w:div>
    <w:div w:id="1187527833">
      <w:bodyDiv w:val="1"/>
      <w:marLeft w:val="0"/>
      <w:marRight w:val="0"/>
      <w:marTop w:val="0"/>
      <w:marBottom w:val="0"/>
      <w:divBdr>
        <w:top w:val="none" w:sz="0" w:space="0" w:color="auto"/>
        <w:left w:val="none" w:sz="0" w:space="0" w:color="auto"/>
        <w:bottom w:val="none" w:sz="0" w:space="0" w:color="auto"/>
        <w:right w:val="none" w:sz="0" w:space="0" w:color="auto"/>
      </w:divBdr>
      <w:divsChild>
        <w:div w:id="1549609989">
          <w:marLeft w:val="0"/>
          <w:marRight w:val="0"/>
          <w:marTop w:val="0"/>
          <w:marBottom w:val="0"/>
          <w:divBdr>
            <w:top w:val="none" w:sz="0" w:space="0" w:color="auto"/>
            <w:left w:val="none" w:sz="0" w:space="0" w:color="auto"/>
            <w:bottom w:val="none" w:sz="0" w:space="0" w:color="auto"/>
            <w:right w:val="none" w:sz="0" w:space="0" w:color="auto"/>
          </w:divBdr>
          <w:divsChild>
            <w:div w:id="1983727063">
              <w:marLeft w:val="0"/>
              <w:marRight w:val="0"/>
              <w:marTop w:val="0"/>
              <w:marBottom w:val="0"/>
              <w:divBdr>
                <w:top w:val="none" w:sz="0" w:space="0" w:color="auto"/>
                <w:left w:val="none" w:sz="0" w:space="0" w:color="auto"/>
                <w:bottom w:val="none" w:sz="0" w:space="0" w:color="auto"/>
                <w:right w:val="none" w:sz="0" w:space="0" w:color="auto"/>
              </w:divBdr>
              <w:divsChild>
                <w:div w:id="672145153">
                  <w:marLeft w:val="0"/>
                  <w:marRight w:val="0"/>
                  <w:marTop w:val="0"/>
                  <w:marBottom w:val="0"/>
                  <w:divBdr>
                    <w:top w:val="none" w:sz="0" w:space="0" w:color="auto"/>
                    <w:left w:val="none" w:sz="0" w:space="0" w:color="auto"/>
                    <w:bottom w:val="none" w:sz="0" w:space="0" w:color="auto"/>
                    <w:right w:val="none" w:sz="0" w:space="0" w:color="auto"/>
                  </w:divBdr>
                  <w:divsChild>
                    <w:div w:id="784344711">
                      <w:marLeft w:val="0"/>
                      <w:marRight w:val="0"/>
                      <w:marTop w:val="0"/>
                      <w:marBottom w:val="0"/>
                      <w:divBdr>
                        <w:top w:val="none" w:sz="0" w:space="0" w:color="auto"/>
                        <w:left w:val="none" w:sz="0" w:space="0" w:color="auto"/>
                        <w:bottom w:val="none" w:sz="0" w:space="0" w:color="auto"/>
                        <w:right w:val="none" w:sz="0" w:space="0" w:color="auto"/>
                      </w:divBdr>
                      <w:divsChild>
                        <w:div w:id="198667813">
                          <w:marLeft w:val="0"/>
                          <w:marRight w:val="0"/>
                          <w:marTop w:val="0"/>
                          <w:marBottom w:val="0"/>
                          <w:divBdr>
                            <w:top w:val="none" w:sz="0" w:space="0" w:color="auto"/>
                            <w:left w:val="none" w:sz="0" w:space="0" w:color="auto"/>
                            <w:bottom w:val="none" w:sz="0" w:space="0" w:color="auto"/>
                            <w:right w:val="none" w:sz="0" w:space="0" w:color="auto"/>
                          </w:divBdr>
                          <w:divsChild>
                            <w:div w:id="18204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766538">
      <w:bodyDiv w:val="1"/>
      <w:marLeft w:val="0"/>
      <w:marRight w:val="0"/>
      <w:marTop w:val="0"/>
      <w:marBottom w:val="0"/>
      <w:divBdr>
        <w:top w:val="none" w:sz="0" w:space="0" w:color="auto"/>
        <w:left w:val="none" w:sz="0" w:space="0" w:color="auto"/>
        <w:bottom w:val="none" w:sz="0" w:space="0" w:color="auto"/>
        <w:right w:val="none" w:sz="0" w:space="0" w:color="auto"/>
      </w:divBdr>
      <w:divsChild>
        <w:div w:id="362900169">
          <w:marLeft w:val="450"/>
          <w:marRight w:val="0"/>
          <w:marTop w:val="0"/>
          <w:marBottom w:val="0"/>
          <w:divBdr>
            <w:top w:val="none" w:sz="0" w:space="0" w:color="auto"/>
            <w:left w:val="none" w:sz="0" w:space="0" w:color="auto"/>
            <w:bottom w:val="none" w:sz="0" w:space="0" w:color="auto"/>
            <w:right w:val="none" w:sz="0" w:space="0" w:color="auto"/>
          </w:divBdr>
        </w:div>
      </w:divsChild>
    </w:div>
    <w:div w:id="1561670567">
      <w:bodyDiv w:val="1"/>
      <w:marLeft w:val="0"/>
      <w:marRight w:val="0"/>
      <w:marTop w:val="0"/>
      <w:marBottom w:val="0"/>
      <w:divBdr>
        <w:top w:val="none" w:sz="0" w:space="0" w:color="auto"/>
        <w:left w:val="none" w:sz="0" w:space="0" w:color="auto"/>
        <w:bottom w:val="none" w:sz="0" w:space="0" w:color="auto"/>
        <w:right w:val="none" w:sz="0" w:space="0" w:color="auto"/>
      </w:divBdr>
      <w:divsChild>
        <w:div w:id="1079912958">
          <w:marLeft w:val="0"/>
          <w:marRight w:val="0"/>
          <w:marTop w:val="0"/>
          <w:marBottom w:val="0"/>
          <w:divBdr>
            <w:top w:val="none" w:sz="0" w:space="0" w:color="auto"/>
            <w:left w:val="none" w:sz="0" w:space="0" w:color="auto"/>
            <w:bottom w:val="none" w:sz="0" w:space="0" w:color="auto"/>
            <w:right w:val="none" w:sz="0" w:space="0" w:color="auto"/>
          </w:divBdr>
          <w:divsChild>
            <w:div w:id="1831554992">
              <w:marLeft w:val="0"/>
              <w:marRight w:val="0"/>
              <w:marTop w:val="0"/>
              <w:marBottom w:val="0"/>
              <w:divBdr>
                <w:top w:val="none" w:sz="0" w:space="0" w:color="auto"/>
                <w:left w:val="none" w:sz="0" w:space="0" w:color="auto"/>
                <w:bottom w:val="none" w:sz="0" w:space="0" w:color="auto"/>
                <w:right w:val="none" w:sz="0" w:space="0" w:color="auto"/>
              </w:divBdr>
              <w:divsChild>
                <w:div w:id="598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0672">
          <w:marLeft w:val="0"/>
          <w:marRight w:val="0"/>
          <w:marTop w:val="0"/>
          <w:marBottom w:val="0"/>
          <w:divBdr>
            <w:top w:val="none" w:sz="0" w:space="0" w:color="auto"/>
            <w:left w:val="none" w:sz="0" w:space="0" w:color="auto"/>
            <w:bottom w:val="none" w:sz="0" w:space="0" w:color="auto"/>
            <w:right w:val="none" w:sz="0" w:space="0" w:color="auto"/>
          </w:divBdr>
          <w:divsChild>
            <w:div w:id="1740252268">
              <w:marLeft w:val="0"/>
              <w:marRight w:val="0"/>
              <w:marTop w:val="0"/>
              <w:marBottom w:val="0"/>
              <w:divBdr>
                <w:top w:val="none" w:sz="0" w:space="0" w:color="auto"/>
                <w:left w:val="none" w:sz="0" w:space="0" w:color="auto"/>
                <w:bottom w:val="none" w:sz="0" w:space="0" w:color="auto"/>
                <w:right w:val="none" w:sz="0" w:space="0" w:color="auto"/>
              </w:divBdr>
              <w:divsChild>
                <w:div w:id="1744182590">
                  <w:marLeft w:val="0"/>
                  <w:marRight w:val="0"/>
                  <w:marTop w:val="0"/>
                  <w:marBottom w:val="0"/>
                  <w:divBdr>
                    <w:top w:val="none" w:sz="0" w:space="0" w:color="auto"/>
                    <w:left w:val="none" w:sz="0" w:space="0" w:color="auto"/>
                    <w:bottom w:val="none" w:sz="0" w:space="0" w:color="auto"/>
                    <w:right w:val="none" w:sz="0" w:space="0" w:color="auto"/>
                  </w:divBdr>
                  <w:divsChild>
                    <w:div w:id="385102514">
                      <w:marLeft w:val="0"/>
                      <w:marRight w:val="0"/>
                      <w:marTop w:val="0"/>
                      <w:marBottom w:val="0"/>
                      <w:divBdr>
                        <w:top w:val="none" w:sz="0" w:space="0" w:color="auto"/>
                        <w:left w:val="none" w:sz="0" w:space="0" w:color="auto"/>
                        <w:bottom w:val="none" w:sz="0" w:space="0" w:color="auto"/>
                        <w:right w:val="none" w:sz="0" w:space="0" w:color="auto"/>
                      </w:divBdr>
                      <w:divsChild>
                        <w:div w:id="1463111486">
                          <w:marLeft w:val="0"/>
                          <w:marRight w:val="0"/>
                          <w:marTop w:val="0"/>
                          <w:marBottom w:val="0"/>
                          <w:divBdr>
                            <w:top w:val="none" w:sz="0" w:space="0" w:color="auto"/>
                            <w:left w:val="none" w:sz="0" w:space="0" w:color="auto"/>
                            <w:bottom w:val="none" w:sz="0" w:space="0" w:color="auto"/>
                            <w:right w:val="none" w:sz="0" w:space="0" w:color="auto"/>
                          </w:divBdr>
                          <w:divsChild>
                            <w:div w:id="4345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110340">
      <w:bodyDiv w:val="1"/>
      <w:marLeft w:val="0"/>
      <w:marRight w:val="0"/>
      <w:marTop w:val="0"/>
      <w:marBottom w:val="0"/>
      <w:divBdr>
        <w:top w:val="none" w:sz="0" w:space="0" w:color="auto"/>
        <w:left w:val="none" w:sz="0" w:space="0" w:color="auto"/>
        <w:bottom w:val="none" w:sz="0" w:space="0" w:color="auto"/>
        <w:right w:val="none" w:sz="0" w:space="0" w:color="auto"/>
      </w:divBdr>
      <w:divsChild>
        <w:div w:id="1314718052">
          <w:marLeft w:val="0"/>
          <w:marRight w:val="0"/>
          <w:marTop w:val="0"/>
          <w:marBottom w:val="0"/>
          <w:divBdr>
            <w:top w:val="none" w:sz="0" w:space="0" w:color="auto"/>
            <w:left w:val="none" w:sz="0" w:space="0" w:color="auto"/>
            <w:bottom w:val="none" w:sz="0" w:space="0" w:color="auto"/>
            <w:right w:val="none" w:sz="0" w:space="0" w:color="auto"/>
          </w:divBdr>
          <w:divsChild>
            <w:div w:id="1084259689">
              <w:marLeft w:val="0"/>
              <w:marRight w:val="0"/>
              <w:marTop w:val="0"/>
              <w:marBottom w:val="0"/>
              <w:divBdr>
                <w:top w:val="none" w:sz="0" w:space="0" w:color="auto"/>
                <w:left w:val="none" w:sz="0" w:space="0" w:color="auto"/>
                <w:bottom w:val="none" w:sz="0" w:space="0" w:color="auto"/>
                <w:right w:val="none" w:sz="0" w:space="0" w:color="auto"/>
              </w:divBdr>
              <w:divsChild>
                <w:div w:id="1155800408">
                  <w:marLeft w:val="0"/>
                  <w:marRight w:val="0"/>
                  <w:marTop w:val="0"/>
                  <w:marBottom w:val="0"/>
                  <w:divBdr>
                    <w:top w:val="none" w:sz="0" w:space="0" w:color="auto"/>
                    <w:left w:val="none" w:sz="0" w:space="0" w:color="auto"/>
                    <w:bottom w:val="none" w:sz="0" w:space="0" w:color="auto"/>
                    <w:right w:val="none" w:sz="0" w:space="0" w:color="auto"/>
                  </w:divBdr>
                  <w:divsChild>
                    <w:div w:id="1130051413">
                      <w:marLeft w:val="0"/>
                      <w:marRight w:val="0"/>
                      <w:marTop w:val="0"/>
                      <w:marBottom w:val="0"/>
                      <w:divBdr>
                        <w:top w:val="none" w:sz="0" w:space="0" w:color="auto"/>
                        <w:left w:val="none" w:sz="0" w:space="0" w:color="auto"/>
                        <w:bottom w:val="none" w:sz="0" w:space="0" w:color="auto"/>
                        <w:right w:val="none" w:sz="0" w:space="0" w:color="auto"/>
                      </w:divBdr>
                      <w:divsChild>
                        <w:div w:id="1545019823">
                          <w:marLeft w:val="0"/>
                          <w:marRight w:val="0"/>
                          <w:marTop w:val="0"/>
                          <w:marBottom w:val="0"/>
                          <w:divBdr>
                            <w:top w:val="none" w:sz="0" w:space="0" w:color="auto"/>
                            <w:left w:val="none" w:sz="0" w:space="0" w:color="auto"/>
                            <w:bottom w:val="none" w:sz="0" w:space="0" w:color="auto"/>
                            <w:right w:val="none" w:sz="0" w:space="0" w:color="auto"/>
                          </w:divBdr>
                          <w:divsChild>
                            <w:div w:id="21327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lumMod val="60000"/>
            <a:lumOff val="40000"/>
          </a:schemeClr>
        </a:solidFill>
        <a:ln w="12700">
          <a:solidFill>
            <a:schemeClr val="tx2">
              <a:lumMod val="75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7A9EA-409E-4E2B-8B30-48263DA7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26</Pages>
  <Words>4395</Words>
  <Characters>25057</Characters>
  <Application>Microsoft Office Word</Application>
  <DocSecurity>0</DocSecurity>
  <Lines>208</Lines>
  <Paragraphs>58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Istat</Company>
  <LinksUpToDate>false</LinksUpToDate>
  <CharactersWithSpaces>29394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Ticino62</dc:creator>
  <cp:lastModifiedBy>Gino Mascotti</cp:lastModifiedBy>
  <cp:revision>31</cp:revision>
  <cp:lastPrinted>2014-05-15T10:39:00Z</cp:lastPrinted>
  <dcterms:created xsi:type="dcterms:W3CDTF">2015-01-13T11:57:00Z</dcterms:created>
  <dcterms:modified xsi:type="dcterms:W3CDTF">2015-06-16T09:37:00Z</dcterms:modified>
</cp:coreProperties>
</file>