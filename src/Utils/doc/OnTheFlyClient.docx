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it-IT"/>
        </w:rPr>
      </w:pPr>
      <w:bookmarkStart w:id="0" w:name="_GoBack"/>
      <w:bookmarkEnd w:id="0"/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it-IT"/>
        </w:rPr>
      </w:pPr>
    </w:p>
    <w:p w:rsidR="00E4771C" w:rsidRPr="00D766D6" w:rsidRDefault="00E4771C" w:rsidP="003B4FA5">
      <w:pPr>
        <w:rPr>
          <w:rFonts w:asciiTheme="majorHAnsi" w:hAnsiTheme="majorHAnsi" w:cstheme="majorHAnsi"/>
          <w:sz w:val="36"/>
          <w:szCs w:val="36"/>
          <w:lang w:val="it-IT"/>
        </w:rPr>
      </w:pPr>
    </w:p>
    <w:p w:rsidR="003B4FA5" w:rsidRPr="00D766D6" w:rsidRDefault="003B4FA5" w:rsidP="003B4FA5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234333" w:rsidRPr="00D766D6" w:rsidRDefault="00234333" w:rsidP="003B4FA5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750FCD" w:rsidRDefault="00CF5A1E" w:rsidP="003B4FA5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>
        <w:rPr>
          <w:rFonts w:asciiTheme="majorHAnsi" w:hAnsiTheme="majorHAnsi" w:cstheme="majorHAnsi"/>
          <w:sz w:val="72"/>
          <w:szCs w:val="36"/>
          <w:lang w:val="en-US"/>
        </w:rPr>
        <w:t>O</w:t>
      </w:r>
      <w:r w:rsidR="00750FCD" w:rsidRPr="00D766D6">
        <w:rPr>
          <w:rFonts w:asciiTheme="majorHAnsi" w:hAnsiTheme="majorHAnsi" w:cstheme="majorHAnsi"/>
          <w:sz w:val="72"/>
          <w:szCs w:val="36"/>
          <w:lang w:val="en-US"/>
        </w:rPr>
        <w:t>n th</w:t>
      </w:r>
      <w:r w:rsidR="00EC26BC" w:rsidRPr="00D766D6">
        <w:rPr>
          <w:rFonts w:asciiTheme="majorHAnsi" w:hAnsiTheme="majorHAnsi" w:cstheme="majorHAnsi"/>
          <w:sz w:val="72"/>
          <w:szCs w:val="36"/>
          <w:lang w:val="en-US"/>
        </w:rPr>
        <w:t>e</w:t>
      </w:r>
      <w:r w:rsidR="00750FCD" w:rsidRPr="00D766D6">
        <w:rPr>
          <w:rFonts w:asciiTheme="majorHAnsi" w:hAnsiTheme="majorHAnsi" w:cstheme="majorHAnsi"/>
          <w:sz w:val="72"/>
          <w:szCs w:val="36"/>
          <w:lang w:val="en-US"/>
        </w:rPr>
        <w:t xml:space="preserve"> fly</w:t>
      </w:r>
      <w:r>
        <w:rPr>
          <w:rFonts w:asciiTheme="majorHAnsi" w:hAnsiTheme="majorHAnsi" w:cstheme="majorHAnsi"/>
          <w:sz w:val="72"/>
          <w:szCs w:val="36"/>
          <w:lang w:val="en-US"/>
        </w:rPr>
        <w:t xml:space="preserve"> Test Client</w:t>
      </w:r>
    </w:p>
    <w:p w:rsidR="00CF5A1E" w:rsidRDefault="00CF5A1E" w:rsidP="003B4FA5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:rsidR="00CF5A1E" w:rsidRPr="00CF5A1E" w:rsidRDefault="00CF5A1E" w:rsidP="003B4FA5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CF5A1E">
        <w:rPr>
          <w:rFonts w:asciiTheme="majorHAnsi" w:hAnsiTheme="majorHAnsi" w:cstheme="majorHAnsi"/>
          <w:sz w:val="56"/>
          <w:szCs w:val="56"/>
          <w:lang w:val="en-US"/>
        </w:rPr>
        <w:t>Documentation</w:t>
      </w:r>
    </w:p>
    <w:p w:rsidR="003B4FA5" w:rsidRPr="00D766D6" w:rsidRDefault="003B4FA5" w:rsidP="003B4FA5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D766D6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D766D6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D766D6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D766D6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3B4FA5" w:rsidRPr="00D766D6" w:rsidRDefault="003B4FA5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noProof/>
          <w:lang w:val="en-US" w:eastAsia="it-IT"/>
        </w:rPr>
      </w:pPr>
    </w:p>
    <w:p w:rsidR="00750FCD" w:rsidRPr="00D766D6" w:rsidRDefault="00750FCD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p w:rsidR="00E4771C" w:rsidRPr="00D766D6" w:rsidRDefault="00E4771C" w:rsidP="00E4771C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900"/>
        <w:gridCol w:w="1260"/>
        <w:gridCol w:w="999"/>
        <w:gridCol w:w="1404"/>
        <w:gridCol w:w="1490"/>
      </w:tblGrid>
      <w:tr w:rsidR="00460E05" w:rsidRPr="00D766D6" w:rsidTr="00E2245C">
        <w:tc>
          <w:tcPr>
            <w:tcW w:w="2700" w:type="dxa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sz w:val="20"/>
              </w:rPr>
              <w:t>Type of Document</w:t>
            </w:r>
          </w:p>
        </w:tc>
        <w:tc>
          <w:tcPr>
            <w:tcW w:w="6053" w:type="dxa"/>
            <w:gridSpan w:val="5"/>
          </w:tcPr>
          <w:p w:rsidR="00460E05" w:rsidRPr="00D766D6" w:rsidRDefault="00460E05" w:rsidP="00CF5A1E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 w:rsidRPr="00D766D6">
              <w:rPr>
                <w:rFonts w:asciiTheme="majorHAnsi" w:hAnsiTheme="majorHAnsi" w:cstheme="majorHAnsi"/>
                <w:bCs/>
                <w:sz w:val="20"/>
              </w:rPr>
              <w:t xml:space="preserve">Project </w:t>
            </w:r>
            <w:r w:rsidR="00CF5A1E">
              <w:rPr>
                <w:rFonts w:asciiTheme="majorHAnsi" w:hAnsiTheme="majorHAnsi" w:cstheme="majorHAnsi"/>
                <w:bCs/>
                <w:sz w:val="20"/>
              </w:rPr>
              <w:t>documentation</w:t>
            </w:r>
          </w:p>
        </w:tc>
      </w:tr>
      <w:tr w:rsidR="00460E05" w:rsidRPr="00D766D6" w:rsidTr="00E2245C">
        <w:tc>
          <w:tcPr>
            <w:tcW w:w="2700" w:type="dxa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053" w:type="dxa"/>
            <w:gridSpan w:val="5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460E05" w:rsidRPr="00D766D6" w:rsidTr="00E2245C">
        <w:trPr>
          <w:cantSplit/>
        </w:trPr>
        <w:tc>
          <w:tcPr>
            <w:tcW w:w="2700" w:type="dxa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sz w:val="20"/>
              </w:rPr>
              <w:t>Issue:</w:t>
            </w:r>
          </w:p>
        </w:tc>
        <w:tc>
          <w:tcPr>
            <w:tcW w:w="900" w:type="dxa"/>
          </w:tcPr>
          <w:p w:rsidR="00460E05" w:rsidRPr="00D766D6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sz w:val="20"/>
              </w:rPr>
              <w:t>Revision:</w:t>
            </w:r>
          </w:p>
        </w:tc>
        <w:tc>
          <w:tcPr>
            <w:tcW w:w="999" w:type="dxa"/>
          </w:tcPr>
          <w:p w:rsidR="00460E05" w:rsidRPr="00D766D6" w:rsidRDefault="00460E05" w:rsidP="00E2245C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404" w:type="dxa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1490" w:type="dxa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D766D6">
              <w:rPr>
                <w:rFonts w:asciiTheme="majorHAnsi" w:hAnsiTheme="majorHAnsi" w:cstheme="majorHAnsi"/>
                <w:sz w:val="20"/>
              </w:rPr>
              <w:t>Draft</w:t>
            </w:r>
          </w:p>
        </w:tc>
      </w:tr>
      <w:tr w:rsidR="00460E05" w:rsidRPr="00D766D6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sz w:val="20"/>
              </w:rPr>
              <w:t>Created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D766D6" w:rsidRDefault="00CF5A1E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Gino Mascotti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D766D6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D766D6" w:rsidRDefault="00CF5A1E" w:rsidP="00EC26B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04/07</w:t>
            </w:r>
            <w:r w:rsidR="00460E05" w:rsidRPr="00D766D6">
              <w:rPr>
                <w:rFonts w:asciiTheme="majorHAnsi" w:hAnsiTheme="majorHAnsi" w:cstheme="majorHAnsi"/>
                <w:sz w:val="20"/>
              </w:rPr>
              <w:t>/20</w:t>
            </w:r>
            <w:r w:rsidR="00EC26BC" w:rsidRPr="00D766D6">
              <w:rPr>
                <w:rFonts w:asciiTheme="majorHAnsi" w:hAnsiTheme="majorHAnsi" w:cstheme="majorHAnsi"/>
                <w:sz w:val="20"/>
              </w:rPr>
              <w:t>14</w:t>
            </w:r>
          </w:p>
        </w:tc>
      </w:tr>
      <w:tr w:rsidR="00460E05" w:rsidRPr="00D766D6" w:rsidTr="00E2245C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sz w:val="20"/>
              </w:rPr>
              <w:t>Updated by:</w:t>
            </w:r>
          </w:p>
        </w:tc>
        <w:tc>
          <w:tcPr>
            <w:tcW w:w="3159" w:type="dxa"/>
            <w:gridSpan w:val="3"/>
            <w:tcBorders>
              <w:bottom w:val="single" w:sz="4" w:space="0" w:color="auto"/>
            </w:tcBorders>
          </w:tcPr>
          <w:p w:rsidR="00460E05" w:rsidRPr="00D766D6" w:rsidRDefault="009C5357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Gino Mascotti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460E05" w:rsidRPr="00D766D6" w:rsidRDefault="000E465A" w:rsidP="000E465A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26</w:t>
            </w:r>
            <w:ins w:id="1" w:author="Gino Mascotti" w:date="2015-05-26T15:15:00Z">
              <w:r>
                <w:rPr>
                  <w:rFonts w:asciiTheme="majorHAnsi" w:hAnsiTheme="majorHAnsi" w:cstheme="majorHAnsi"/>
                  <w:sz w:val="20"/>
                </w:rPr>
                <w:t>26</w:t>
              </w:r>
            </w:ins>
            <w:r w:rsidR="009C5357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05</w:t>
            </w:r>
            <w:ins w:id="2" w:author="Gino Mascotti" w:date="2015-05-26T15:15:00Z">
              <w:r>
                <w:rPr>
                  <w:rFonts w:asciiTheme="majorHAnsi" w:hAnsiTheme="majorHAnsi" w:cstheme="majorHAnsi"/>
                  <w:sz w:val="20"/>
                </w:rPr>
                <w:t>05</w:t>
              </w:r>
            </w:ins>
            <w:r w:rsidR="009C5357">
              <w:rPr>
                <w:rFonts w:asciiTheme="majorHAnsi" w:hAnsiTheme="majorHAnsi" w:cstheme="majorHAnsi"/>
                <w:sz w:val="20"/>
              </w:rPr>
              <w:t>/</w:t>
            </w:r>
            <w:del w:id="3" w:author="Gino Mascotti" w:date="2015-05-26T15:15:00Z">
              <w:r w:rsidR="009C5357" w:rsidDel="000E465A">
                <w:rPr>
                  <w:rFonts w:asciiTheme="majorHAnsi" w:hAnsiTheme="majorHAnsi" w:cstheme="majorHAnsi"/>
                  <w:sz w:val="20"/>
                </w:rPr>
                <w:delText>201</w:delText>
              </w:r>
            </w:del>
            <w:r>
              <w:rPr>
                <w:rFonts w:asciiTheme="majorHAnsi" w:hAnsiTheme="majorHAnsi" w:cstheme="majorHAnsi"/>
                <w:sz w:val="20"/>
              </w:rPr>
              <w:t>5</w:t>
            </w:r>
            <w:ins w:id="4" w:author="Gino Mascotti" w:date="2015-05-26T15:15:00Z">
              <w:r>
                <w:rPr>
                  <w:rFonts w:asciiTheme="majorHAnsi" w:hAnsiTheme="majorHAnsi" w:cstheme="majorHAnsi"/>
                  <w:sz w:val="20"/>
                </w:rPr>
                <w:t>2015</w:t>
              </w:r>
            </w:ins>
          </w:p>
        </w:tc>
      </w:tr>
      <w:tr w:rsidR="00460E05" w:rsidRPr="00D766D6" w:rsidTr="00E2245C">
        <w:trPr>
          <w:cantSplit/>
        </w:trPr>
        <w:tc>
          <w:tcPr>
            <w:tcW w:w="2700" w:type="dxa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D766D6">
              <w:rPr>
                <w:rFonts w:asciiTheme="majorHAnsi" w:hAnsiTheme="majorHAnsi" w:cstheme="majorHAnsi"/>
                <w:b/>
                <w:bCs/>
                <w:sz w:val="20"/>
              </w:rPr>
              <w:t>Approved by:</w:t>
            </w:r>
          </w:p>
        </w:tc>
        <w:tc>
          <w:tcPr>
            <w:tcW w:w="6053" w:type="dxa"/>
            <w:gridSpan w:val="5"/>
          </w:tcPr>
          <w:p w:rsidR="00460E05" w:rsidRPr="00D766D6" w:rsidRDefault="00460E05" w:rsidP="00E2245C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CF5A1E" w:rsidRDefault="00CF5A1E">
      <w:pPr>
        <w:jc w:val="left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br w:type="page"/>
      </w:r>
    </w:p>
    <w:p w:rsidR="00CF5A1E" w:rsidRDefault="00CF5A1E" w:rsidP="00EC26BC">
      <w:pPr>
        <w:pStyle w:val="Corpotesto"/>
        <w:rPr>
          <w:rFonts w:asciiTheme="majorHAnsi" w:hAnsiTheme="majorHAnsi" w:cstheme="majorHAnsi"/>
          <w:b/>
          <w:lang w:val="it-IT"/>
        </w:rPr>
      </w:pPr>
    </w:p>
    <w:p w:rsidR="008A4A00" w:rsidRPr="008A4A00" w:rsidRDefault="008A4A00" w:rsidP="00EC26BC">
      <w:pPr>
        <w:pStyle w:val="Corpotesto"/>
        <w:rPr>
          <w:rFonts w:asciiTheme="majorHAnsi" w:hAnsiTheme="majorHAnsi" w:cstheme="majorHAnsi"/>
          <w:b/>
          <w:lang w:val="it-IT"/>
        </w:rPr>
      </w:pPr>
      <w:r>
        <w:rPr>
          <w:rFonts w:asciiTheme="majorHAnsi" w:hAnsiTheme="majorHAnsi" w:cstheme="majorHAnsi"/>
          <w:b/>
          <w:lang w:val="it-IT"/>
        </w:rPr>
        <w:t>Software</w:t>
      </w:r>
      <w:r w:rsidRPr="008A4A00">
        <w:rPr>
          <w:rFonts w:asciiTheme="majorHAnsi" w:hAnsiTheme="majorHAnsi" w:cstheme="majorHAnsi"/>
          <w:b/>
          <w:lang w:val="it-IT"/>
        </w:rPr>
        <w:t xml:space="preserve"> Description</w:t>
      </w:r>
    </w:p>
    <w:p w:rsidR="00CF5A1E" w:rsidRPr="00E1601F" w:rsidRDefault="008A4A00" w:rsidP="00EC26BC">
      <w:pPr>
        <w:pStyle w:val="Corpotesto"/>
        <w:rPr>
          <w:rFonts w:asciiTheme="majorHAnsi" w:hAnsiTheme="majorHAnsi" w:cstheme="majorHAnsi"/>
          <w:lang w:val="en-US"/>
          <w:rPrChange w:id="5" w:author="Dario Camol" w:date="2015-01-12T15:39:00Z">
            <w:rPr>
              <w:rFonts w:asciiTheme="majorHAnsi" w:hAnsiTheme="majorHAnsi" w:cstheme="majorHAnsi"/>
              <w:lang w:val="it-IT"/>
            </w:rPr>
          </w:rPrChange>
        </w:rPr>
      </w:pPr>
      <w:r w:rsidRPr="00E1601F">
        <w:rPr>
          <w:rFonts w:asciiTheme="majorHAnsi" w:hAnsiTheme="majorHAnsi" w:cstheme="majorHAnsi"/>
          <w:lang w:val="en-US"/>
          <w:rPrChange w:id="6" w:author="Dario Camol" w:date="2015-01-12T15:39:00Z">
            <w:rPr>
              <w:rFonts w:asciiTheme="majorHAnsi" w:hAnsiTheme="majorHAnsi" w:cstheme="majorHAnsi"/>
              <w:lang w:val="it-IT"/>
            </w:rPr>
          </w:rPrChange>
        </w:rPr>
        <w:t xml:space="preserve">This software was created </w:t>
      </w:r>
      <w:del w:id="7" w:author="Dario Camol" w:date="2015-01-12T15:39:00Z">
        <w:r w:rsidRPr="00E1601F" w:rsidDel="00E1601F">
          <w:rPr>
            <w:rFonts w:asciiTheme="majorHAnsi" w:hAnsiTheme="majorHAnsi" w:cstheme="majorHAnsi"/>
            <w:lang w:val="en-US"/>
            <w:rPrChange w:id="8" w:author="Dario Camol" w:date="2015-01-12T15:39:00Z">
              <w:rPr>
                <w:rFonts w:asciiTheme="majorHAnsi" w:hAnsiTheme="majorHAnsi" w:cstheme="majorHAnsi"/>
                <w:lang w:val="it-IT"/>
              </w:rPr>
            </w:rPrChange>
          </w:rPr>
          <w:delText>for</w:delText>
        </w:r>
        <w:r w:rsidR="00CF5A1E" w:rsidRPr="00E1601F" w:rsidDel="00E1601F">
          <w:rPr>
            <w:rFonts w:asciiTheme="majorHAnsi" w:hAnsiTheme="majorHAnsi" w:cstheme="majorHAnsi"/>
            <w:lang w:val="en-US"/>
            <w:rPrChange w:id="9" w:author="Dario Camol" w:date="2015-01-12T15:39:00Z">
              <w:rPr>
                <w:rFonts w:asciiTheme="majorHAnsi" w:hAnsiTheme="majorHAnsi" w:cstheme="majorHAnsi"/>
                <w:lang w:val="it-IT"/>
              </w:rPr>
            </w:rPrChange>
          </w:rPr>
          <w:delText xml:space="preserve"> </w:delText>
        </w:r>
      </w:del>
      <w:ins w:id="10" w:author="Dario Camol" w:date="2015-01-12T15:39:00Z">
        <w:r w:rsidR="00E1601F" w:rsidRPr="00E1601F">
          <w:rPr>
            <w:rFonts w:asciiTheme="majorHAnsi" w:hAnsiTheme="majorHAnsi" w:cstheme="majorHAnsi"/>
            <w:lang w:val="en-US"/>
            <w:rPrChange w:id="11" w:author="Dario Camol" w:date="2015-01-12T15:39:00Z">
              <w:rPr>
                <w:rFonts w:asciiTheme="majorHAnsi" w:hAnsiTheme="majorHAnsi" w:cstheme="majorHAnsi"/>
                <w:lang w:val="it-IT"/>
              </w:rPr>
            </w:rPrChange>
          </w:rPr>
          <w:t xml:space="preserve">to: </w:t>
        </w:r>
      </w:ins>
    </w:p>
    <w:p w:rsidR="00CF5A1E" w:rsidRPr="00E1601F" w:rsidRDefault="008A4A00" w:rsidP="008A4A00">
      <w:pPr>
        <w:pStyle w:val="Corpotesto"/>
        <w:numPr>
          <w:ilvl w:val="0"/>
          <w:numId w:val="23"/>
        </w:numPr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Test the functionalit</w:t>
      </w:r>
      <w:ins w:id="12" w:author="Dario Camol" w:date="2015-01-12T15:39:00Z">
        <w:r w:rsidR="00E1601F">
          <w:rPr>
            <w:rFonts w:asciiTheme="majorHAnsi" w:hAnsiTheme="majorHAnsi" w:cstheme="majorHAnsi"/>
            <w:lang w:val="en-US"/>
          </w:rPr>
          <w:t>ies</w:t>
        </w:r>
      </w:ins>
      <w:del w:id="13" w:author="Dario Camol" w:date="2015-01-12T15:39:00Z">
        <w:r w:rsidRPr="00E1601F" w:rsidDel="00E1601F">
          <w:rPr>
            <w:rFonts w:asciiTheme="majorHAnsi" w:hAnsiTheme="majorHAnsi" w:cstheme="majorHAnsi"/>
            <w:lang w:val="en-US"/>
          </w:rPr>
          <w:delText>y</w:delText>
        </w:r>
      </w:del>
      <w:r w:rsidRPr="00E1601F">
        <w:rPr>
          <w:rFonts w:asciiTheme="majorHAnsi" w:hAnsiTheme="majorHAnsi" w:cstheme="majorHAnsi"/>
          <w:lang w:val="en-US"/>
        </w:rPr>
        <w:t xml:space="preserve"> of the</w:t>
      </w:r>
      <w:r w:rsidR="00CF5A1E" w:rsidRPr="00E1601F">
        <w:rPr>
          <w:rFonts w:asciiTheme="majorHAnsi" w:hAnsiTheme="majorHAnsi" w:cstheme="majorHAnsi"/>
          <w:lang w:val="en-US"/>
        </w:rPr>
        <w:t xml:space="preserve"> “On the fly WebService”</w:t>
      </w:r>
    </w:p>
    <w:p w:rsidR="00CF5A1E" w:rsidRPr="00E1601F" w:rsidRDefault="008A4A00" w:rsidP="008A4A00">
      <w:pPr>
        <w:pStyle w:val="Corpotesto"/>
        <w:numPr>
          <w:ilvl w:val="0"/>
          <w:numId w:val="23"/>
        </w:numPr>
        <w:rPr>
          <w:rFonts w:asciiTheme="majorHAnsi" w:hAnsiTheme="majorHAnsi" w:cstheme="majorHAnsi"/>
          <w:lang w:val="en-US"/>
        </w:rPr>
      </w:pPr>
      <w:del w:id="14" w:author="Dario Camol" w:date="2015-01-12T15:41:00Z">
        <w:r w:rsidRPr="00E1601F" w:rsidDel="00E248FC">
          <w:rPr>
            <w:rFonts w:asciiTheme="majorHAnsi" w:hAnsiTheme="majorHAnsi" w:cstheme="majorHAnsi"/>
            <w:lang w:val="en-US"/>
          </w:rPr>
          <w:delText xml:space="preserve">Creating </w:delText>
        </w:r>
      </w:del>
      <w:ins w:id="15" w:author="Dario Camol" w:date="2015-01-12T15:41:00Z">
        <w:r w:rsidR="00E248FC" w:rsidRPr="00E1601F">
          <w:rPr>
            <w:rFonts w:asciiTheme="majorHAnsi" w:hAnsiTheme="majorHAnsi" w:cstheme="majorHAnsi"/>
            <w:lang w:val="en-US"/>
          </w:rPr>
          <w:t>Creat</w:t>
        </w:r>
        <w:r w:rsidR="00E248FC">
          <w:rPr>
            <w:rFonts w:asciiTheme="majorHAnsi" w:hAnsiTheme="majorHAnsi" w:cstheme="majorHAnsi"/>
            <w:lang w:val="en-US"/>
          </w:rPr>
          <w:t>e</w:t>
        </w:r>
        <w:r w:rsidR="00E248FC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>dynamic data queries with</w:t>
      </w:r>
      <w:r w:rsidR="00CF5A1E" w:rsidRPr="00E1601F">
        <w:rPr>
          <w:rFonts w:asciiTheme="majorHAnsi" w:hAnsiTheme="majorHAnsi" w:cstheme="majorHAnsi"/>
          <w:lang w:val="en-US"/>
        </w:rPr>
        <w:t xml:space="preserve"> Sdmx</w:t>
      </w:r>
      <w:r w:rsidR="000570FB" w:rsidRPr="00E1601F">
        <w:rPr>
          <w:rFonts w:asciiTheme="majorHAnsi" w:hAnsiTheme="majorHAnsi" w:cstheme="majorHAnsi"/>
          <w:lang w:val="en-US"/>
        </w:rPr>
        <w:t xml:space="preserve"> </w:t>
      </w:r>
      <w:r w:rsidR="00CF5A1E" w:rsidRPr="00E1601F">
        <w:rPr>
          <w:rFonts w:asciiTheme="majorHAnsi" w:hAnsiTheme="majorHAnsi" w:cstheme="majorHAnsi"/>
          <w:lang w:val="en-US"/>
        </w:rPr>
        <w:t xml:space="preserve">2.0 </w:t>
      </w:r>
      <w:r w:rsidRPr="00E1601F">
        <w:rPr>
          <w:rFonts w:asciiTheme="majorHAnsi" w:hAnsiTheme="majorHAnsi" w:cstheme="majorHAnsi"/>
          <w:lang w:val="en-US"/>
        </w:rPr>
        <w:t>and</w:t>
      </w:r>
      <w:r w:rsidR="00CF5A1E" w:rsidRPr="00E1601F">
        <w:rPr>
          <w:rFonts w:asciiTheme="majorHAnsi" w:hAnsiTheme="majorHAnsi" w:cstheme="majorHAnsi"/>
          <w:lang w:val="en-US"/>
        </w:rPr>
        <w:t xml:space="preserve"> Sdmx 2.1</w:t>
      </w:r>
      <w:r w:rsidRPr="00E1601F">
        <w:rPr>
          <w:rFonts w:asciiTheme="majorHAnsi" w:hAnsiTheme="majorHAnsi" w:cstheme="majorHAnsi"/>
          <w:lang w:val="en-US"/>
        </w:rPr>
        <w:t xml:space="preserve"> standard</w:t>
      </w:r>
    </w:p>
    <w:p w:rsidR="009C5357" w:rsidRPr="00E1601F" w:rsidRDefault="009C5357" w:rsidP="008A4A00">
      <w:pPr>
        <w:pStyle w:val="Corpotesto"/>
        <w:numPr>
          <w:ilvl w:val="0"/>
          <w:numId w:val="23"/>
        </w:numPr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Test Sdmx Query in “On the fly WebService”</w:t>
      </w:r>
    </w:p>
    <w:p w:rsidR="00CF5A1E" w:rsidRPr="00E1601F" w:rsidRDefault="00CF5A1E" w:rsidP="00CF5A1E">
      <w:pPr>
        <w:pStyle w:val="Corpotesto"/>
        <w:ind w:left="720"/>
        <w:rPr>
          <w:rFonts w:asciiTheme="majorHAnsi" w:hAnsiTheme="majorHAnsi" w:cstheme="majorHAnsi"/>
          <w:lang w:val="en-US"/>
        </w:rPr>
      </w:pPr>
    </w:p>
    <w:p w:rsidR="00CF5A1E" w:rsidRDefault="00B5174F" w:rsidP="00B5174F">
      <w:pPr>
        <w:pStyle w:val="Corpotesto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6112380" cy="3257549"/>
            <wp:effectExtent l="0" t="0" r="3175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dos\Desktop\Screeshot Client Documentation\Immagin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80" cy="32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4F" w:rsidRDefault="00B5174F" w:rsidP="00B5174F">
      <w:pPr>
        <w:pStyle w:val="Corpotesto"/>
        <w:rPr>
          <w:rFonts w:asciiTheme="majorHAnsi" w:hAnsiTheme="majorHAnsi" w:cstheme="majorHAnsi"/>
          <w:lang w:val="it-IT"/>
        </w:rPr>
      </w:pPr>
    </w:p>
    <w:p w:rsidR="00B5174F" w:rsidRDefault="00B5174F">
      <w:p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br w:type="page"/>
      </w:r>
    </w:p>
    <w:p w:rsidR="00B5174F" w:rsidRDefault="00B5174F" w:rsidP="00B5174F">
      <w:pPr>
        <w:pStyle w:val="Corpotesto"/>
        <w:rPr>
          <w:rFonts w:asciiTheme="majorHAnsi" w:hAnsiTheme="majorHAnsi" w:cstheme="majorHAnsi"/>
          <w:lang w:val="it-IT"/>
        </w:rPr>
      </w:pPr>
    </w:p>
    <w:p w:rsidR="00B5174F" w:rsidRPr="00E1601F" w:rsidRDefault="00B5174F" w:rsidP="00B5174F">
      <w:pPr>
        <w:pStyle w:val="Corpotesto"/>
        <w:rPr>
          <w:rFonts w:asciiTheme="majorHAnsi" w:hAnsiTheme="majorHAnsi" w:cstheme="majorHAnsi"/>
          <w:b/>
          <w:lang w:val="en-US"/>
        </w:rPr>
      </w:pPr>
      <w:r w:rsidRPr="00E1601F">
        <w:rPr>
          <w:rFonts w:asciiTheme="majorHAnsi" w:hAnsiTheme="majorHAnsi" w:cstheme="majorHAnsi"/>
          <w:b/>
          <w:lang w:val="en-US"/>
        </w:rPr>
        <w:t>Configura</w:t>
      </w:r>
      <w:r w:rsidR="008A4A00" w:rsidRPr="00E1601F">
        <w:rPr>
          <w:rFonts w:asciiTheme="majorHAnsi" w:hAnsiTheme="majorHAnsi" w:cstheme="majorHAnsi"/>
          <w:b/>
          <w:lang w:val="en-US"/>
        </w:rPr>
        <w:t>tion</w:t>
      </w:r>
    </w:p>
    <w:p w:rsidR="008A4A00" w:rsidRPr="00E1601F" w:rsidRDefault="008A4A00" w:rsidP="00D427A0">
      <w:pPr>
        <w:pStyle w:val="Corpotesto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 xml:space="preserve">First </w:t>
      </w:r>
      <w:ins w:id="16" w:author="Dario Camol" w:date="2015-01-12T15:42:00Z">
        <w:r w:rsidR="00E248FC">
          <w:rPr>
            <w:rFonts w:asciiTheme="majorHAnsi" w:hAnsiTheme="majorHAnsi" w:cstheme="majorHAnsi"/>
            <w:lang w:val="en-US"/>
          </w:rPr>
          <w:t xml:space="preserve">of all, </w:t>
        </w:r>
      </w:ins>
      <w:r w:rsidRPr="00E1601F">
        <w:rPr>
          <w:rFonts w:asciiTheme="majorHAnsi" w:hAnsiTheme="majorHAnsi" w:cstheme="majorHAnsi"/>
          <w:lang w:val="en-US"/>
        </w:rPr>
        <w:t xml:space="preserve">we need to </w:t>
      </w:r>
      <w:del w:id="17" w:author="Dario Camol" w:date="2015-01-12T15:42:00Z">
        <w:r w:rsidRPr="00E1601F" w:rsidDel="00E248FC">
          <w:rPr>
            <w:rFonts w:asciiTheme="majorHAnsi" w:hAnsiTheme="majorHAnsi" w:cstheme="majorHAnsi"/>
            <w:lang w:val="en-US"/>
          </w:rPr>
          <w:delText xml:space="preserve">change </w:delText>
        </w:r>
      </w:del>
      <w:ins w:id="18" w:author="Dario Camol" w:date="2015-01-12T15:42:00Z">
        <w:r w:rsidR="00E248FC">
          <w:rPr>
            <w:rFonts w:asciiTheme="majorHAnsi" w:hAnsiTheme="majorHAnsi" w:cstheme="majorHAnsi"/>
            <w:lang w:val="en-US"/>
          </w:rPr>
          <w:t>set</w:t>
        </w:r>
        <w:r w:rsidR="00E248FC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 xml:space="preserve">the </w:t>
      </w:r>
      <w:del w:id="19" w:author="Dario Camol" w:date="2015-01-12T15:42:00Z">
        <w:r w:rsidRPr="00E1601F" w:rsidDel="00E248FC">
          <w:rPr>
            <w:rFonts w:asciiTheme="majorHAnsi" w:hAnsiTheme="majorHAnsi" w:cstheme="majorHAnsi"/>
            <w:lang w:val="en-US"/>
          </w:rPr>
          <w:delText xml:space="preserve">ip address </w:delText>
        </w:r>
      </w:del>
      <w:ins w:id="20" w:author="Dario Camol" w:date="2015-01-12T15:44:00Z">
        <w:r w:rsidR="00E248FC">
          <w:rPr>
            <w:rFonts w:asciiTheme="majorHAnsi" w:hAnsiTheme="majorHAnsi" w:cstheme="majorHAnsi"/>
            <w:lang w:val="en-US"/>
          </w:rPr>
          <w:t xml:space="preserve">correct </w:t>
        </w:r>
      </w:ins>
      <w:ins w:id="21" w:author="Dario Camol" w:date="2015-01-12T15:42:00Z">
        <w:r w:rsidR="00E248FC">
          <w:rPr>
            <w:rFonts w:asciiTheme="majorHAnsi" w:hAnsiTheme="majorHAnsi" w:cstheme="majorHAnsi"/>
            <w:lang w:val="en-US"/>
          </w:rPr>
          <w:t xml:space="preserve">Web service </w:t>
        </w:r>
      </w:ins>
      <w:del w:id="22" w:author="Dario Camol" w:date="2015-01-12T15:43:00Z">
        <w:r w:rsidRPr="00E1601F" w:rsidDel="00E248FC">
          <w:rPr>
            <w:rFonts w:asciiTheme="majorHAnsi" w:hAnsiTheme="majorHAnsi" w:cstheme="majorHAnsi"/>
            <w:lang w:val="en-US"/>
          </w:rPr>
          <w:delText>url</w:delText>
        </w:r>
      </w:del>
      <w:ins w:id="23" w:author="Dario Camol" w:date="2015-01-12T15:44:00Z">
        <w:r w:rsidR="00E248FC">
          <w:rPr>
            <w:rFonts w:asciiTheme="majorHAnsi" w:hAnsiTheme="majorHAnsi" w:cstheme="majorHAnsi"/>
            <w:lang w:val="en-US"/>
          </w:rPr>
          <w:t xml:space="preserve"> </w:t>
        </w:r>
      </w:ins>
      <w:ins w:id="24" w:author="Dario Camol" w:date="2015-01-12T15:43:00Z">
        <w:r w:rsidR="00E248FC">
          <w:rPr>
            <w:rFonts w:asciiTheme="majorHAnsi" w:hAnsiTheme="majorHAnsi" w:cstheme="majorHAnsi"/>
            <w:lang w:val="en-US"/>
          </w:rPr>
          <w:t>endpoints</w:t>
        </w:r>
      </w:ins>
      <w:del w:id="25" w:author="Dario Camol" w:date="2015-01-12T15:42:00Z">
        <w:r w:rsidRPr="00E1601F" w:rsidDel="00E248FC">
          <w:rPr>
            <w:rFonts w:asciiTheme="majorHAnsi" w:hAnsiTheme="majorHAnsi" w:cstheme="majorHAnsi"/>
            <w:lang w:val="en-US"/>
          </w:rPr>
          <w:delText xml:space="preserve"> is used where is the WebService.</w:delText>
        </w:r>
      </w:del>
      <w:ins w:id="26" w:author="Dario Camol" w:date="2015-01-12T15:42:00Z">
        <w:r w:rsidR="00E248FC">
          <w:rPr>
            <w:rFonts w:asciiTheme="majorHAnsi" w:hAnsiTheme="majorHAnsi" w:cstheme="majorHAnsi"/>
            <w:lang w:val="en-US"/>
          </w:rPr>
          <w:t>.</w:t>
        </w:r>
      </w:ins>
    </w:p>
    <w:p w:rsidR="000570FB" w:rsidRPr="00E1601F" w:rsidDel="00E248FC" w:rsidRDefault="008A4A00" w:rsidP="00FD2E2E">
      <w:pPr>
        <w:pStyle w:val="Corpotesto"/>
        <w:rPr>
          <w:del w:id="27" w:author="Dario Camol" w:date="2015-01-12T15:44:00Z"/>
          <w:rFonts w:asciiTheme="majorHAnsi" w:hAnsiTheme="majorHAnsi" w:cstheme="majorHAnsi"/>
          <w:lang w:val="en-US"/>
        </w:rPr>
      </w:pPr>
      <w:del w:id="28" w:author="Dario Camol" w:date="2015-01-12T15:44:00Z">
        <w:r w:rsidRPr="00E1601F" w:rsidDel="00E248FC">
          <w:rPr>
            <w:rFonts w:asciiTheme="majorHAnsi" w:hAnsiTheme="majorHAnsi" w:cstheme="majorHAnsi"/>
            <w:lang w:val="en-US"/>
          </w:rPr>
          <w:delText>In so doing allow the software to properly access different endpoints WebService</w:delText>
        </w:r>
      </w:del>
    </w:p>
    <w:p w:rsidR="00B5174F" w:rsidRPr="00E1601F" w:rsidRDefault="000570FB">
      <w:pPr>
        <w:pStyle w:val="Corpotesto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 xml:space="preserve">Then click on the button </w:t>
      </w:r>
      <w:r w:rsidR="00B5174F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73BC05C3" wp14:editId="0F3600FB">
            <wp:extent cx="981075" cy="419100"/>
            <wp:effectExtent l="0" t="0" r="9525" b="0"/>
            <wp:docPr id="14" name="Immagine 14" descr="C:\Users\eidos\Desktop\Screeshot Client Documentation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dos\Desktop\Screeshot Client Documentation\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4F" w:rsidRPr="00E1601F" w:rsidRDefault="00B5174F">
      <w:pPr>
        <w:pStyle w:val="Corpotesto"/>
        <w:rPr>
          <w:rFonts w:asciiTheme="majorHAnsi" w:hAnsiTheme="majorHAnsi" w:cstheme="majorHAnsi"/>
          <w:lang w:val="en-US"/>
        </w:rPr>
      </w:pPr>
    </w:p>
    <w:p w:rsidR="00604804" w:rsidRPr="00E1601F" w:rsidRDefault="000570FB">
      <w:pPr>
        <w:pStyle w:val="Corpotesto"/>
        <w:rPr>
          <w:rFonts w:asciiTheme="majorHAnsi" w:hAnsiTheme="majorHAnsi" w:cstheme="majorHAnsi"/>
          <w:lang w:val="en-US"/>
        </w:rPr>
        <w:pPrChange w:id="29" w:author="Dario Camol" w:date="2015-01-12T15:52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>This</w:t>
      </w:r>
      <w:ins w:id="30" w:author="Dario Camol" w:date="2015-01-12T15:45:00Z">
        <w:r w:rsidR="00E248FC">
          <w:rPr>
            <w:rFonts w:asciiTheme="majorHAnsi" w:hAnsiTheme="majorHAnsi" w:cstheme="majorHAnsi"/>
            <w:lang w:val="en-US"/>
          </w:rPr>
          <w:t xml:space="preserve"> operation</w:t>
        </w:r>
      </w:ins>
      <w:r w:rsidRPr="00E1601F">
        <w:rPr>
          <w:rFonts w:asciiTheme="majorHAnsi" w:hAnsiTheme="majorHAnsi" w:cstheme="majorHAnsi"/>
          <w:lang w:val="en-US"/>
        </w:rPr>
        <w:t xml:space="preserve"> will open the page for editing the configuration</w:t>
      </w:r>
    </w:p>
    <w:p w:rsidR="00B5174F" w:rsidRDefault="00B5174F" w:rsidP="000570FB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5391150" cy="4181835"/>
            <wp:effectExtent l="0" t="0" r="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idos\Desktop\Screeshot Client Documentation\Configu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00" cy="419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Default="00604804" w:rsidP="000570FB">
      <w:pPr>
        <w:pStyle w:val="Corpotesto"/>
        <w:jc w:val="left"/>
        <w:rPr>
          <w:rFonts w:asciiTheme="majorHAnsi" w:hAnsiTheme="majorHAnsi" w:cstheme="majorHAnsi"/>
          <w:lang w:val="it-IT"/>
        </w:rPr>
      </w:pPr>
    </w:p>
    <w:p w:rsidR="00E248FC" w:rsidRDefault="00D42653">
      <w:pPr>
        <w:rPr>
          <w:ins w:id="31" w:author="Dario Camol" w:date="2015-01-12T15:50:00Z"/>
          <w:rFonts w:asciiTheme="majorHAnsi" w:hAnsiTheme="majorHAnsi" w:cstheme="majorHAnsi"/>
          <w:lang w:val="en-US"/>
        </w:rPr>
        <w:pPrChange w:id="32" w:author="Dario Camol" w:date="2015-01-12T15:52:00Z">
          <w:pPr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You </w:t>
      </w:r>
      <w:del w:id="33" w:author="Dario Camol" w:date="2015-01-12T15:45:00Z">
        <w:r w:rsidRPr="00E1601F" w:rsidDel="00E248FC">
          <w:rPr>
            <w:rFonts w:asciiTheme="majorHAnsi" w:hAnsiTheme="majorHAnsi" w:cstheme="majorHAnsi"/>
            <w:lang w:val="en-US"/>
          </w:rPr>
          <w:delText xml:space="preserve">Must </w:delText>
        </w:r>
      </w:del>
      <w:ins w:id="34" w:author="Dario Camol" w:date="2015-01-12T15:45:00Z">
        <w:r w:rsidR="00E248FC">
          <w:rPr>
            <w:rFonts w:asciiTheme="majorHAnsi" w:hAnsiTheme="majorHAnsi" w:cstheme="majorHAnsi"/>
            <w:lang w:val="en-US"/>
          </w:rPr>
          <w:t>m</w:t>
        </w:r>
        <w:r w:rsidR="00E248FC" w:rsidRPr="00E1601F">
          <w:rPr>
            <w:rFonts w:asciiTheme="majorHAnsi" w:hAnsiTheme="majorHAnsi" w:cstheme="majorHAnsi"/>
            <w:lang w:val="en-US"/>
          </w:rPr>
          <w:t xml:space="preserve">ust </w:t>
        </w:r>
      </w:ins>
      <w:r w:rsidRPr="00E1601F">
        <w:rPr>
          <w:rFonts w:asciiTheme="majorHAnsi" w:hAnsiTheme="majorHAnsi" w:cstheme="majorHAnsi"/>
          <w:lang w:val="en-US"/>
        </w:rPr>
        <w:t xml:space="preserve">indicate a </w:t>
      </w:r>
      <w:r w:rsidRPr="00E248FC">
        <w:rPr>
          <w:rFonts w:asciiTheme="majorHAnsi" w:hAnsiTheme="majorHAnsi" w:cstheme="majorHAnsi"/>
          <w:i/>
          <w:lang w:val="en-US"/>
          <w:rPrChange w:id="35" w:author="Dario Camol" w:date="2015-01-12T15:45:00Z">
            <w:rPr>
              <w:rFonts w:asciiTheme="majorHAnsi" w:hAnsiTheme="majorHAnsi" w:cstheme="majorHAnsi"/>
              <w:lang w:val="en-US"/>
            </w:rPr>
          </w:rPrChange>
        </w:rPr>
        <w:t>Main Uri</w:t>
      </w:r>
      <w:r w:rsidRPr="00E1601F">
        <w:rPr>
          <w:rFonts w:asciiTheme="majorHAnsi" w:hAnsiTheme="majorHAnsi" w:cstheme="majorHAnsi"/>
          <w:lang w:val="en-US"/>
        </w:rPr>
        <w:t>, (Server uri</w:t>
      </w:r>
      <w:ins w:id="36" w:author="Dario Camol" w:date="2015-01-12T17:03:00Z">
        <w:r w:rsidR="008B4105">
          <w:rPr>
            <w:rFonts w:asciiTheme="majorHAnsi" w:hAnsiTheme="majorHAnsi" w:cstheme="majorHAnsi"/>
            <w:lang w:val="en-US"/>
          </w:rPr>
          <w:t xml:space="preserve"> </w:t>
        </w:r>
      </w:ins>
      <w:del w:id="37" w:author="Dario Camol" w:date="2015-01-12T15:46:00Z">
        <w:r w:rsidRPr="00E1601F" w:rsidDel="00E248FC">
          <w:rPr>
            <w:rFonts w:asciiTheme="majorHAnsi" w:hAnsiTheme="majorHAnsi" w:cstheme="majorHAnsi"/>
            <w:lang w:val="en-US"/>
          </w:rPr>
          <w:delText>)</w:delText>
        </w:r>
      </w:del>
      <w:ins w:id="38" w:author="Dario Camol" w:date="2015-01-12T15:46:00Z">
        <w:r w:rsidR="00E248FC">
          <w:rPr>
            <w:rFonts w:asciiTheme="majorHAnsi" w:hAnsiTheme="majorHAnsi" w:cstheme="majorHAnsi"/>
            <w:lang w:val="en-US"/>
          </w:rPr>
          <w:t>-</w:t>
        </w:r>
      </w:ins>
      <w:r w:rsidRPr="00E1601F">
        <w:rPr>
          <w:rFonts w:asciiTheme="majorHAnsi" w:hAnsiTheme="majorHAnsi" w:cstheme="majorHAnsi"/>
          <w:lang w:val="en-US"/>
        </w:rPr>
        <w:t xml:space="preserve"> </w:t>
      </w:r>
      <w:del w:id="39" w:author="Dario Camol" w:date="2015-01-12T15:47:00Z">
        <w:r w:rsidRPr="00E1601F" w:rsidDel="00E248FC">
          <w:rPr>
            <w:rFonts w:asciiTheme="majorHAnsi" w:hAnsiTheme="majorHAnsi" w:cstheme="majorHAnsi"/>
            <w:lang w:val="en-US"/>
          </w:rPr>
          <w:delText>ending ever</w:delText>
        </w:r>
      </w:del>
      <w:ins w:id="40" w:author="Dario Camol" w:date="2015-01-12T15:47:00Z">
        <w:r w:rsidR="00E248FC">
          <w:rPr>
            <w:rFonts w:asciiTheme="majorHAnsi" w:hAnsiTheme="majorHAnsi" w:cstheme="majorHAnsi"/>
            <w:lang w:val="en-US"/>
          </w:rPr>
          <w:t>that must be ended</w:t>
        </w:r>
      </w:ins>
      <w:r w:rsidRPr="00E1601F">
        <w:rPr>
          <w:rFonts w:asciiTheme="majorHAnsi" w:hAnsiTheme="majorHAnsi" w:cstheme="majorHAnsi"/>
          <w:lang w:val="en-US"/>
        </w:rPr>
        <w:t xml:space="preserve"> with</w:t>
      </w:r>
      <w:ins w:id="41" w:author="Dario Camol" w:date="2015-01-12T15:50:00Z">
        <w:r w:rsidR="00E248FC">
          <w:rPr>
            <w:rFonts w:asciiTheme="majorHAnsi" w:hAnsiTheme="majorHAnsi" w:cstheme="majorHAnsi"/>
            <w:lang w:val="en-US"/>
          </w:rPr>
          <w:t xml:space="preserve"> a</w:t>
        </w:r>
      </w:ins>
      <w:r w:rsidRPr="00E1601F">
        <w:rPr>
          <w:rFonts w:asciiTheme="majorHAnsi" w:hAnsiTheme="majorHAnsi" w:cstheme="majorHAnsi"/>
          <w:lang w:val="en-US"/>
        </w:rPr>
        <w:t xml:space="preserve"> backSlash “/”</w:t>
      </w:r>
      <w:ins w:id="42" w:author="Dario Camol" w:date="2015-01-12T15:46:00Z">
        <w:r w:rsidR="00E248FC">
          <w:rPr>
            <w:rFonts w:asciiTheme="majorHAnsi" w:hAnsiTheme="majorHAnsi" w:cstheme="majorHAnsi"/>
            <w:lang w:val="en-US"/>
          </w:rPr>
          <w:t>)</w:t>
        </w:r>
      </w:ins>
      <w:r w:rsidRPr="00E1601F">
        <w:rPr>
          <w:rFonts w:asciiTheme="majorHAnsi" w:hAnsiTheme="majorHAnsi" w:cstheme="majorHAnsi"/>
          <w:lang w:val="en-US"/>
        </w:rPr>
        <w:t xml:space="preserve"> and write a Soap 2.0 and Soap 2.1 EndPoint. </w:t>
      </w:r>
    </w:p>
    <w:p w:rsidR="00D42653" w:rsidRPr="00E1601F" w:rsidRDefault="00D42653">
      <w:pPr>
        <w:rPr>
          <w:rFonts w:asciiTheme="majorHAnsi" w:hAnsiTheme="majorHAnsi" w:cstheme="majorHAnsi"/>
          <w:lang w:val="en-US"/>
        </w:rPr>
        <w:pPrChange w:id="43" w:author="Dario Camol" w:date="2015-01-12T15:52:00Z">
          <w:pPr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For OnTheFly WebServices </w:t>
      </w:r>
      <w:ins w:id="44" w:author="Dario Camol" w:date="2015-01-12T15:50:00Z">
        <w:r w:rsidR="00E248FC">
          <w:rPr>
            <w:rFonts w:asciiTheme="majorHAnsi" w:hAnsiTheme="majorHAnsi" w:cstheme="majorHAnsi"/>
            <w:lang w:val="en-US"/>
          </w:rPr>
          <w:t>it will be</w:t>
        </w:r>
      </w:ins>
      <w:del w:id="45" w:author="Dario Camol" w:date="2015-01-12T15:50:00Z">
        <w:r w:rsidRPr="00E1601F" w:rsidDel="00E248FC">
          <w:rPr>
            <w:rFonts w:asciiTheme="majorHAnsi" w:hAnsiTheme="majorHAnsi" w:cstheme="majorHAnsi"/>
            <w:lang w:val="en-US"/>
          </w:rPr>
          <w:delText xml:space="preserve">is ever </w:delText>
        </w:r>
      </w:del>
      <w:ins w:id="46" w:author="Dario Camol" w:date="2015-01-12T15:50:00Z">
        <w:r w:rsidR="00E248FC">
          <w:rPr>
            <w:rFonts w:asciiTheme="majorHAnsi" w:hAnsiTheme="majorHAnsi" w:cstheme="majorHAnsi"/>
            <w:lang w:val="en-US"/>
          </w:rPr>
          <w:t xml:space="preserve">: </w:t>
        </w:r>
      </w:ins>
      <w:r w:rsidRPr="00E248FC">
        <w:rPr>
          <w:rFonts w:asciiTheme="majorHAnsi" w:hAnsiTheme="majorHAnsi" w:cstheme="majorHAnsi"/>
          <w:i/>
          <w:lang w:val="en-US"/>
          <w:rPrChange w:id="47" w:author="Dario Camol" w:date="2015-01-12T15:50:00Z">
            <w:rPr>
              <w:rFonts w:asciiTheme="majorHAnsi" w:hAnsiTheme="majorHAnsi" w:cstheme="majorHAnsi"/>
              <w:lang w:val="en-US"/>
            </w:rPr>
          </w:rPrChange>
        </w:rPr>
        <w:t>SoapSdmx20</w:t>
      </w:r>
      <w:r w:rsidRPr="00E1601F">
        <w:rPr>
          <w:rFonts w:asciiTheme="majorHAnsi" w:hAnsiTheme="majorHAnsi" w:cstheme="majorHAnsi"/>
          <w:lang w:val="en-US"/>
        </w:rPr>
        <w:t xml:space="preserve"> </w:t>
      </w:r>
      <w:ins w:id="48" w:author="Dario Camol" w:date="2015-01-12T15:50:00Z">
        <w:r w:rsidR="00E248FC">
          <w:rPr>
            <w:rFonts w:asciiTheme="majorHAnsi" w:hAnsiTheme="majorHAnsi" w:cstheme="majorHAnsi"/>
            <w:lang w:val="en-US"/>
          </w:rPr>
          <w:t>a</w:t>
        </w:r>
      </w:ins>
      <w:del w:id="49" w:author="Dario Camol" w:date="2015-01-12T15:50:00Z">
        <w:r w:rsidRPr="00E1601F" w:rsidDel="00E248FC">
          <w:rPr>
            <w:rFonts w:asciiTheme="majorHAnsi" w:hAnsiTheme="majorHAnsi" w:cstheme="majorHAnsi"/>
            <w:lang w:val="en-US"/>
          </w:rPr>
          <w:delText>A</w:delText>
        </w:r>
      </w:del>
      <w:r w:rsidRPr="00E1601F">
        <w:rPr>
          <w:rFonts w:asciiTheme="majorHAnsi" w:hAnsiTheme="majorHAnsi" w:cstheme="majorHAnsi"/>
          <w:lang w:val="en-US"/>
        </w:rPr>
        <w:t xml:space="preserve">nd </w:t>
      </w:r>
      <w:r w:rsidRPr="00E248FC">
        <w:rPr>
          <w:rFonts w:asciiTheme="majorHAnsi" w:hAnsiTheme="majorHAnsi" w:cstheme="majorHAnsi"/>
          <w:i/>
          <w:lang w:val="en-US"/>
          <w:rPrChange w:id="50" w:author="Dario Camol" w:date="2015-01-12T15:50:00Z">
            <w:rPr>
              <w:rFonts w:asciiTheme="majorHAnsi" w:hAnsiTheme="majorHAnsi" w:cstheme="majorHAnsi"/>
              <w:lang w:val="en-US"/>
            </w:rPr>
          </w:rPrChange>
        </w:rPr>
        <w:t>SoapSdmx21</w:t>
      </w:r>
    </w:p>
    <w:p w:rsidR="00D42653" w:rsidRPr="00E1601F" w:rsidRDefault="00D42653">
      <w:pPr>
        <w:rPr>
          <w:rFonts w:asciiTheme="majorHAnsi" w:hAnsiTheme="majorHAnsi" w:cstheme="majorHAnsi"/>
          <w:lang w:val="en-US"/>
        </w:rPr>
        <w:pPrChange w:id="51" w:author="Dario Camol" w:date="2015-01-12T15:52:00Z">
          <w:pPr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>You can also choose to apply a</w:t>
      </w:r>
      <w:ins w:id="52" w:author="Dario Camol" w:date="2015-01-12T15:50:00Z">
        <w:r w:rsidR="00E248FC">
          <w:rPr>
            <w:rFonts w:asciiTheme="majorHAnsi" w:hAnsiTheme="majorHAnsi" w:cstheme="majorHAnsi"/>
            <w:lang w:val="en-US"/>
          </w:rPr>
          <w:t>n</w:t>
        </w:r>
      </w:ins>
      <w:r w:rsidRPr="00E1601F">
        <w:rPr>
          <w:rFonts w:asciiTheme="majorHAnsi" w:hAnsiTheme="majorHAnsi" w:cstheme="majorHAnsi"/>
          <w:lang w:val="en-US"/>
        </w:rPr>
        <w:t xml:space="preserve"> </w:t>
      </w:r>
      <w:r w:rsidRPr="00F120A0">
        <w:rPr>
          <w:rFonts w:asciiTheme="majorHAnsi" w:hAnsiTheme="majorHAnsi" w:cstheme="majorHAnsi"/>
          <w:i/>
          <w:lang w:val="en-US"/>
          <w:rPrChange w:id="53" w:author="Dario Camol" w:date="2015-01-12T17:03:00Z">
            <w:rPr>
              <w:rFonts w:asciiTheme="majorHAnsi" w:hAnsiTheme="majorHAnsi" w:cstheme="majorHAnsi"/>
              <w:lang w:val="en-US"/>
            </w:rPr>
          </w:rPrChange>
        </w:rPr>
        <w:t>HttpAutentication</w:t>
      </w:r>
      <w:r w:rsidRPr="00E1601F">
        <w:rPr>
          <w:rFonts w:asciiTheme="majorHAnsi" w:hAnsiTheme="majorHAnsi" w:cstheme="majorHAnsi"/>
          <w:lang w:val="en-US"/>
        </w:rPr>
        <w:t xml:space="preserve"> or a </w:t>
      </w:r>
      <w:r w:rsidRPr="00F120A0">
        <w:rPr>
          <w:rFonts w:asciiTheme="majorHAnsi" w:hAnsiTheme="majorHAnsi" w:cstheme="majorHAnsi"/>
          <w:i/>
          <w:lang w:val="en-US"/>
          <w:rPrChange w:id="54" w:author="Dario Camol" w:date="2015-01-12T17:03:00Z">
            <w:rPr>
              <w:rFonts w:asciiTheme="majorHAnsi" w:hAnsiTheme="majorHAnsi" w:cstheme="majorHAnsi"/>
              <w:lang w:val="en-US"/>
            </w:rPr>
          </w:rPrChange>
        </w:rPr>
        <w:t>Server Proxy</w:t>
      </w:r>
      <w:ins w:id="55" w:author="Dario Camol" w:date="2015-01-12T17:03:00Z">
        <w:r w:rsidR="00F120A0">
          <w:rPr>
            <w:rFonts w:asciiTheme="majorHAnsi" w:hAnsiTheme="majorHAnsi" w:cstheme="majorHAnsi"/>
            <w:i/>
            <w:lang w:val="en-US"/>
          </w:rPr>
          <w:t>,</w:t>
        </w:r>
      </w:ins>
      <w:r w:rsidRPr="00E1601F">
        <w:rPr>
          <w:rFonts w:asciiTheme="majorHAnsi" w:hAnsiTheme="majorHAnsi" w:cstheme="majorHAnsi"/>
          <w:lang w:val="en-US"/>
        </w:rPr>
        <w:t xml:space="preserve"> </w:t>
      </w:r>
      <w:del w:id="56" w:author="Dario Camol" w:date="2015-01-12T15:51:00Z">
        <w:r w:rsidRPr="00E1601F" w:rsidDel="00E248FC">
          <w:rPr>
            <w:rFonts w:asciiTheme="majorHAnsi" w:hAnsiTheme="majorHAnsi" w:cstheme="majorHAnsi"/>
            <w:lang w:val="en-US"/>
          </w:rPr>
          <w:delText xml:space="preserve">populating </w:delText>
        </w:r>
      </w:del>
      <w:ins w:id="57" w:author="Dario Camol" w:date="2015-01-12T15:51:00Z">
        <w:r w:rsidR="00E248FC">
          <w:rPr>
            <w:rFonts w:asciiTheme="majorHAnsi" w:hAnsiTheme="majorHAnsi" w:cstheme="majorHAnsi"/>
            <w:lang w:val="en-US"/>
          </w:rPr>
          <w:t>filling</w:t>
        </w:r>
        <w:r w:rsidR="00E248FC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>the appropriate fields.</w:t>
      </w:r>
    </w:p>
    <w:p w:rsidR="000570FB" w:rsidRPr="00E1601F" w:rsidRDefault="000570FB">
      <w:pPr>
        <w:rPr>
          <w:rFonts w:asciiTheme="majorHAnsi" w:hAnsiTheme="majorHAnsi" w:cstheme="majorHAnsi"/>
          <w:lang w:val="en-US"/>
        </w:rPr>
        <w:pPrChange w:id="58" w:author="Dario Camol" w:date="2015-01-12T15:52:00Z">
          <w:pPr>
            <w:jc w:val="left"/>
          </w:pPr>
        </w:pPrChange>
      </w:pPr>
      <w:del w:id="59" w:author="Dario Camol" w:date="2015-01-12T15:51:00Z">
        <w:r w:rsidRPr="00E1601F" w:rsidDel="00D427A0">
          <w:rPr>
            <w:rFonts w:asciiTheme="majorHAnsi" w:hAnsiTheme="majorHAnsi" w:cstheme="majorHAnsi"/>
            <w:lang w:val="en-US"/>
          </w:rPr>
          <w:delText>To continue with the changes by c</w:delText>
        </w:r>
      </w:del>
      <w:ins w:id="60" w:author="Dario Camol" w:date="2015-01-12T15:51:00Z">
        <w:r w:rsidR="00D427A0">
          <w:rPr>
            <w:rFonts w:asciiTheme="majorHAnsi" w:hAnsiTheme="majorHAnsi" w:cstheme="majorHAnsi"/>
            <w:lang w:val="en-US"/>
          </w:rPr>
          <w:t>C</w:t>
        </w:r>
      </w:ins>
      <w:r w:rsidRPr="00E1601F">
        <w:rPr>
          <w:rFonts w:asciiTheme="majorHAnsi" w:hAnsiTheme="majorHAnsi" w:cstheme="majorHAnsi"/>
          <w:lang w:val="en-US"/>
        </w:rPr>
        <w:t>lick</w:t>
      </w:r>
      <w:del w:id="61" w:author="Dario Camol" w:date="2015-01-12T15:51:00Z">
        <w:r w:rsidRPr="00E1601F" w:rsidDel="00D427A0">
          <w:rPr>
            <w:rFonts w:asciiTheme="majorHAnsi" w:hAnsiTheme="majorHAnsi" w:cstheme="majorHAnsi"/>
            <w:lang w:val="en-US"/>
          </w:rPr>
          <w:delText>ing</w:delText>
        </w:r>
      </w:del>
      <w:ins w:id="62" w:author="Dario Camol" w:date="2015-01-12T15:51:00Z">
        <w:r w:rsidR="00D427A0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 xml:space="preserve"> the "</w:t>
      </w:r>
      <w:r w:rsidRPr="00F120A0">
        <w:rPr>
          <w:rFonts w:asciiTheme="majorHAnsi" w:hAnsiTheme="majorHAnsi" w:cstheme="majorHAnsi"/>
          <w:i/>
          <w:lang w:val="en-US"/>
          <w:rPrChange w:id="63" w:author="Dario Camol" w:date="2015-01-12T17:04:00Z">
            <w:rPr>
              <w:rFonts w:asciiTheme="majorHAnsi" w:hAnsiTheme="majorHAnsi" w:cstheme="majorHAnsi"/>
              <w:lang w:val="en-US"/>
            </w:rPr>
          </w:rPrChange>
        </w:rPr>
        <w:t>Apply and Reboot Application</w:t>
      </w:r>
      <w:r w:rsidRPr="00E1601F">
        <w:rPr>
          <w:rFonts w:asciiTheme="majorHAnsi" w:hAnsiTheme="majorHAnsi" w:cstheme="majorHAnsi"/>
          <w:lang w:val="en-US"/>
        </w:rPr>
        <w:t>"</w:t>
      </w:r>
      <w:ins w:id="64" w:author="Dario Camol" w:date="2015-01-12T15:51:00Z">
        <w:r w:rsidR="00D427A0">
          <w:rPr>
            <w:rFonts w:asciiTheme="majorHAnsi" w:hAnsiTheme="majorHAnsi" w:cstheme="majorHAnsi"/>
            <w:lang w:val="en-US"/>
          </w:rPr>
          <w:t xml:space="preserve"> in order to apply the changes.</w:t>
        </w:r>
      </w:ins>
    </w:p>
    <w:p w:rsidR="000570FB" w:rsidRPr="00E1601F" w:rsidDel="00D427A0" w:rsidRDefault="000570FB">
      <w:pPr>
        <w:rPr>
          <w:del w:id="65" w:author="Dario Camol" w:date="2015-01-12T15:52:00Z"/>
          <w:rFonts w:asciiTheme="majorHAnsi" w:hAnsiTheme="majorHAnsi" w:cstheme="majorHAnsi"/>
          <w:lang w:val="en-US"/>
        </w:rPr>
        <w:pPrChange w:id="66" w:author="Dario Camol" w:date="2015-01-12T15:52:00Z">
          <w:pPr>
            <w:jc w:val="left"/>
          </w:pPr>
        </w:pPrChange>
      </w:pPr>
      <w:del w:id="67" w:author="Dario Camol" w:date="2015-01-12T15:52:00Z">
        <w:r w:rsidRPr="00E1601F" w:rsidDel="00D427A0">
          <w:rPr>
            <w:rFonts w:asciiTheme="majorHAnsi" w:hAnsiTheme="majorHAnsi" w:cstheme="majorHAnsi"/>
            <w:lang w:val="en-US"/>
          </w:rPr>
          <w:delText>What precisely change services to new addresses and restart the application</w:delText>
        </w:r>
      </w:del>
    </w:p>
    <w:p w:rsidR="00B5174F" w:rsidRPr="00E1601F" w:rsidRDefault="000570FB">
      <w:pPr>
        <w:rPr>
          <w:rFonts w:asciiTheme="majorHAnsi" w:hAnsiTheme="majorHAnsi" w:cstheme="majorHAnsi"/>
          <w:lang w:val="en-US"/>
        </w:rPr>
        <w:pPrChange w:id="68" w:author="Dario Camol" w:date="2015-01-12T15:52:00Z">
          <w:pPr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>If you want to exit from the configuration page, you can either press the "</w:t>
      </w:r>
      <w:r w:rsidRPr="00F120A0">
        <w:rPr>
          <w:rFonts w:asciiTheme="majorHAnsi" w:hAnsiTheme="majorHAnsi" w:cstheme="majorHAnsi"/>
          <w:i/>
          <w:lang w:val="en-US"/>
          <w:rPrChange w:id="69" w:author="Dario Camol" w:date="2015-01-12T17:04:00Z">
            <w:rPr>
              <w:rFonts w:asciiTheme="majorHAnsi" w:hAnsiTheme="majorHAnsi" w:cstheme="majorHAnsi"/>
              <w:lang w:val="en-US"/>
            </w:rPr>
          </w:rPrChange>
        </w:rPr>
        <w:t>Cancel</w:t>
      </w:r>
      <w:r w:rsidRPr="00E1601F">
        <w:rPr>
          <w:rFonts w:asciiTheme="majorHAnsi" w:hAnsiTheme="majorHAnsi" w:cstheme="majorHAnsi"/>
          <w:lang w:val="en-US"/>
        </w:rPr>
        <w:t xml:space="preserve">" button or close the form </w:t>
      </w:r>
      <w:ins w:id="70" w:author="Dario Camol" w:date="2015-01-12T15:52:00Z">
        <w:r w:rsidR="00D427A0">
          <w:rPr>
            <w:rFonts w:asciiTheme="majorHAnsi" w:hAnsiTheme="majorHAnsi" w:cstheme="majorHAnsi"/>
            <w:lang w:val="en-US"/>
          </w:rPr>
          <w:t>clicking</w:t>
        </w:r>
      </w:ins>
      <w:del w:id="71" w:author="Dario Camol" w:date="2015-01-12T15:52:00Z">
        <w:r w:rsidRPr="00E1601F" w:rsidDel="00D427A0">
          <w:rPr>
            <w:rFonts w:asciiTheme="majorHAnsi" w:hAnsiTheme="majorHAnsi" w:cstheme="majorHAnsi"/>
            <w:lang w:val="en-US"/>
          </w:rPr>
          <w:delText>with</w:delText>
        </w:r>
      </w:del>
      <w:r w:rsidRPr="00E1601F">
        <w:rPr>
          <w:rFonts w:asciiTheme="majorHAnsi" w:hAnsiTheme="majorHAnsi" w:cstheme="majorHAnsi"/>
          <w:lang w:val="en-US"/>
        </w:rPr>
        <w:t xml:space="preserve"> the X in the upper right</w:t>
      </w:r>
      <w:ins w:id="72" w:author="Dario Camol" w:date="2015-01-12T15:52:00Z">
        <w:r w:rsidR="00D427A0">
          <w:rPr>
            <w:rFonts w:asciiTheme="majorHAnsi" w:hAnsiTheme="majorHAnsi" w:cstheme="majorHAnsi"/>
            <w:lang w:val="en-US"/>
          </w:rPr>
          <w:t>.</w:t>
        </w:r>
      </w:ins>
      <w:r w:rsidR="00B5174F" w:rsidRPr="00E1601F">
        <w:rPr>
          <w:rFonts w:asciiTheme="majorHAnsi" w:hAnsiTheme="majorHAnsi" w:cstheme="majorHAnsi"/>
          <w:lang w:val="en-US"/>
        </w:rPr>
        <w:br w:type="page"/>
      </w:r>
    </w:p>
    <w:p w:rsidR="00604804" w:rsidRPr="00E1601F" w:rsidRDefault="00604804" w:rsidP="00B5174F">
      <w:pPr>
        <w:pStyle w:val="Corpotesto"/>
        <w:rPr>
          <w:rFonts w:asciiTheme="majorHAnsi" w:hAnsiTheme="majorHAnsi" w:cstheme="majorHAnsi"/>
          <w:b/>
          <w:lang w:val="en-US"/>
        </w:rPr>
      </w:pPr>
    </w:p>
    <w:p w:rsidR="00B5174F" w:rsidRPr="00E1601F" w:rsidRDefault="00EE7617" w:rsidP="00B5174F">
      <w:pPr>
        <w:pStyle w:val="Corpotesto"/>
        <w:rPr>
          <w:rFonts w:asciiTheme="majorHAnsi" w:hAnsiTheme="majorHAnsi" w:cstheme="majorHAnsi"/>
          <w:b/>
          <w:lang w:val="en-US"/>
        </w:rPr>
      </w:pPr>
      <w:r w:rsidRPr="00E1601F">
        <w:rPr>
          <w:rFonts w:asciiTheme="majorHAnsi" w:hAnsiTheme="majorHAnsi" w:cstheme="majorHAnsi"/>
          <w:b/>
          <w:lang w:val="en-US"/>
        </w:rPr>
        <w:t>Navigat</w:t>
      </w:r>
      <w:ins w:id="73" w:author="Dario Camol" w:date="2015-01-12T15:53:00Z">
        <w:r w:rsidR="00D427A0">
          <w:rPr>
            <w:rFonts w:asciiTheme="majorHAnsi" w:hAnsiTheme="majorHAnsi" w:cstheme="majorHAnsi"/>
            <w:b/>
            <w:lang w:val="en-US"/>
          </w:rPr>
          <w:t>ion among</w:t>
        </w:r>
      </w:ins>
      <w:del w:id="74" w:author="Dario Camol" w:date="2015-01-12T15:53:00Z">
        <w:r w:rsidRPr="00E1601F" w:rsidDel="00D427A0">
          <w:rPr>
            <w:rFonts w:asciiTheme="majorHAnsi" w:hAnsiTheme="majorHAnsi" w:cstheme="majorHAnsi"/>
            <w:b/>
            <w:lang w:val="en-US"/>
          </w:rPr>
          <w:delText>e between</w:delText>
        </w:r>
      </w:del>
      <w:r w:rsidRPr="00E1601F">
        <w:rPr>
          <w:rFonts w:asciiTheme="majorHAnsi" w:hAnsiTheme="majorHAnsi" w:cstheme="majorHAnsi"/>
          <w:b/>
          <w:lang w:val="en-US"/>
        </w:rPr>
        <w:t xml:space="preserve"> Metadata</w:t>
      </w:r>
    </w:p>
    <w:p w:rsidR="00604804" w:rsidRPr="00E1601F" w:rsidRDefault="00604804" w:rsidP="00604804">
      <w:pPr>
        <w:jc w:val="left"/>
        <w:rPr>
          <w:rFonts w:asciiTheme="majorHAnsi" w:hAnsiTheme="majorHAnsi" w:cstheme="majorHAnsi"/>
          <w:lang w:val="en-US"/>
        </w:rPr>
      </w:pPr>
    </w:p>
    <w:p w:rsidR="00EE7617" w:rsidRPr="00D427A0" w:rsidRDefault="00EE7617" w:rsidP="00604804">
      <w:pPr>
        <w:jc w:val="left"/>
        <w:rPr>
          <w:rFonts w:asciiTheme="majorHAnsi" w:hAnsiTheme="majorHAnsi" w:cstheme="majorHAnsi"/>
          <w:i/>
          <w:lang w:val="en-US"/>
          <w:rPrChange w:id="75" w:author="Dario Camol" w:date="2015-01-12T15:53:00Z">
            <w:rPr>
              <w:rFonts w:asciiTheme="majorHAnsi" w:hAnsiTheme="majorHAnsi" w:cstheme="majorHAnsi"/>
              <w:lang w:val="en-US"/>
            </w:rPr>
          </w:rPrChange>
        </w:rPr>
      </w:pPr>
      <w:r w:rsidRPr="00E1601F">
        <w:rPr>
          <w:rFonts w:asciiTheme="majorHAnsi" w:hAnsiTheme="majorHAnsi" w:cstheme="majorHAnsi"/>
          <w:lang w:val="en-US"/>
        </w:rPr>
        <w:t xml:space="preserve">First </w:t>
      </w:r>
      <w:ins w:id="76" w:author="Dario Camol" w:date="2015-01-12T15:53:00Z">
        <w:r w:rsidR="00D427A0">
          <w:rPr>
            <w:rFonts w:asciiTheme="majorHAnsi" w:hAnsiTheme="majorHAnsi" w:cstheme="majorHAnsi"/>
            <w:lang w:val="en-US"/>
          </w:rPr>
          <w:t xml:space="preserve">of all, </w:t>
        </w:r>
      </w:ins>
      <w:r w:rsidRPr="00E1601F">
        <w:rPr>
          <w:rFonts w:asciiTheme="majorHAnsi" w:hAnsiTheme="majorHAnsi" w:cstheme="majorHAnsi"/>
          <w:lang w:val="en-US"/>
        </w:rPr>
        <w:t xml:space="preserve">we need to </w:t>
      </w:r>
      <w:del w:id="77" w:author="Dario Camol" w:date="2015-01-12T15:53:00Z">
        <w:r w:rsidRPr="00E1601F" w:rsidDel="00D427A0">
          <w:rPr>
            <w:rFonts w:asciiTheme="majorHAnsi" w:hAnsiTheme="majorHAnsi" w:cstheme="majorHAnsi"/>
            <w:lang w:val="en-US"/>
          </w:rPr>
          <w:delText xml:space="preserve">choose </w:delText>
        </w:r>
      </w:del>
      <w:ins w:id="78" w:author="Dario Camol" w:date="2015-01-12T15:53:00Z">
        <w:r w:rsidR="00D427A0">
          <w:rPr>
            <w:rFonts w:asciiTheme="majorHAnsi" w:hAnsiTheme="majorHAnsi" w:cstheme="majorHAnsi"/>
            <w:lang w:val="en-US"/>
          </w:rPr>
          <w:t>select</w:t>
        </w:r>
        <w:r w:rsidR="00D427A0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 xml:space="preserve">the </w:t>
      </w:r>
      <w:ins w:id="79" w:author="Dario Camol" w:date="2015-01-12T15:53:00Z">
        <w:r w:rsidR="00D427A0">
          <w:rPr>
            <w:rFonts w:asciiTheme="majorHAnsi" w:hAnsiTheme="majorHAnsi" w:cstheme="majorHAnsi"/>
            <w:lang w:val="en-US"/>
          </w:rPr>
          <w:t xml:space="preserve">preferred </w:t>
        </w:r>
      </w:ins>
      <w:del w:id="80" w:author="Dario Camol" w:date="2015-01-12T15:53:00Z">
        <w:r w:rsidR="00D42653" w:rsidRPr="00E1601F" w:rsidDel="00D427A0">
          <w:rPr>
            <w:rFonts w:asciiTheme="majorHAnsi" w:hAnsiTheme="majorHAnsi" w:cstheme="majorHAnsi"/>
            <w:lang w:val="en-US"/>
          </w:rPr>
          <w:delText>Comunication</w:delText>
        </w:r>
      </w:del>
      <w:ins w:id="81" w:author="Dario Camol" w:date="2015-01-12T15:53:00Z">
        <w:r w:rsidR="00D427A0" w:rsidRPr="00D427A0">
          <w:rPr>
            <w:rFonts w:asciiTheme="majorHAnsi" w:hAnsiTheme="majorHAnsi" w:cstheme="majorHAnsi"/>
            <w:i/>
            <w:lang w:val="en-US"/>
            <w:rPrChange w:id="82" w:author="Dario Camol" w:date="2015-01-12T15:53:00Z">
              <w:rPr>
                <w:rFonts w:asciiTheme="majorHAnsi" w:hAnsiTheme="majorHAnsi" w:cstheme="majorHAnsi"/>
                <w:lang w:val="en-US"/>
              </w:rPr>
            </w:rPrChange>
          </w:rPr>
          <w:t>Communication</w:t>
        </w:r>
      </w:ins>
      <w:r w:rsidR="00D42653" w:rsidRPr="00D427A0">
        <w:rPr>
          <w:rFonts w:asciiTheme="majorHAnsi" w:hAnsiTheme="majorHAnsi" w:cstheme="majorHAnsi"/>
          <w:i/>
          <w:lang w:val="en-US"/>
          <w:rPrChange w:id="83" w:author="Dario Camol" w:date="2015-01-12T15:53:00Z">
            <w:rPr>
              <w:rFonts w:asciiTheme="majorHAnsi" w:hAnsiTheme="majorHAnsi" w:cstheme="majorHAnsi"/>
              <w:lang w:val="en-US"/>
            </w:rPr>
          </w:rPrChange>
        </w:rPr>
        <w:t xml:space="preserve"> Type</w:t>
      </w:r>
    </w:p>
    <w:p w:rsidR="00B5174F" w:rsidRDefault="00B5174F" w:rsidP="00B5174F">
      <w:pPr>
        <w:pStyle w:val="Corpotesto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771650" cy="486514"/>
            <wp:effectExtent l="0" t="0" r="0" b="889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idos\Desktop\Screeshot Client Documentation\ChooseVer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8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53" w:rsidRDefault="00D42653" w:rsidP="00B5174F">
      <w:pPr>
        <w:pStyle w:val="Corpotesto"/>
        <w:rPr>
          <w:rFonts w:asciiTheme="majorHAnsi" w:hAnsiTheme="majorHAnsi" w:cstheme="majorHAnsi"/>
          <w:lang w:val="it-IT"/>
        </w:rPr>
      </w:pPr>
    </w:p>
    <w:p w:rsidR="00D42653" w:rsidRPr="00D427A0" w:rsidRDefault="00D42653" w:rsidP="00B5174F">
      <w:pPr>
        <w:pStyle w:val="Corpotesto"/>
        <w:rPr>
          <w:rFonts w:asciiTheme="majorHAnsi" w:hAnsiTheme="majorHAnsi" w:cstheme="majorHAnsi"/>
          <w:lang w:val="en-US"/>
          <w:rPrChange w:id="84" w:author="Dario Camol" w:date="2015-01-12T15:54:00Z">
            <w:rPr>
              <w:rFonts w:asciiTheme="majorHAnsi" w:hAnsiTheme="majorHAnsi" w:cstheme="majorHAnsi"/>
              <w:lang w:val="it-IT"/>
            </w:rPr>
          </w:rPrChange>
        </w:rPr>
      </w:pPr>
      <w:r w:rsidRPr="00D427A0">
        <w:rPr>
          <w:rFonts w:asciiTheme="majorHAnsi" w:hAnsiTheme="majorHAnsi" w:cstheme="majorHAnsi"/>
          <w:lang w:val="en-US"/>
          <w:rPrChange w:id="85" w:author="Dario Camol" w:date="2015-01-12T15:54:00Z">
            <w:rPr>
              <w:rFonts w:asciiTheme="majorHAnsi" w:hAnsiTheme="majorHAnsi" w:cstheme="majorHAnsi"/>
              <w:lang w:val="it-IT"/>
            </w:rPr>
          </w:rPrChange>
        </w:rPr>
        <w:t>and version of the SDMX</w:t>
      </w:r>
      <w:ins w:id="86" w:author="Dario Camol" w:date="2015-01-12T15:53:00Z">
        <w:r w:rsidR="00D427A0" w:rsidRPr="00D427A0">
          <w:rPr>
            <w:rFonts w:asciiTheme="majorHAnsi" w:hAnsiTheme="majorHAnsi" w:cstheme="majorHAnsi"/>
            <w:lang w:val="en-US"/>
            <w:rPrChange w:id="87" w:author="Dario Camol" w:date="2015-01-12T15:54:00Z">
              <w:rPr>
                <w:rFonts w:asciiTheme="majorHAnsi" w:hAnsiTheme="majorHAnsi" w:cstheme="majorHAnsi"/>
                <w:lang w:val="it-IT"/>
              </w:rPr>
            </w:rPrChange>
          </w:rPr>
          <w:t xml:space="preserve"> messages</w:t>
        </w:r>
      </w:ins>
    </w:p>
    <w:p w:rsidR="00D42653" w:rsidRDefault="00D42653" w:rsidP="00B5174F">
      <w:pPr>
        <w:pStyle w:val="Corpotesto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15EEA564" wp14:editId="7F4BA093">
            <wp:extent cx="1771650" cy="477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idos\Desktop\Screeshot Client Documentation\Choose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53" w:rsidRDefault="00D42653" w:rsidP="00B5174F">
      <w:pPr>
        <w:pStyle w:val="Corpotesto"/>
        <w:rPr>
          <w:rFonts w:asciiTheme="majorHAnsi" w:hAnsiTheme="majorHAnsi" w:cstheme="majorHAnsi"/>
          <w:lang w:val="it-IT"/>
        </w:rPr>
      </w:pPr>
    </w:p>
    <w:p w:rsidR="00B5174F" w:rsidRPr="00D427A0" w:rsidRDefault="00EE7617" w:rsidP="00B5174F">
      <w:pPr>
        <w:pStyle w:val="Corpotesto"/>
        <w:rPr>
          <w:rFonts w:asciiTheme="majorHAnsi" w:hAnsiTheme="majorHAnsi" w:cstheme="majorHAnsi"/>
          <w:lang w:val="en-US"/>
          <w:rPrChange w:id="88" w:author="Dario Camol" w:date="2015-01-12T15:55:00Z">
            <w:rPr>
              <w:rFonts w:asciiTheme="majorHAnsi" w:hAnsiTheme="majorHAnsi" w:cstheme="majorHAnsi"/>
              <w:lang w:val="it-IT"/>
            </w:rPr>
          </w:rPrChange>
        </w:rPr>
      </w:pPr>
      <w:r w:rsidRPr="00D427A0">
        <w:rPr>
          <w:rFonts w:asciiTheme="majorHAnsi" w:hAnsiTheme="majorHAnsi" w:cstheme="majorHAnsi"/>
          <w:lang w:val="en-US"/>
          <w:rPrChange w:id="89" w:author="Dario Camol" w:date="2015-01-12T15:55:00Z">
            <w:rPr>
              <w:rFonts w:asciiTheme="majorHAnsi" w:hAnsiTheme="majorHAnsi" w:cstheme="majorHAnsi"/>
              <w:lang w:val="it-IT"/>
            </w:rPr>
          </w:rPrChange>
        </w:rPr>
        <w:t xml:space="preserve">After </w:t>
      </w:r>
      <w:ins w:id="90" w:author="Dario Camol" w:date="2015-01-12T15:55:00Z">
        <w:r w:rsidR="00D427A0" w:rsidRPr="00D427A0">
          <w:rPr>
            <w:rFonts w:asciiTheme="majorHAnsi" w:hAnsiTheme="majorHAnsi" w:cstheme="majorHAnsi"/>
            <w:lang w:val="en-US"/>
            <w:rPrChange w:id="91" w:author="Dario Camol" w:date="2015-01-12T15:55:00Z">
              <w:rPr>
                <w:rFonts w:asciiTheme="majorHAnsi" w:hAnsiTheme="majorHAnsi" w:cstheme="majorHAnsi"/>
                <w:lang w:val="it-IT"/>
              </w:rPr>
            </w:rPrChange>
          </w:rPr>
          <w:t xml:space="preserve">the selection </w:t>
        </w:r>
      </w:ins>
      <w:ins w:id="92" w:author="Dario Camol" w:date="2015-01-12T17:04:00Z">
        <w:r w:rsidR="00F120A0">
          <w:rPr>
            <w:rFonts w:asciiTheme="majorHAnsi" w:hAnsiTheme="majorHAnsi" w:cstheme="majorHAnsi"/>
            <w:lang w:val="en-US"/>
          </w:rPr>
          <w:t>you will be</w:t>
        </w:r>
      </w:ins>
      <w:ins w:id="93" w:author="Dario Camol" w:date="2015-01-12T15:55:00Z">
        <w:r w:rsidR="00D427A0" w:rsidRPr="00D427A0">
          <w:rPr>
            <w:rFonts w:asciiTheme="majorHAnsi" w:hAnsiTheme="majorHAnsi" w:cstheme="majorHAnsi"/>
            <w:lang w:val="en-US"/>
            <w:rPrChange w:id="94" w:author="Dario Camol" w:date="2015-01-12T15:55:00Z">
              <w:rPr>
                <w:rFonts w:asciiTheme="majorHAnsi" w:hAnsiTheme="majorHAnsi" w:cstheme="majorHAnsi"/>
                <w:lang w:val="it-IT"/>
              </w:rPr>
            </w:rPrChange>
          </w:rPr>
          <w:t xml:space="preserve"> allowed to </w:t>
        </w:r>
      </w:ins>
      <w:r w:rsidRPr="00D427A0">
        <w:rPr>
          <w:rFonts w:asciiTheme="majorHAnsi" w:hAnsiTheme="majorHAnsi" w:cstheme="majorHAnsi"/>
          <w:lang w:val="en-US"/>
          <w:rPrChange w:id="95" w:author="Dario Camol" w:date="2015-01-12T15:55:00Z">
            <w:rPr>
              <w:rFonts w:asciiTheme="majorHAnsi" w:hAnsiTheme="majorHAnsi" w:cstheme="majorHAnsi"/>
              <w:lang w:val="it-IT"/>
            </w:rPr>
          </w:rPrChange>
        </w:rPr>
        <w:t>create a treeview</w:t>
      </w:r>
    </w:p>
    <w:p w:rsidR="00B5174F" w:rsidRDefault="00B5174F" w:rsidP="00B5174F">
      <w:pPr>
        <w:pStyle w:val="Corpotesto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50BFE40C" wp14:editId="6C9C6F55">
            <wp:extent cx="990600" cy="428625"/>
            <wp:effectExtent l="0" t="0" r="0" b="9525"/>
            <wp:docPr id="22" name="Immagine 22" descr="C:\Users\eidos\Desktop\Screeshot Client Documentation\Get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idos\Desktop\Screeshot Client Documentation\GetTr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Default="00604804">
      <w:pPr>
        <w:pStyle w:val="Corpotesto"/>
        <w:rPr>
          <w:rFonts w:asciiTheme="majorHAnsi" w:hAnsiTheme="majorHAnsi" w:cstheme="majorHAnsi"/>
          <w:lang w:val="it-IT"/>
        </w:rPr>
        <w:pPrChange w:id="96" w:author="Dario Camol" w:date="2015-01-12T15:56:00Z">
          <w:pPr>
            <w:pStyle w:val="Corpotesto"/>
            <w:jc w:val="left"/>
          </w:pPr>
        </w:pPrChange>
      </w:pPr>
    </w:p>
    <w:p w:rsidR="00604804" w:rsidRPr="00E1601F" w:rsidDel="00D427A0" w:rsidRDefault="00EE7617">
      <w:pPr>
        <w:pStyle w:val="Corpotesto"/>
        <w:rPr>
          <w:del w:id="97" w:author="Dario Camol" w:date="2015-01-12T15:56:00Z"/>
          <w:rFonts w:asciiTheme="majorHAnsi" w:hAnsiTheme="majorHAnsi" w:cstheme="majorHAnsi"/>
          <w:lang w:val="en-US"/>
        </w:rPr>
        <w:pPrChange w:id="98" w:author="Dario Camol" w:date="2015-01-12T15:56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this function will call the </w:t>
      </w:r>
      <w:del w:id="99" w:author="Dario Camol" w:date="2015-01-12T15:55:00Z">
        <w:r w:rsidRPr="00E1601F" w:rsidDel="00D427A0">
          <w:rPr>
            <w:rFonts w:asciiTheme="majorHAnsi" w:hAnsiTheme="majorHAnsi" w:cstheme="majorHAnsi"/>
            <w:lang w:val="en-US"/>
          </w:rPr>
          <w:delText xml:space="preserve">relative </w:delText>
        </w:r>
      </w:del>
      <w:ins w:id="100" w:author="Dario Camol" w:date="2015-01-12T15:55:00Z">
        <w:r w:rsidR="00D427A0" w:rsidRPr="00E1601F">
          <w:rPr>
            <w:rFonts w:asciiTheme="majorHAnsi" w:hAnsiTheme="majorHAnsi" w:cstheme="majorHAnsi"/>
            <w:lang w:val="en-US"/>
          </w:rPr>
          <w:t>re</w:t>
        </w:r>
        <w:r w:rsidR="00D427A0">
          <w:rPr>
            <w:rFonts w:asciiTheme="majorHAnsi" w:hAnsiTheme="majorHAnsi" w:cstheme="majorHAnsi"/>
            <w:lang w:val="en-US"/>
          </w:rPr>
          <w:t>lated</w:t>
        </w:r>
        <w:r w:rsidR="00D427A0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 xml:space="preserve">function of the WebService to </w:t>
      </w:r>
      <w:del w:id="101" w:author="Dario Camol" w:date="2015-01-12T15:56:00Z">
        <w:r w:rsidRPr="00E1601F" w:rsidDel="00D427A0">
          <w:rPr>
            <w:rFonts w:asciiTheme="majorHAnsi" w:hAnsiTheme="majorHAnsi" w:cstheme="majorHAnsi"/>
            <w:lang w:val="en-US"/>
          </w:rPr>
          <w:delText xml:space="preserve">upload </w:delText>
        </w:r>
      </w:del>
      <w:ins w:id="102" w:author="Dario Camol" w:date="2015-01-12T15:56:00Z">
        <w:r w:rsidR="00D427A0">
          <w:rPr>
            <w:rFonts w:asciiTheme="majorHAnsi" w:hAnsiTheme="majorHAnsi" w:cstheme="majorHAnsi"/>
            <w:lang w:val="en-US"/>
          </w:rPr>
          <w:t>get the</w:t>
        </w:r>
        <w:r w:rsidR="00D427A0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F120A0">
        <w:rPr>
          <w:rFonts w:asciiTheme="majorHAnsi" w:hAnsiTheme="majorHAnsi" w:cstheme="majorHAnsi"/>
          <w:i/>
          <w:lang w:val="en-US"/>
          <w:rPrChange w:id="103" w:author="Dario Camol" w:date="2015-01-12T17:04:00Z">
            <w:rPr>
              <w:rFonts w:asciiTheme="majorHAnsi" w:hAnsiTheme="majorHAnsi" w:cstheme="majorHAnsi"/>
              <w:lang w:val="en-US"/>
            </w:rPr>
          </w:rPrChange>
        </w:rPr>
        <w:t>CategoryScheme</w:t>
      </w:r>
      <w:r w:rsidRPr="00E1601F">
        <w:rPr>
          <w:rFonts w:asciiTheme="majorHAnsi" w:hAnsiTheme="majorHAnsi" w:cstheme="majorHAnsi"/>
          <w:lang w:val="en-US"/>
        </w:rPr>
        <w:t xml:space="preserve"> and </w:t>
      </w:r>
      <w:r w:rsidRPr="00F120A0">
        <w:rPr>
          <w:rFonts w:asciiTheme="majorHAnsi" w:hAnsiTheme="majorHAnsi" w:cstheme="majorHAnsi"/>
          <w:i/>
          <w:lang w:val="en-US"/>
          <w:rPrChange w:id="104" w:author="Dario Camol" w:date="2015-01-12T17:04:00Z">
            <w:rPr>
              <w:rFonts w:asciiTheme="majorHAnsi" w:hAnsiTheme="majorHAnsi" w:cstheme="majorHAnsi"/>
              <w:lang w:val="en-US"/>
            </w:rPr>
          </w:rPrChange>
        </w:rPr>
        <w:t>CategorisationScheme</w:t>
      </w:r>
      <w:r w:rsidRPr="00E1601F">
        <w:rPr>
          <w:rFonts w:asciiTheme="majorHAnsi" w:hAnsiTheme="majorHAnsi" w:cstheme="majorHAnsi"/>
          <w:lang w:val="en-US"/>
        </w:rPr>
        <w:t xml:space="preserve"> </w:t>
      </w:r>
      <w:ins w:id="105" w:author="Dario Camol" w:date="2015-01-12T15:56:00Z">
        <w:r w:rsidR="00D427A0">
          <w:rPr>
            <w:rFonts w:asciiTheme="majorHAnsi" w:hAnsiTheme="majorHAnsi" w:cstheme="majorHAnsi"/>
            <w:lang w:val="en-US"/>
          </w:rPr>
          <w:t xml:space="preserve">to </w:t>
        </w:r>
      </w:ins>
      <w:del w:id="106" w:author="Dario Camol" w:date="2015-01-12T15:56:00Z">
        <w:r w:rsidRPr="00E1601F" w:rsidDel="00D427A0">
          <w:rPr>
            <w:rFonts w:asciiTheme="majorHAnsi" w:hAnsiTheme="majorHAnsi" w:cstheme="majorHAnsi"/>
            <w:lang w:val="en-US"/>
          </w:rPr>
          <w:delText xml:space="preserve">so can </w:delText>
        </w:r>
      </w:del>
      <w:r w:rsidRPr="00E1601F">
        <w:rPr>
          <w:rFonts w:asciiTheme="majorHAnsi" w:hAnsiTheme="majorHAnsi" w:cstheme="majorHAnsi"/>
          <w:lang w:val="en-US"/>
        </w:rPr>
        <w:t xml:space="preserve">build a tree structure with the </w:t>
      </w:r>
      <w:ins w:id="107" w:author="Dario Camol" w:date="2015-01-12T15:56:00Z">
        <w:r w:rsidR="00D427A0">
          <w:rPr>
            <w:rFonts w:asciiTheme="majorHAnsi" w:hAnsiTheme="majorHAnsi" w:cstheme="majorHAnsi"/>
            <w:lang w:val="en-US"/>
          </w:rPr>
          <w:t xml:space="preserve">linked </w:t>
        </w:r>
      </w:ins>
      <w:r w:rsidRPr="00F120A0">
        <w:rPr>
          <w:rFonts w:asciiTheme="majorHAnsi" w:hAnsiTheme="majorHAnsi" w:cstheme="majorHAnsi"/>
          <w:i/>
          <w:lang w:val="en-US"/>
          <w:rPrChange w:id="108" w:author="Dario Camol" w:date="2015-01-12T17:04:00Z">
            <w:rPr>
              <w:rFonts w:asciiTheme="majorHAnsi" w:hAnsiTheme="majorHAnsi" w:cstheme="majorHAnsi"/>
              <w:lang w:val="en-US"/>
            </w:rPr>
          </w:rPrChange>
        </w:rPr>
        <w:t>Dataflow</w:t>
      </w:r>
      <w:ins w:id="109" w:author="Dario Camol" w:date="2015-01-12T15:56:00Z">
        <w:r w:rsidR="00D427A0" w:rsidRPr="00F120A0">
          <w:rPr>
            <w:rFonts w:asciiTheme="majorHAnsi" w:hAnsiTheme="majorHAnsi" w:cstheme="majorHAnsi"/>
            <w:i/>
            <w:lang w:val="en-US"/>
            <w:rPrChange w:id="110" w:author="Dario Camol" w:date="2015-01-12T17:04:00Z">
              <w:rPr>
                <w:rFonts w:asciiTheme="majorHAnsi" w:hAnsiTheme="majorHAnsi" w:cstheme="majorHAnsi"/>
                <w:lang w:val="en-US"/>
              </w:rPr>
            </w:rPrChange>
          </w:rPr>
          <w:t>s</w:t>
        </w:r>
      </w:ins>
      <w:del w:id="111" w:author="Dario Camol" w:date="2015-01-12T15:56:00Z">
        <w:r w:rsidRPr="00E1601F" w:rsidDel="00D427A0">
          <w:rPr>
            <w:rFonts w:asciiTheme="majorHAnsi" w:hAnsiTheme="majorHAnsi" w:cstheme="majorHAnsi"/>
            <w:lang w:val="en-US"/>
          </w:rPr>
          <w:delText xml:space="preserve"> association</w:delText>
        </w:r>
      </w:del>
    </w:p>
    <w:p w:rsidR="00604804" w:rsidRPr="00E1601F" w:rsidRDefault="00604804" w:rsidP="00EE7617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p w:rsidR="00B5174F" w:rsidRDefault="00B5174F" w:rsidP="00EE7617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2943225" cy="2886075"/>
            <wp:effectExtent l="0" t="0" r="9525" b="9525"/>
            <wp:docPr id="23" name="Immagine 23" descr="C:\Users\eidos\Desktop\Screeshot Client Documentation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idos\Desktop\Screeshot Client Documentation\tre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4F" w:rsidRDefault="00B5174F">
      <w:p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br w:type="page"/>
      </w:r>
    </w:p>
    <w:p w:rsidR="00B5174F" w:rsidRDefault="00B5174F" w:rsidP="00B5174F">
      <w:pPr>
        <w:pStyle w:val="Corpotesto"/>
        <w:rPr>
          <w:rFonts w:asciiTheme="majorHAnsi" w:hAnsiTheme="majorHAnsi" w:cstheme="majorHAnsi"/>
          <w:lang w:val="it-IT"/>
        </w:rPr>
      </w:pPr>
    </w:p>
    <w:p w:rsidR="00604804" w:rsidRDefault="00EE7617" w:rsidP="00EE7617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You can</w:t>
      </w:r>
      <w:r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select only the</w:t>
      </w:r>
      <w:r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dataflow</w:t>
      </w:r>
    </w:p>
    <w:p w:rsidR="00604804" w:rsidRDefault="00604804" w:rsidP="00EE7617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B5174F" w:rsidRDefault="00B5174F" w:rsidP="00EE7617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4893972" cy="6419850"/>
            <wp:effectExtent l="0" t="0" r="190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idos\Desktop\Screeshot Client Documentation\SelDatase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72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455" w:rsidRPr="00E1601F" w:rsidRDefault="00A37D3D" w:rsidP="00EE7617">
      <w:pPr>
        <w:pStyle w:val="Corpotes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Questo andrà a richiedere tutti i concetti associati al dataflow dividendoli per dimensioni e attributi</w:t>
      </w:r>
    </w:p>
    <w:p w:rsidR="00B5174F" w:rsidRPr="00E1601F" w:rsidRDefault="00B5174F">
      <w:pPr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br w:type="page"/>
      </w:r>
    </w:p>
    <w:p w:rsidR="00604804" w:rsidRPr="00E1601F" w:rsidRDefault="00604804" w:rsidP="00B5174F">
      <w:pPr>
        <w:pStyle w:val="Corpotesto"/>
        <w:rPr>
          <w:rFonts w:asciiTheme="majorHAnsi" w:hAnsiTheme="majorHAnsi" w:cstheme="majorHAnsi"/>
          <w:lang w:val="en-US"/>
        </w:rPr>
      </w:pPr>
    </w:p>
    <w:p w:rsidR="00604804" w:rsidRPr="00E1601F" w:rsidRDefault="00A37D3D" w:rsidP="00B5174F">
      <w:pPr>
        <w:pStyle w:val="Corpotes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Selezionando una dimension o un attributo il sistema andrà a richiedere i CodeItem della codelist associata al concetto selezionato, ma solo i valori presenti nella tabella dei dati per il Dataflow scelto.</w:t>
      </w:r>
    </w:p>
    <w:p w:rsidR="00B5174F" w:rsidRDefault="00B5174F" w:rsidP="00B5174F">
      <w:pPr>
        <w:pStyle w:val="Corpotesto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5658081" cy="5705102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idos\Desktop\Screeshot Client Documentation\showCodeli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81" cy="570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Default="00604804" w:rsidP="00B5174F">
      <w:pPr>
        <w:pStyle w:val="Corpotesto"/>
        <w:rPr>
          <w:rFonts w:asciiTheme="majorHAnsi" w:hAnsiTheme="majorHAnsi" w:cstheme="majorHAnsi"/>
          <w:lang w:val="it-IT"/>
        </w:rPr>
      </w:pPr>
    </w:p>
    <w:p w:rsidR="00A460D6" w:rsidRPr="00E1601F" w:rsidRDefault="00A37D3D">
      <w:pPr>
        <w:rPr>
          <w:rFonts w:asciiTheme="majorHAnsi" w:hAnsiTheme="majorHAnsi" w:cstheme="majorHAnsi"/>
          <w:lang w:val="en-US"/>
        </w:rPr>
        <w:pPrChange w:id="112" w:author="Dario Camol" w:date="2015-01-12T15:59:00Z">
          <w:pPr>
            <w:jc w:val="left"/>
          </w:pPr>
        </w:pPrChange>
      </w:pPr>
      <w:r>
        <w:rPr>
          <w:rFonts w:asciiTheme="majorHAnsi" w:hAnsiTheme="majorHAnsi" w:cstheme="majorHAnsi"/>
          <w:lang w:val="en-US"/>
        </w:rPr>
        <w:t>Only for dimension, y</w:t>
      </w:r>
      <w:r w:rsidR="00A460D6" w:rsidRPr="00E1601F">
        <w:rPr>
          <w:rFonts w:asciiTheme="majorHAnsi" w:hAnsiTheme="majorHAnsi" w:cstheme="majorHAnsi"/>
          <w:lang w:val="en-US"/>
        </w:rPr>
        <w:t>ou can check one or more "Code</w:t>
      </w:r>
      <w:ins w:id="113" w:author="Dario Camol" w:date="2015-01-12T15:58:00Z">
        <w:r w:rsidR="00D427A0">
          <w:rPr>
            <w:rFonts w:asciiTheme="majorHAnsi" w:hAnsiTheme="majorHAnsi" w:cstheme="majorHAnsi"/>
            <w:lang w:val="en-US"/>
          </w:rPr>
          <w:t>s</w:t>
        </w:r>
      </w:ins>
      <w:r w:rsidR="00A460D6" w:rsidRPr="00E1601F">
        <w:rPr>
          <w:rFonts w:asciiTheme="majorHAnsi" w:hAnsiTheme="majorHAnsi" w:cstheme="majorHAnsi"/>
          <w:lang w:val="en-US"/>
        </w:rPr>
        <w:t>" to put it in the "</w:t>
      </w:r>
      <w:r w:rsidR="00A460D6" w:rsidRPr="00F120A0">
        <w:rPr>
          <w:rFonts w:asciiTheme="majorHAnsi" w:hAnsiTheme="majorHAnsi" w:cstheme="majorHAnsi"/>
          <w:i/>
          <w:lang w:val="en-US"/>
          <w:rPrChange w:id="114" w:author="Dario Camol" w:date="2015-01-12T17:06:00Z">
            <w:rPr>
              <w:rFonts w:asciiTheme="majorHAnsi" w:hAnsiTheme="majorHAnsi" w:cstheme="majorHAnsi"/>
              <w:lang w:val="en-US"/>
            </w:rPr>
          </w:rPrChange>
        </w:rPr>
        <w:t>query creator</w:t>
      </w:r>
      <w:r w:rsidR="00A460D6" w:rsidRPr="00E1601F">
        <w:rPr>
          <w:rFonts w:asciiTheme="majorHAnsi" w:hAnsiTheme="majorHAnsi" w:cstheme="majorHAnsi"/>
          <w:lang w:val="en-US"/>
        </w:rPr>
        <w:t>"</w:t>
      </w:r>
    </w:p>
    <w:p w:rsidR="00BC3455" w:rsidRPr="00E1601F" w:rsidRDefault="00A460D6">
      <w:pPr>
        <w:rPr>
          <w:rFonts w:asciiTheme="majorHAnsi" w:hAnsiTheme="majorHAnsi" w:cstheme="majorHAnsi"/>
          <w:lang w:val="en-US"/>
        </w:rPr>
        <w:pPrChange w:id="115" w:author="Dario Camol" w:date="2015-01-12T15:59:00Z">
          <w:pPr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The set of </w:t>
      </w:r>
      <w:ins w:id="116" w:author="Dario Camol" w:date="2015-01-12T15:59:00Z">
        <w:r w:rsidR="00D427A0">
          <w:rPr>
            <w:rFonts w:asciiTheme="majorHAnsi" w:hAnsiTheme="majorHAnsi" w:cstheme="majorHAnsi"/>
            <w:lang w:val="en-US"/>
          </w:rPr>
          <w:t xml:space="preserve">the </w:t>
        </w:r>
      </w:ins>
      <w:r w:rsidRPr="00E1601F">
        <w:rPr>
          <w:rFonts w:asciiTheme="majorHAnsi" w:hAnsiTheme="majorHAnsi" w:cstheme="majorHAnsi"/>
          <w:lang w:val="en-US"/>
        </w:rPr>
        <w:t xml:space="preserve">selections will create the </w:t>
      </w:r>
      <w:r w:rsidRPr="00D427A0">
        <w:rPr>
          <w:rFonts w:asciiTheme="majorHAnsi" w:hAnsiTheme="majorHAnsi" w:cstheme="majorHAnsi"/>
          <w:i/>
          <w:lang w:val="en-US"/>
          <w:rPrChange w:id="117" w:author="Dario Camol" w:date="2015-01-12T15:59:00Z">
            <w:rPr>
              <w:rFonts w:asciiTheme="majorHAnsi" w:hAnsiTheme="majorHAnsi" w:cstheme="majorHAnsi"/>
              <w:lang w:val="en-US"/>
            </w:rPr>
          </w:rPrChange>
        </w:rPr>
        <w:t>Where condition</w:t>
      </w:r>
      <w:r w:rsidRPr="00E1601F">
        <w:rPr>
          <w:rFonts w:asciiTheme="majorHAnsi" w:hAnsiTheme="majorHAnsi" w:cstheme="majorHAnsi"/>
          <w:lang w:val="en-US"/>
        </w:rPr>
        <w:t xml:space="preserve"> of the </w:t>
      </w:r>
      <w:del w:id="118" w:author="Dario Camol" w:date="2015-01-12T15:59:00Z">
        <w:r w:rsidRPr="00E1601F" w:rsidDel="00D427A0">
          <w:rPr>
            <w:rFonts w:asciiTheme="majorHAnsi" w:hAnsiTheme="majorHAnsi" w:cstheme="majorHAnsi"/>
            <w:lang w:val="en-US"/>
          </w:rPr>
          <w:delText>select</w:delText>
        </w:r>
      </w:del>
      <w:ins w:id="119" w:author="Dario Camol" w:date="2015-01-12T15:59:00Z">
        <w:r w:rsidR="00D427A0">
          <w:rPr>
            <w:rFonts w:asciiTheme="majorHAnsi" w:hAnsiTheme="majorHAnsi" w:cstheme="majorHAnsi"/>
            <w:lang w:val="en-US"/>
          </w:rPr>
          <w:t>SDMX Query</w:t>
        </w:r>
      </w:ins>
      <w:r w:rsidR="00BC3455" w:rsidRPr="00E1601F">
        <w:rPr>
          <w:rFonts w:asciiTheme="majorHAnsi" w:hAnsiTheme="majorHAnsi" w:cstheme="majorHAnsi"/>
          <w:lang w:val="en-US"/>
        </w:rPr>
        <w:br w:type="page"/>
      </w:r>
    </w:p>
    <w:p w:rsidR="00BC3455" w:rsidRPr="00E1601F" w:rsidRDefault="00BC3455" w:rsidP="00B5174F">
      <w:pPr>
        <w:pStyle w:val="Corpotesto"/>
        <w:rPr>
          <w:rFonts w:asciiTheme="majorHAnsi" w:hAnsiTheme="majorHAnsi" w:cstheme="majorHAnsi"/>
          <w:lang w:val="en-US"/>
        </w:rPr>
      </w:pPr>
    </w:p>
    <w:p w:rsidR="00604804" w:rsidRDefault="00A460D6">
      <w:pPr>
        <w:pStyle w:val="Corpotesto"/>
        <w:rPr>
          <w:rStyle w:val="hps"/>
          <w:rFonts w:asciiTheme="majorHAnsi" w:hAnsiTheme="majorHAnsi" w:cstheme="majorHAnsi"/>
          <w:lang w:val="en"/>
        </w:rPr>
        <w:pPrChange w:id="120" w:author="Dario Camol" w:date="2015-01-12T16:00:00Z">
          <w:pPr>
            <w:pStyle w:val="Corpotesto"/>
            <w:jc w:val="left"/>
          </w:pPr>
        </w:pPrChange>
      </w:pPr>
      <w:r w:rsidRPr="00604804">
        <w:rPr>
          <w:rStyle w:val="hps"/>
          <w:rFonts w:asciiTheme="majorHAnsi" w:hAnsiTheme="majorHAnsi" w:cstheme="majorHAnsi"/>
          <w:lang w:val="en"/>
        </w:rPr>
        <w:t>By selecting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D427A0">
        <w:rPr>
          <w:rStyle w:val="hps"/>
          <w:rFonts w:asciiTheme="majorHAnsi" w:hAnsiTheme="majorHAnsi" w:cstheme="majorHAnsi"/>
          <w:i/>
          <w:lang w:val="en"/>
          <w:rPrChange w:id="121" w:author="Dario Camol" w:date="2015-01-12T15:59:00Z">
            <w:rPr>
              <w:rStyle w:val="hps"/>
              <w:rFonts w:asciiTheme="majorHAnsi" w:hAnsiTheme="majorHAnsi" w:cstheme="majorHAnsi"/>
              <w:lang w:val="en"/>
            </w:rPr>
          </w:rPrChange>
        </w:rPr>
        <w:t>TimeDimension</w:t>
      </w:r>
      <w:ins w:id="122" w:author="Dario Camol" w:date="2015-01-12T17:05:00Z">
        <w:r w:rsidR="00F120A0">
          <w:rPr>
            <w:rStyle w:val="hps"/>
            <w:rFonts w:asciiTheme="majorHAnsi" w:hAnsiTheme="majorHAnsi" w:cstheme="majorHAnsi"/>
            <w:i/>
            <w:lang w:val="en"/>
          </w:rPr>
          <w:t>,</w:t>
        </w:r>
      </w:ins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will display a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datagrid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where you can enter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Fonts w:asciiTheme="majorHAnsi" w:hAnsiTheme="majorHAnsi" w:cstheme="majorHAnsi"/>
          <w:lang w:val="en"/>
        </w:rPr>
        <w:br/>
      </w:r>
      <w:r w:rsidRPr="00604804">
        <w:rPr>
          <w:rStyle w:val="hps"/>
          <w:rFonts w:asciiTheme="majorHAnsi" w:hAnsiTheme="majorHAnsi" w:cstheme="majorHAnsi"/>
          <w:lang w:val="en"/>
        </w:rPr>
        <w:t>(</w:t>
      </w:r>
      <w:r w:rsidRPr="00604804">
        <w:rPr>
          <w:rFonts w:asciiTheme="majorHAnsi" w:hAnsiTheme="majorHAnsi" w:cstheme="majorHAnsi"/>
          <w:lang w:val="en"/>
        </w:rPr>
        <w:t xml:space="preserve">in </w:t>
      </w:r>
      <w:r w:rsidRPr="00604804">
        <w:rPr>
          <w:rStyle w:val="hps"/>
          <w:rFonts w:asciiTheme="majorHAnsi" w:hAnsiTheme="majorHAnsi" w:cstheme="majorHAnsi"/>
          <w:lang w:val="en"/>
        </w:rPr>
        <w:t>sta</w:t>
      </w:r>
      <w:ins w:id="123" w:author="Dario Camol" w:date="2015-01-12T15:59:00Z">
        <w:r w:rsidR="00D427A0">
          <w:rPr>
            <w:rStyle w:val="hps"/>
            <w:rFonts w:asciiTheme="majorHAnsi" w:hAnsiTheme="majorHAnsi" w:cstheme="majorHAnsi"/>
            <w:lang w:val="en"/>
          </w:rPr>
          <w:t>n</w:t>
        </w:r>
      </w:ins>
      <w:r w:rsidRPr="00604804">
        <w:rPr>
          <w:rStyle w:val="hps"/>
          <w:rFonts w:asciiTheme="majorHAnsi" w:hAnsiTheme="majorHAnsi" w:cstheme="majorHAnsi"/>
          <w:lang w:val="en"/>
        </w:rPr>
        <w:t>dard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SDMX</w:t>
      </w:r>
      <w:r w:rsidRPr="00604804">
        <w:rPr>
          <w:rFonts w:asciiTheme="majorHAnsi" w:hAnsiTheme="majorHAnsi" w:cstheme="majorHAnsi"/>
          <w:lang w:val="en"/>
        </w:rPr>
        <w:t xml:space="preserve">) </w:t>
      </w:r>
      <w:r w:rsidRPr="00604804">
        <w:rPr>
          <w:rStyle w:val="hps"/>
          <w:rFonts w:asciiTheme="majorHAnsi" w:hAnsiTheme="majorHAnsi" w:cstheme="majorHAnsi"/>
          <w:lang w:val="en"/>
        </w:rPr>
        <w:t>the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start time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and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end time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 xml:space="preserve">that </w:t>
      </w:r>
      <w:del w:id="124" w:author="Dario Camol" w:date="2015-01-12T16:00:00Z">
        <w:r w:rsidRPr="00604804" w:rsidDel="00D427A0">
          <w:rPr>
            <w:rStyle w:val="hps"/>
            <w:rFonts w:asciiTheme="majorHAnsi" w:hAnsiTheme="majorHAnsi" w:cstheme="majorHAnsi"/>
            <w:lang w:val="en"/>
          </w:rPr>
          <w:delText xml:space="preserve">we </w:delText>
        </w:r>
      </w:del>
      <w:ins w:id="125" w:author="Dario Camol" w:date="2015-01-12T16:00:00Z">
        <w:r w:rsidR="00D427A0">
          <w:rPr>
            <w:rStyle w:val="hps"/>
            <w:rFonts w:asciiTheme="majorHAnsi" w:hAnsiTheme="majorHAnsi" w:cstheme="majorHAnsi"/>
            <w:lang w:val="en"/>
          </w:rPr>
          <w:t>you</w:t>
        </w:r>
        <w:r w:rsidR="00D427A0" w:rsidRPr="00604804">
          <w:rPr>
            <w:rStyle w:val="hps"/>
            <w:rFonts w:asciiTheme="majorHAnsi" w:hAnsiTheme="majorHAnsi" w:cstheme="majorHAnsi"/>
            <w:lang w:val="en"/>
          </w:rPr>
          <w:t xml:space="preserve"> </w:t>
        </w:r>
      </w:ins>
      <w:r w:rsidRPr="00604804">
        <w:rPr>
          <w:rStyle w:val="hps"/>
          <w:rFonts w:asciiTheme="majorHAnsi" w:hAnsiTheme="majorHAnsi" w:cstheme="majorHAnsi"/>
          <w:lang w:val="en"/>
        </w:rPr>
        <w:t>want to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select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in your query</w:t>
      </w:r>
      <w:ins w:id="126" w:author="Dario Camol" w:date="2015-01-12T17:05:00Z">
        <w:r w:rsidR="00F120A0">
          <w:rPr>
            <w:rStyle w:val="hps"/>
            <w:rFonts w:asciiTheme="majorHAnsi" w:hAnsiTheme="majorHAnsi" w:cstheme="majorHAnsi"/>
            <w:lang w:val="en"/>
          </w:rPr>
          <w:t>.</w:t>
        </w:r>
      </w:ins>
    </w:p>
    <w:p w:rsidR="00604804" w:rsidRDefault="00604804" w:rsidP="00A460D6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BC3455" w:rsidRDefault="00BC3455" w:rsidP="00A460D6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5683599" cy="571500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idos\Desktop\Screeshot Client Documentation\showTi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99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455" w:rsidRDefault="00BC3455">
      <w:p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br w:type="page"/>
      </w:r>
    </w:p>
    <w:p w:rsidR="00604804" w:rsidRDefault="00604804" w:rsidP="00B5174F">
      <w:pPr>
        <w:pStyle w:val="Corpotesto"/>
        <w:rPr>
          <w:rFonts w:asciiTheme="majorHAnsi" w:hAnsiTheme="majorHAnsi" w:cstheme="majorHAnsi"/>
          <w:b/>
          <w:lang w:val="it-IT"/>
        </w:rPr>
      </w:pPr>
    </w:p>
    <w:p w:rsidR="00BC3455" w:rsidRPr="00E1601F" w:rsidRDefault="00BC3455" w:rsidP="00B5174F">
      <w:pPr>
        <w:pStyle w:val="Corpotesto"/>
        <w:rPr>
          <w:rFonts w:asciiTheme="majorHAnsi" w:hAnsiTheme="majorHAnsi" w:cstheme="majorHAnsi"/>
          <w:b/>
          <w:lang w:val="en-US"/>
        </w:rPr>
      </w:pPr>
      <w:r w:rsidRPr="00E1601F">
        <w:rPr>
          <w:rFonts w:asciiTheme="majorHAnsi" w:hAnsiTheme="majorHAnsi" w:cstheme="majorHAnsi"/>
          <w:b/>
          <w:lang w:val="en-US"/>
        </w:rPr>
        <w:t>QueryCreator</w:t>
      </w:r>
    </w:p>
    <w:p w:rsidR="00BC3455" w:rsidRPr="00E1601F" w:rsidRDefault="0003666D" w:rsidP="00B5174F">
      <w:pPr>
        <w:pStyle w:val="Corpotesto"/>
        <w:rPr>
          <w:rFonts w:asciiTheme="majorHAnsi" w:hAnsiTheme="majorHAnsi" w:cstheme="majorHAnsi"/>
          <w:b/>
          <w:lang w:val="en-US"/>
        </w:rPr>
      </w:pPr>
      <w:r w:rsidRPr="00E1601F">
        <w:rPr>
          <w:rFonts w:asciiTheme="majorHAnsi" w:hAnsiTheme="majorHAnsi" w:cstheme="majorHAnsi"/>
          <w:b/>
          <w:lang w:val="en-US"/>
        </w:rPr>
        <w:t xml:space="preserve">SOAP </w:t>
      </w:r>
      <w:r w:rsidR="00BC3455" w:rsidRPr="00E1601F">
        <w:rPr>
          <w:rFonts w:asciiTheme="majorHAnsi" w:hAnsiTheme="majorHAnsi" w:cstheme="majorHAnsi"/>
          <w:b/>
          <w:lang w:val="en-US"/>
        </w:rPr>
        <w:t>Sdmx 2.0</w:t>
      </w:r>
    </w:p>
    <w:p w:rsidR="00BC3455" w:rsidRPr="00E1601F" w:rsidRDefault="00D427A0" w:rsidP="00A460D6">
      <w:pPr>
        <w:pStyle w:val="Corpotesto"/>
        <w:jc w:val="left"/>
        <w:rPr>
          <w:rFonts w:asciiTheme="majorHAnsi" w:hAnsiTheme="majorHAnsi" w:cstheme="majorHAnsi"/>
          <w:lang w:val="en-US"/>
        </w:rPr>
      </w:pPr>
      <w:ins w:id="127" w:author="Dario Camol" w:date="2015-01-12T16:00:00Z">
        <w:r>
          <w:rPr>
            <w:rFonts w:asciiTheme="majorHAnsi" w:hAnsiTheme="majorHAnsi" w:cstheme="majorHAnsi"/>
            <w:lang w:val="en-US"/>
          </w:rPr>
          <w:t xml:space="preserve">It </w:t>
        </w:r>
      </w:ins>
      <w:del w:id="128" w:author="Dario Camol" w:date="2015-01-12T16:00:00Z">
        <w:r w:rsidR="00A460D6" w:rsidRPr="00E1601F" w:rsidDel="00D427A0">
          <w:rPr>
            <w:rFonts w:asciiTheme="majorHAnsi" w:hAnsiTheme="majorHAnsi" w:cstheme="majorHAnsi"/>
            <w:lang w:val="en-US"/>
          </w:rPr>
          <w:delText>I</w:delText>
        </w:r>
      </w:del>
      <w:ins w:id="129" w:author="Dario Camol" w:date="2015-01-12T16:00:00Z">
        <w:r>
          <w:rPr>
            <w:rFonts w:asciiTheme="majorHAnsi" w:hAnsiTheme="majorHAnsi" w:cstheme="majorHAnsi"/>
            <w:lang w:val="en-US"/>
          </w:rPr>
          <w:t>i</w:t>
        </w:r>
      </w:ins>
      <w:r w:rsidR="00A460D6" w:rsidRPr="00E1601F">
        <w:rPr>
          <w:rFonts w:asciiTheme="majorHAnsi" w:hAnsiTheme="majorHAnsi" w:cstheme="majorHAnsi"/>
          <w:lang w:val="en-US"/>
        </w:rPr>
        <w:t xml:space="preserve">s possible </w:t>
      </w:r>
      <w:ins w:id="130" w:author="Dario Camol" w:date="2015-01-12T16:00:00Z">
        <w:r>
          <w:rPr>
            <w:rFonts w:asciiTheme="majorHAnsi" w:hAnsiTheme="majorHAnsi" w:cstheme="majorHAnsi"/>
            <w:lang w:val="en-US"/>
          </w:rPr>
          <w:t xml:space="preserve">to </w:t>
        </w:r>
      </w:ins>
      <w:r w:rsidR="00A460D6" w:rsidRPr="00E1601F">
        <w:rPr>
          <w:rFonts w:asciiTheme="majorHAnsi" w:hAnsiTheme="majorHAnsi" w:cstheme="majorHAnsi"/>
          <w:lang w:val="en-US"/>
        </w:rPr>
        <w:t>see</w:t>
      </w:r>
      <w:ins w:id="131" w:author="Dario Camol" w:date="2015-01-12T16:01:00Z">
        <w:r>
          <w:rPr>
            <w:rFonts w:asciiTheme="majorHAnsi" w:hAnsiTheme="majorHAnsi" w:cstheme="majorHAnsi"/>
            <w:lang w:val="en-US"/>
          </w:rPr>
          <w:t>, during the selection of</w:t>
        </w:r>
      </w:ins>
      <w:del w:id="132" w:author="Dario Camol" w:date="2015-01-12T16:01:00Z">
        <w:r w:rsidR="00A460D6" w:rsidRPr="00E1601F" w:rsidDel="00D427A0">
          <w:rPr>
            <w:rFonts w:asciiTheme="majorHAnsi" w:hAnsiTheme="majorHAnsi" w:cstheme="majorHAnsi"/>
            <w:lang w:val="en-US"/>
          </w:rPr>
          <w:delText xml:space="preserve"> while selecting</w:delText>
        </w:r>
      </w:del>
      <w:r w:rsidR="00A460D6" w:rsidRPr="00E1601F">
        <w:rPr>
          <w:rFonts w:asciiTheme="majorHAnsi" w:hAnsiTheme="majorHAnsi" w:cstheme="majorHAnsi"/>
          <w:lang w:val="en-US"/>
        </w:rPr>
        <w:t xml:space="preserve"> the different "code” of the dimension</w:t>
      </w:r>
      <w:ins w:id="133" w:author="Dario Camol" w:date="2015-01-12T16:01:00Z">
        <w:r>
          <w:rPr>
            <w:rFonts w:asciiTheme="majorHAnsi" w:hAnsiTheme="majorHAnsi" w:cstheme="majorHAnsi"/>
            <w:lang w:val="en-US"/>
          </w:rPr>
          <w:t>s</w:t>
        </w:r>
      </w:ins>
      <w:r w:rsidR="00A460D6" w:rsidRPr="00E1601F">
        <w:rPr>
          <w:rFonts w:asciiTheme="majorHAnsi" w:hAnsiTheme="majorHAnsi" w:cstheme="majorHAnsi"/>
          <w:lang w:val="en-US"/>
        </w:rPr>
        <w:t xml:space="preserve"> or attribute</w:t>
      </w:r>
      <w:ins w:id="134" w:author="Dario Camol" w:date="2015-01-12T16:01:00Z">
        <w:r>
          <w:rPr>
            <w:rFonts w:asciiTheme="majorHAnsi" w:hAnsiTheme="majorHAnsi" w:cstheme="majorHAnsi"/>
            <w:lang w:val="en-US"/>
          </w:rPr>
          <w:t>s</w:t>
        </w:r>
      </w:ins>
      <w:r w:rsidR="00A460D6" w:rsidRPr="00E1601F">
        <w:rPr>
          <w:rFonts w:asciiTheme="majorHAnsi" w:hAnsiTheme="majorHAnsi" w:cstheme="majorHAnsi"/>
          <w:lang w:val="en-US"/>
        </w:rPr>
        <w:t>, the panel of the "</w:t>
      </w:r>
      <w:r w:rsidR="00A460D6" w:rsidRPr="00F120A0">
        <w:rPr>
          <w:rFonts w:asciiTheme="majorHAnsi" w:hAnsiTheme="majorHAnsi" w:cstheme="majorHAnsi"/>
          <w:i/>
          <w:lang w:val="en-US"/>
          <w:rPrChange w:id="135" w:author="Dario Camol" w:date="2015-01-12T17:06:00Z">
            <w:rPr>
              <w:rFonts w:asciiTheme="majorHAnsi" w:hAnsiTheme="majorHAnsi" w:cstheme="majorHAnsi"/>
              <w:lang w:val="en-US"/>
            </w:rPr>
          </w:rPrChange>
        </w:rPr>
        <w:t>Query Creator</w:t>
      </w:r>
      <w:r w:rsidR="00A460D6" w:rsidRPr="00E1601F">
        <w:rPr>
          <w:rFonts w:asciiTheme="majorHAnsi" w:hAnsiTheme="majorHAnsi" w:cstheme="majorHAnsi"/>
          <w:lang w:val="en-US"/>
        </w:rPr>
        <w:t xml:space="preserve">" which builds dynamically the query </w:t>
      </w:r>
      <w:del w:id="136" w:author="Dario Camol" w:date="2015-01-12T16:00:00Z">
        <w:r w:rsidR="00A460D6" w:rsidRPr="00E1601F" w:rsidDel="00D427A0">
          <w:rPr>
            <w:rFonts w:asciiTheme="majorHAnsi" w:hAnsiTheme="majorHAnsi" w:cstheme="majorHAnsi"/>
            <w:lang w:val="en-US"/>
          </w:rPr>
          <w:delText xml:space="preserve">to </w:delText>
        </w:r>
      </w:del>
      <w:ins w:id="137" w:author="Dario Camol" w:date="2015-01-12T16:00:00Z">
        <w:r>
          <w:rPr>
            <w:rFonts w:asciiTheme="majorHAnsi" w:hAnsiTheme="majorHAnsi" w:cstheme="majorHAnsi"/>
            <w:lang w:val="en-US"/>
          </w:rPr>
          <w:t>tha</w:t>
        </w:r>
      </w:ins>
      <w:ins w:id="138" w:author="Dario Camol" w:date="2015-01-12T16:01:00Z">
        <w:r>
          <w:rPr>
            <w:rFonts w:asciiTheme="majorHAnsi" w:hAnsiTheme="majorHAnsi" w:cstheme="majorHAnsi"/>
            <w:lang w:val="en-US"/>
          </w:rPr>
          <w:t>t</w:t>
        </w:r>
      </w:ins>
      <w:ins w:id="139" w:author="Dario Camol" w:date="2015-01-12T16:00:00Z">
        <w:r>
          <w:rPr>
            <w:rFonts w:asciiTheme="majorHAnsi" w:hAnsiTheme="majorHAnsi" w:cstheme="majorHAnsi"/>
            <w:lang w:val="en-US"/>
          </w:rPr>
          <w:t xml:space="preserve"> has to be </w:t>
        </w:r>
      </w:ins>
      <w:del w:id="140" w:author="Dario Camol" w:date="2015-01-12T16:00:00Z">
        <w:r w:rsidR="00A460D6" w:rsidRPr="00E1601F" w:rsidDel="00D427A0">
          <w:rPr>
            <w:rFonts w:asciiTheme="majorHAnsi" w:hAnsiTheme="majorHAnsi" w:cstheme="majorHAnsi"/>
            <w:lang w:val="en-US"/>
          </w:rPr>
          <w:delText xml:space="preserve">send </w:delText>
        </w:r>
      </w:del>
      <w:ins w:id="141" w:author="Dario Camol" w:date="2015-01-12T16:00:00Z">
        <w:r w:rsidRPr="00E1601F">
          <w:rPr>
            <w:rFonts w:asciiTheme="majorHAnsi" w:hAnsiTheme="majorHAnsi" w:cstheme="majorHAnsi"/>
            <w:lang w:val="en-US"/>
          </w:rPr>
          <w:t>sen</w:t>
        </w:r>
        <w:r>
          <w:rPr>
            <w:rFonts w:asciiTheme="majorHAnsi" w:hAnsiTheme="majorHAnsi" w:cstheme="majorHAnsi"/>
            <w:lang w:val="en-US"/>
          </w:rPr>
          <w:t>t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="00A460D6" w:rsidRPr="00E1601F">
        <w:rPr>
          <w:rFonts w:asciiTheme="majorHAnsi" w:hAnsiTheme="majorHAnsi" w:cstheme="majorHAnsi"/>
          <w:lang w:val="en-US"/>
        </w:rPr>
        <w:t>to the WebService</w:t>
      </w:r>
      <w:r w:rsidR="00BC3455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6007923" cy="589597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idos\Desktop\Screeshot Client Documentation\Data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23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Pr="00E1601F" w:rsidRDefault="00604804" w:rsidP="00A460D6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p w:rsidR="00BC3455" w:rsidRPr="00E1601F" w:rsidRDefault="005F3BF1" w:rsidP="00B5174F">
      <w:pPr>
        <w:pStyle w:val="Corpotesto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In the</w:t>
      </w:r>
      <w:r w:rsidR="00BC3455" w:rsidRPr="00E1601F">
        <w:rPr>
          <w:rFonts w:asciiTheme="majorHAnsi" w:hAnsiTheme="majorHAnsi" w:cstheme="majorHAnsi"/>
          <w:lang w:val="en-US"/>
        </w:rPr>
        <w:t xml:space="preserve"> sdmx 2.0 </w:t>
      </w:r>
      <w:r w:rsidRPr="00E1601F">
        <w:rPr>
          <w:rFonts w:asciiTheme="majorHAnsi" w:hAnsiTheme="majorHAnsi" w:cstheme="majorHAnsi"/>
          <w:lang w:val="en-US"/>
        </w:rPr>
        <w:t>version is possible</w:t>
      </w:r>
      <w:ins w:id="142" w:author="Dario Camol" w:date="2015-01-12T16:02:00Z">
        <w:r w:rsidR="00FD2E2E">
          <w:rPr>
            <w:rFonts w:asciiTheme="majorHAnsi" w:hAnsiTheme="majorHAnsi" w:cstheme="majorHAnsi"/>
            <w:lang w:val="en-US"/>
          </w:rPr>
          <w:t xml:space="preserve"> to:</w:t>
        </w:r>
      </w:ins>
    </w:p>
    <w:p w:rsidR="00BC3455" w:rsidRPr="00FD2E2E" w:rsidRDefault="00BC3455" w:rsidP="00B5174F">
      <w:pPr>
        <w:pStyle w:val="Corpotesto"/>
        <w:rPr>
          <w:rFonts w:asciiTheme="majorHAnsi" w:hAnsiTheme="majorHAnsi" w:cstheme="majorHAnsi"/>
          <w:lang w:val="it-IT"/>
          <w:rPrChange w:id="143" w:author="Dario Camol" w:date="2015-01-12T16:04:00Z">
            <w:rPr>
              <w:rFonts w:asciiTheme="majorHAnsi" w:hAnsiTheme="majorHAnsi" w:cstheme="majorHAnsi"/>
              <w:lang w:val="en-US"/>
            </w:rPr>
          </w:rPrChange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219200" cy="361950"/>
            <wp:effectExtent l="0" t="0" r="0" b="0"/>
            <wp:docPr id="30" name="Immagine 30" descr="C:\Users\eidos\Desktop\Screeshot Client Documentation\GetGenericDat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idos\Desktop\Screeshot Client Documentation\GetGenericData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BF1" w:rsidRPr="00FD2E2E">
        <w:rPr>
          <w:rStyle w:val="CorpotestoCarattere"/>
          <w:lang w:val="it-IT"/>
          <w:rPrChange w:id="144" w:author="Dario Camol" w:date="2015-01-12T16:04:00Z">
            <w:rPr>
              <w:rStyle w:val="CorpotestoCarattere"/>
              <w:lang w:val="en"/>
            </w:rPr>
          </w:rPrChange>
        </w:rPr>
        <w:t xml:space="preserve"> </w:t>
      </w:r>
      <w:r w:rsidR="005F3BF1" w:rsidRPr="00FD2E2E">
        <w:rPr>
          <w:rStyle w:val="hps"/>
          <w:rFonts w:asciiTheme="majorHAnsi" w:hAnsiTheme="majorHAnsi" w:cstheme="majorHAnsi"/>
          <w:lang w:val="it-IT"/>
          <w:rPrChange w:id="145" w:author="Dario Camol" w:date="2015-01-12T16:04:00Z">
            <w:rPr>
              <w:rStyle w:val="hps"/>
              <w:rFonts w:asciiTheme="majorHAnsi" w:hAnsiTheme="majorHAnsi" w:cstheme="majorHAnsi"/>
              <w:lang w:val="en"/>
            </w:rPr>
          </w:rPrChange>
        </w:rPr>
        <w:t>Request</w:t>
      </w:r>
      <w:r w:rsidR="005F3BF1" w:rsidRPr="00FD2E2E">
        <w:rPr>
          <w:rStyle w:val="shorttext"/>
          <w:rFonts w:asciiTheme="majorHAnsi" w:hAnsiTheme="majorHAnsi" w:cstheme="majorHAnsi"/>
          <w:lang w:val="it-IT"/>
          <w:rPrChange w:id="146" w:author="Dario Camol" w:date="2015-01-12T16:04:00Z">
            <w:rPr>
              <w:rStyle w:val="shorttext"/>
              <w:rFonts w:asciiTheme="majorHAnsi" w:hAnsiTheme="majorHAnsi" w:cstheme="majorHAnsi"/>
              <w:lang w:val="en"/>
            </w:rPr>
          </w:rPrChange>
        </w:rPr>
        <w:t xml:space="preserve"> </w:t>
      </w:r>
      <w:r w:rsidR="005F3BF1" w:rsidRPr="00FD2E2E">
        <w:rPr>
          <w:rStyle w:val="hps"/>
          <w:rFonts w:asciiTheme="majorHAnsi" w:hAnsiTheme="majorHAnsi" w:cstheme="majorHAnsi"/>
          <w:lang w:val="it-IT"/>
          <w:rPrChange w:id="147" w:author="Dario Camol" w:date="2015-01-12T16:04:00Z">
            <w:rPr>
              <w:rStyle w:val="hps"/>
              <w:rFonts w:asciiTheme="majorHAnsi" w:hAnsiTheme="majorHAnsi" w:cstheme="majorHAnsi"/>
              <w:lang w:val="en"/>
            </w:rPr>
          </w:rPrChange>
        </w:rPr>
        <w:t xml:space="preserve">data in </w:t>
      </w:r>
      <w:del w:id="148" w:author="Dario Camol" w:date="2015-01-12T16:04:00Z">
        <w:r w:rsidR="005F3BF1" w:rsidRPr="00FD2E2E" w:rsidDel="00FD2E2E">
          <w:rPr>
            <w:rStyle w:val="hps"/>
            <w:rFonts w:asciiTheme="majorHAnsi" w:hAnsiTheme="majorHAnsi" w:cstheme="majorHAnsi"/>
            <w:lang w:val="it-IT"/>
            <w:rPrChange w:id="149" w:author="Dario Camol" w:date="2015-01-12T16:04:00Z">
              <w:rPr>
                <w:rStyle w:val="hps"/>
                <w:rFonts w:asciiTheme="majorHAnsi" w:hAnsiTheme="majorHAnsi" w:cstheme="majorHAnsi"/>
                <w:lang w:val="en"/>
              </w:rPr>
            </w:rPrChange>
          </w:rPr>
          <w:delText>the format</w:delText>
        </w:r>
        <w:r w:rsidR="005F3BF1" w:rsidRPr="00FD2E2E" w:rsidDel="00FD2E2E">
          <w:rPr>
            <w:rStyle w:val="shorttext"/>
            <w:rFonts w:asciiTheme="majorHAnsi" w:hAnsiTheme="majorHAnsi" w:cstheme="majorHAnsi"/>
            <w:lang w:val="it-IT"/>
            <w:rPrChange w:id="150" w:author="Dario Camol" w:date="2015-01-12T16:04:00Z">
              <w:rPr>
                <w:rStyle w:val="shorttext"/>
                <w:rFonts w:asciiTheme="majorHAnsi" w:hAnsiTheme="majorHAnsi" w:cstheme="majorHAnsi"/>
                <w:lang w:val="en"/>
              </w:rPr>
            </w:rPrChange>
          </w:rPr>
          <w:delText xml:space="preserve"> </w:delText>
        </w:r>
      </w:del>
      <w:r w:rsidR="005F3BF1" w:rsidRPr="00FD2E2E">
        <w:rPr>
          <w:rStyle w:val="hps"/>
          <w:rFonts w:asciiTheme="majorHAnsi" w:hAnsiTheme="majorHAnsi" w:cstheme="majorHAnsi"/>
          <w:lang w:val="it-IT"/>
          <w:rPrChange w:id="151" w:author="Dario Camol" w:date="2015-01-12T16:04:00Z">
            <w:rPr>
              <w:rStyle w:val="hps"/>
              <w:rFonts w:asciiTheme="majorHAnsi" w:hAnsiTheme="majorHAnsi" w:cstheme="majorHAnsi"/>
              <w:lang w:val="en"/>
            </w:rPr>
          </w:rPrChange>
        </w:rPr>
        <w:t>GenericData</w:t>
      </w:r>
      <w:ins w:id="152" w:author="Dario Camol" w:date="2015-01-12T16:04:00Z">
        <w:r w:rsidR="00FD2E2E" w:rsidRPr="00FD2E2E">
          <w:rPr>
            <w:rStyle w:val="hps"/>
            <w:rFonts w:asciiTheme="majorHAnsi" w:hAnsiTheme="majorHAnsi" w:cstheme="majorHAnsi"/>
            <w:lang w:val="it-IT"/>
            <w:rPrChange w:id="153" w:author="Dario Camol" w:date="2015-01-12T16:04:00Z">
              <w:rPr>
                <w:rStyle w:val="hps"/>
                <w:rFonts w:asciiTheme="majorHAnsi" w:hAnsiTheme="majorHAnsi" w:cstheme="majorHAnsi"/>
                <w:lang w:val="en"/>
              </w:rPr>
            </w:rPrChange>
          </w:rPr>
          <w:t xml:space="preserve"> format</w:t>
        </w:r>
      </w:ins>
    </w:p>
    <w:p w:rsidR="00BC3455" w:rsidRPr="00E1601F" w:rsidRDefault="00BC3455" w:rsidP="00B5174F">
      <w:pPr>
        <w:pStyle w:val="Corpotes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238250" cy="361950"/>
            <wp:effectExtent l="0" t="0" r="0" b="0"/>
            <wp:docPr id="31" name="Immagine 31" descr="C:\Users\eidos\Desktop\Screeshot Client Documentation\GetCompactDat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idos\Desktop\Screeshot Client Documentation\GetCompactData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BF1" w:rsidRPr="005F3BF1">
        <w:rPr>
          <w:lang w:val="en"/>
        </w:rPr>
        <w:t xml:space="preserve"> </w:t>
      </w:r>
      <w:r w:rsidR="005F3BF1" w:rsidRPr="00604804">
        <w:rPr>
          <w:rStyle w:val="hps"/>
          <w:rFonts w:asciiTheme="majorHAnsi" w:hAnsiTheme="majorHAnsi" w:cstheme="majorHAnsi"/>
          <w:lang w:val="en"/>
        </w:rPr>
        <w:t>Request</w:t>
      </w:r>
      <w:r w:rsidR="005F3BF1"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="005F3BF1" w:rsidRPr="00604804">
        <w:rPr>
          <w:rStyle w:val="hps"/>
          <w:rFonts w:asciiTheme="majorHAnsi" w:hAnsiTheme="majorHAnsi" w:cstheme="majorHAnsi"/>
          <w:lang w:val="en"/>
        </w:rPr>
        <w:t xml:space="preserve">data in </w:t>
      </w:r>
      <w:del w:id="154" w:author="Dario Camol" w:date="2015-01-12T16:04:00Z">
        <w:r w:rsidR="005F3BF1" w:rsidRPr="00604804" w:rsidDel="00FD2E2E">
          <w:rPr>
            <w:rStyle w:val="hps"/>
            <w:rFonts w:asciiTheme="majorHAnsi" w:hAnsiTheme="majorHAnsi" w:cstheme="majorHAnsi"/>
            <w:lang w:val="en"/>
          </w:rPr>
          <w:delText>the format</w:delText>
        </w:r>
        <w:r w:rsidR="005F3BF1" w:rsidRPr="00604804" w:rsidDel="00FD2E2E">
          <w:rPr>
            <w:rStyle w:val="shorttext"/>
            <w:rFonts w:asciiTheme="majorHAnsi" w:hAnsiTheme="majorHAnsi" w:cstheme="majorHAnsi"/>
            <w:lang w:val="en"/>
          </w:rPr>
          <w:delText xml:space="preserve"> </w:delText>
        </w:r>
      </w:del>
      <w:r w:rsidRPr="00E1601F">
        <w:rPr>
          <w:rFonts w:asciiTheme="majorHAnsi" w:hAnsiTheme="majorHAnsi" w:cstheme="majorHAnsi"/>
          <w:lang w:val="en-US"/>
        </w:rPr>
        <w:t>CompactData</w:t>
      </w:r>
      <w:ins w:id="155" w:author="Dario Camol" w:date="2015-01-12T16:04:00Z">
        <w:r w:rsidR="00FD2E2E">
          <w:rPr>
            <w:rFonts w:asciiTheme="majorHAnsi" w:hAnsiTheme="majorHAnsi" w:cstheme="majorHAnsi"/>
            <w:lang w:val="en-US"/>
          </w:rPr>
          <w:t xml:space="preserve"> format</w:t>
        </w:r>
      </w:ins>
    </w:p>
    <w:p w:rsidR="00BC3455" w:rsidRPr="00E1601F" w:rsidRDefault="00BC3455" w:rsidP="00D42653">
      <w:pPr>
        <w:pStyle w:val="Corpotes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790575" cy="361950"/>
            <wp:effectExtent l="0" t="0" r="9525" b="0"/>
            <wp:docPr id="32" name="Immagine 32" descr="C:\Users\eidos\Desktop\Screeshot Client Documentation\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idos\Desktop\Screeshot Client Documentation\Rese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BF1" w:rsidRPr="005F3BF1">
        <w:rPr>
          <w:rStyle w:val="CorpotestoCarattere"/>
          <w:lang w:val="en"/>
        </w:rPr>
        <w:t xml:space="preserve"> </w:t>
      </w:r>
      <w:r w:rsidR="005F3BF1" w:rsidRPr="00604804">
        <w:rPr>
          <w:rStyle w:val="hps"/>
          <w:rFonts w:asciiTheme="majorHAnsi" w:hAnsiTheme="majorHAnsi" w:cstheme="majorHAnsi"/>
          <w:lang w:val="en"/>
        </w:rPr>
        <w:t>Remove</w:t>
      </w:r>
      <w:r w:rsidR="005F3BF1"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="005F3BF1" w:rsidRPr="00604804">
        <w:rPr>
          <w:rStyle w:val="hps"/>
          <w:rFonts w:asciiTheme="majorHAnsi" w:hAnsiTheme="majorHAnsi" w:cstheme="majorHAnsi"/>
          <w:lang w:val="en"/>
        </w:rPr>
        <w:t>all</w:t>
      </w:r>
      <w:r w:rsidR="005F3BF1"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ins w:id="156" w:author="Dario Camol" w:date="2015-01-12T16:04:00Z">
        <w:r w:rsidR="00FD2E2E">
          <w:rPr>
            <w:rStyle w:val="shorttext"/>
            <w:rFonts w:asciiTheme="majorHAnsi" w:hAnsiTheme="majorHAnsi" w:cstheme="majorHAnsi"/>
            <w:lang w:val="en"/>
          </w:rPr>
          <w:t xml:space="preserve">the </w:t>
        </w:r>
      </w:ins>
      <w:del w:id="157" w:author="Dario Camol" w:date="2015-01-12T16:04:00Z">
        <w:r w:rsidR="005F3BF1" w:rsidRPr="00604804" w:rsidDel="00FD2E2E">
          <w:rPr>
            <w:rStyle w:val="hps"/>
            <w:rFonts w:asciiTheme="majorHAnsi" w:hAnsiTheme="majorHAnsi" w:cstheme="majorHAnsi"/>
            <w:lang w:val="en"/>
          </w:rPr>
          <w:delText xml:space="preserve">applied </w:delText>
        </w:r>
      </w:del>
      <w:r w:rsidR="005F3BF1" w:rsidRPr="00604804">
        <w:rPr>
          <w:rStyle w:val="hps"/>
          <w:rFonts w:asciiTheme="majorHAnsi" w:hAnsiTheme="majorHAnsi" w:cstheme="majorHAnsi"/>
          <w:lang w:val="en"/>
        </w:rPr>
        <w:t>filters</w:t>
      </w:r>
      <w:r w:rsidR="005F3BF1"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ins w:id="158" w:author="Dario Camol" w:date="2015-01-12T16:04:00Z">
        <w:r w:rsidR="00FD2E2E">
          <w:rPr>
            <w:rStyle w:val="shorttext"/>
            <w:rFonts w:asciiTheme="majorHAnsi" w:hAnsiTheme="majorHAnsi" w:cstheme="majorHAnsi"/>
            <w:lang w:val="en"/>
          </w:rPr>
          <w:t xml:space="preserve">applied into the </w:t>
        </w:r>
      </w:ins>
      <w:del w:id="159" w:author="Dario Camol" w:date="2015-01-12T16:04:00Z">
        <w:r w:rsidR="005F3BF1" w:rsidRPr="00604804" w:rsidDel="00FD2E2E">
          <w:rPr>
            <w:rStyle w:val="hps"/>
            <w:rFonts w:asciiTheme="majorHAnsi" w:hAnsiTheme="majorHAnsi" w:cstheme="majorHAnsi"/>
            <w:lang w:val="en"/>
          </w:rPr>
          <w:delText xml:space="preserve">from the </w:delText>
        </w:r>
      </w:del>
      <w:r w:rsidR="005F3BF1" w:rsidRPr="00604804">
        <w:rPr>
          <w:rStyle w:val="hps"/>
          <w:rFonts w:asciiTheme="majorHAnsi" w:hAnsiTheme="majorHAnsi" w:cstheme="majorHAnsi"/>
          <w:lang w:val="en"/>
        </w:rPr>
        <w:t>query</w:t>
      </w:r>
      <w:r w:rsidRPr="00E1601F">
        <w:rPr>
          <w:rFonts w:asciiTheme="majorHAnsi" w:hAnsiTheme="majorHAnsi" w:cstheme="majorHAnsi"/>
          <w:lang w:val="en-US"/>
        </w:rPr>
        <w:br w:type="page"/>
      </w:r>
    </w:p>
    <w:p w:rsidR="00604804" w:rsidRDefault="00604804" w:rsidP="005F3BF1">
      <w:pPr>
        <w:pStyle w:val="Corpotesto"/>
        <w:jc w:val="left"/>
        <w:rPr>
          <w:rStyle w:val="hps"/>
          <w:lang w:val="en"/>
        </w:rPr>
      </w:pPr>
    </w:p>
    <w:p w:rsidR="00BC3455" w:rsidRDefault="005F3BF1" w:rsidP="00604804">
      <w:pPr>
        <w:pStyle w:val="Corpotesto"/>
        <w:jc w:val="left"/>
        <w:rPr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If you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need to request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the metadata</w:t>
      </w:r>
      <w:r w:rsidRPr="00604804">
        <w:rPr>
          <w:rFonts w:asciiTheme="majorHAnsi" w:hAnsiTheme="majorHAnsi" w:cstheme="majorHAnsi"/>
          <w:lang w:val="en"/>
        </w:rPr>
        <w:t xml:space="preserve">, you can </w:t>
      </w:r>
      <w:r w:rsidRPr="00604804">
        <w:rPr>
          <w:rStyle w:val="hps"/>
          <w:rFonts w:asciiTheme="majorHAnsi" w:hAnsiTheme="majorHAnsi" w:cstheme="majorHAnsi"/>
          <w:lang w:val="en"/>
        </w:rPr>
        <w:t>switch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to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tab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"</w:t>
      </w:r>
      <w:r w:rsidRPr="00604804">
        <w:rPr>
          <w:rFonts w:asciiTheme="majorHAnsi" w:hAnsiTheme="majorHAnsi" w:cstheme="majorHAnsi"/>
          <w:lang w:val="en"/>
        </w:rPr>
        <w:t>Metadata"</w:t>
      </w:r>
      <w:r w:rsidR="00BC3455"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5111998" cy="1984471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idos\Desktop\Screeshot Client Documentation\Metadata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998" cy="198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Pr="00E1601F" w:rsidRDefault="00604804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p w:rsidR="00BC3455" w:rsidRPr="00E1601F" w:rsidRDefault="00BC3455">
      <w:pPr>
        <w:pStyle w:val="Corpotesto"/>
        <w:rPr>
          <w:rFonts w:asciiTheme="majorHAnsi" w:hAnsiTheme="majorHAnsi" w:cstheme="majorHAnsi"/>
          <w:lang w:val="en-US"/>
        </w:rPr>
        <w:pPrChange w:id="160" w:author="Dario Camol" w:date="2015-01-12T16:06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In this Tab you can choose </w:t>
      </w:r>
      <w:del w:id="161" w:author="Dario Camol" w:date="2015-01-12T16:05:00Z">
        <w:r w:rsidRPr="00E1601F" w:rsidDel="00FD2E2E">
          <w:rPr>
            <w:rFonts w:asciiTheme="majorHAnsi" w:hAnsiTheme="majorHAnsi" w:cstheme="majorHAnsi"/>
            <w:lang w:val="en-US"/>
          </w:rPr>
          <w:delText>a kind</w:delText>
        </w:r>
      </w:del>
      <w:ins w:id="162" w:author="Dario Camol" w:date="2015-01-12T16:05:00Z">
        <w:r w:rsidR="00FD2E2E">
          <w:rPr>
            <w:rFonts w:asciiTheme="majorHAnsi" w:hAnsiTheme="majorHAnsi" w:cstheme="majorHAnsi"/>
            <w:lang w:val="en-US"/>
          </w:rPr>
          <w:t>the type</w:t>
        </w:r>
      </w:ins>
      <w:r w:rsidRPr="00E1601F">
        <w:rPr>
          <w:rFonts w:asciiTheme="majorHAnsi" w:hAnsiTheme="majorHAnsi" w:cstheme="majorHAnsi"/>
          <w:lang w:val="en-US"/>
        </w:rPr>
        <w:t xml:space="preserve"> of Metadata</w:t>
      </w:r>
      <w:r w:rsidR="00A5769B" w:rsidRPr="00E1601F">
        <w:rPr>
          <w:rFonts w:asciiTheme="majorHAnsi" w:hAnsiTheme="majorHAnsi" w:cstheme="majorHAnsi"/>
          <w:lang w:val="en-US"/>
        </w:rPr>
        <w:t xml:space="preserve"> and </w:t>
      </w:r>
      <w:del w:id="163" w:author="Dario Camol" w:date="2015-01-12T16:06:00Z">
        <w:r w:rsidR="00A5769B" w:rsidRPr="00E1601F" w:rsidDel="00FD2E2E">
          <w:rPr>
            <w:rFonts w:asciiTheme="majorHAnsi" w:hAnsiTheme="majorHAnsi" w:cstheme="majorHAnsi"/>
            <w:lang w:val="en-US"/>
          </w:rPr>
          <w:delText>require</w:delText>
        </w:r>
      </w:del>
      <w:del w:id="164" w:author="Dario Camol" w:date="2015-01-12T16:05:00Z">
        <w:r w:rsidR="00A5769B" w:rsidRPr="00E1601F" w:rsidDel="00FD2E2E">
          <w:rPr>
            <w:rFonts w:asciiTheme="majorHAnsi" w:hAnsiTheme="majorHAnsi" w:cstheme="majorHAnsi"/>
            <w:lang w:val="en-US"/>
          </w:rPr>
          <w:delText>d</w:delText>
        </w:r>
      </w:del>
      <w:del w:id="165" w:author="Dario Camol" w:date="2015-01-12T16:06:00Z">
        <w:r w:rsidR="00A5769B" w:rsidRPr="00E1601F" w:rsidDel="00FD2E2E">
          <w:rPr>
            <w:rFonts w:asciiTheme="majorHAnsi" w:hAnsiTheme="majorHAnsi" w:cstheme="majorHAnsi"/>
            <w:lang w:val="en-US"/>
          </w:rPr>
          <w:delText xml:space="preserve"> this </w:delText>
        </w:r>
      </w:del>
      <w:del w:id="166" w:author="Dario Camol" w:date="2015-01-12T16:05:00Z">
        <w:r w:rsidR="00A5769B" w:rsidRPr="00E1601F" w:rsidDel="00FD2E2E">
          <w:rPr>
            <w:rFonts w:asciiTheme="majorHAnsi" w:hAnsiTheme="majorHAnsi" w:cstheme="majorHAnsi"/>
            <w:lang w:val="en-US"/>
          </w:rPr>
          <w:delText xml:space="preserve">at </w:delText>
        </w:r>
      </w:del>
      <w:ins w:id="167" w:author="Dario Camol" w:date="2015-01-12T16:06:00Z">
        <w:r w:rsidR="00FD2E2E">
          <w:rPr>
            <w:rFonts w:asciiTheme="majorHAnsi" w:hAnsiTheme="majorHAnsi" w:cstheme="majorHAnsi"/>
            <w:lang w:val="en-US"/>
          </w:rPr>
          <w:t>get it through the</w:t>
        </w:r>
      </w:ins>
      <w:ins w:id="168" w:author="Dario Camol" w:date="2015-01-12T16:05:00Z">
        <w:r w:rsidR="00FD2E2E" w:rsidRPr="00E1601F">
          <w:rPr>
            <w:rFonts w:asciiTheme="majorHAnsi" w:hAnsiTheme="majorHAnsi" w:cstheme="majorHAnsi"/>
            <w:lang w:val="en-US"/>
          </w:rPr>
          <w:t xml:space="preserve"> </w:t>
        </w:r>
      </w:ins>
      <w:del w:id="169" w:author="Dario Camol" w:date="2015-01-12T16:06:00Z">
        <w:r w:rsidR="00A5769B" w:rsidRPr="00E1601F" w:rsidDel="00FD2E2E">
          <w:rPr>
            <w:rFonts w:asciiTheme="majorHAnsi" w:hAnsiTheme="majorHAnsi" w:cstheme="majorHAnsi"/>
            <w:lang w:val="en-US"/>
          </w:rPr>
          <w:delText>w</w:delText>
        </w:r>
      </w:del>
      <w:ins w:id="170" w:author="Dario Camol" w:date="2015-01-12T16:06:00Z">
        <w:r w:rsidR="00FD2E2E">
          <w:rPr>
            <w:rFonts w:asciiTheme="majorHAnsi" w:hAnsiTheme="majorHAnsi" w:cstheme="majorHAnsi"/>
            <w:lang w:val="en-US"/>
          </w:rPr>
          <w:t>W</w:t>
        </w:r>
      </w:ins>
      <w:r w:rsidR="00A5769B" w:rsidRPr="00E1601F">
        <w:rPr>
          <w:rFonts w:asciiTheme="majorHAnsi" w:hAnsiTheme="majorHAnsi" w:cstheme="majorHAnsi"/>
          <w:lang w:val="en-US"/>
        </w:rPr>
        <w:t xml:space="preserve">ebService </w:t>
      </w:r>
      <w:r w:rsidR="005F3BF1" w:rsidRPr="00604804">
        <w:rPr>
          <w:rStyle w:val="hps"/>
          <w:rFonts w:asciiTheme="majorHAnsi" w:hAnsiTheme="majorHAnsi" w:cstheme="majorHAnsi"/>
          <w:lang w:val="en"/>
        </w:rPr>
        <w:t>clicking on the button</w:t>
      </w:r>
      <w:r w:rsidR="00A5769B" w:rsidRPr="00E1601F">
        <w:rPr>
          <w:rFonts w:asciiTheme="majorHAnsi" w:hAnsiTheme="majorHAnsi" w:cstheme="majorHAnsi"/>
          <w:lang w:val="en-US"/>
        </w:rPr>
        <w:t xml:space="preserve"> </w:t>
      </w:r>
      <w:del w:id="171" w:author="Dario Camol" w:date="2015-01-12T16:06:00Z">
        <w:r w:rsidR="00A5769B" w:rsidRPr="00E1601F" w:rsidDel="00FD2E2E">
          <w:rPr>
            <w:rFonts w:asciiTheme="majorHAnsi" w:hAnsiTheme="majorHAnsi" w:cstheme="majorHAnsi"/>
            <w:lang w:val="en-US"/>
          </w:rPr>
          <w:delText>“</w:delText>
        </w:r>
      </w:del>
      <w:r w:rsidR="00A5769B" w:rsidRPr="00FD2E2E">
        <w:rPr>
          <w:rFonts w:asciiTheme="majorHAnsi" w:hAnsiTheme="majorHAnsi" w:cstheme="majorHAnsi"/>
          <w:i/>
          <w:lang w:val="en-US"/>
          <w:rPrChange w:id="172" w:author="Dario Camol" w:date="2015-01-12T16:06:00Z">
            <w:rPr>
              <w:rFonts w:asciiTheme="majorHAnsi" w:hAnsiTheme="majorHAnsi" w:cstheme="majorHAnsi"/>
              <w:lang w:val="en-US"/>
            </w:rPr>
          </w:rPrChange>
        </w:rPr>
        <w:t>Get Metadata</w:t>
      </w:r>
      <w:del w:id="173" w:author="Dario Camol" w:date="2015-01-12T16:06:00Z">
        <w:r w:rsidR="00A5769B" w:rsidRPr="00E1601F" w:rsidDel="00FD2E2E">
          <w:rPr>
            <w:rFonts w:asciiTheme="majorHAnsi" w:hAnsiTheme="majorHAnsi" w:cstheme="majorHAnsi"/>
            <w:lang w:val="en-US"/>
          </w:rPr>
          <w:delText>”</w:delText>
        </w:r>
      </w:del>
    </w:p>
    <w:p w:rsidR="00955CBE" w:rsidRPr="00E1601F" w:rsidRDefault="00FD2E2E">
      <w:pPr>
        <w:pStyle w:val="Corpotesto"/>
        <w:rPr>
          <w:rFonts w:asciiTheme="majorHAnsi" w:hAnsiTheme="majorHAnsi" w:cstheme="majorHAnsi"/>
          <w:lang w:val="en-US"/>
        </w:rPr>
        <w:pPrChange w:id="174" w:author="Dario Camol" w:date="2015-01-12T16:06:00Z">
          <w:pPr>
            <w:pStyle w:val="Corpotesto"/>
            <w:jc w:val="left"/>
          </w:pPr>
        </w:pPrChange>
      </w:pPr>
      <w:ins w:id="175" w:author="Dario Camol" w:date="2015-01-12T16:06:00Z">
        <w:r>
          <w:rPr>
            <w:rFonts w:asciiTheme="majorHAnsi" w:hAnsiTheme="majorHAnsi" w:cstheme="majorHAnsi"/>
            <w:lang w:val="en-US"/>
          </w:rPr>
          <w:t xml:space="preserve">It </w:t>
        </w:r>
      </w:ins>
      <w:del w:id="176" w:author="Dario Camol" w:date="2015-01-12T16:06:00Z">
        <w:r w:rsidR="00955CBE" w:rsidRPr="00E1601F" w:rsidDel="00FD2E2E">
          <w:rPr>
            <w:rFonts w:asciiTheme="majorHAnsi" w:hAnsiTheme="majorHAnsi" w:cstheme="majorHAnsi"/>
            <w:lang w:val="en-US"/>
          </w:rPr>
          <w:delText>I</w:delText>
        </w:r>
      </w:del>
      <w:ins w:id="177" w:author="Dario Camol" w:date="2015-01-12T16:06:00Z">
        <w:r>
          <w:rPr>
            <w:rFonts w:asciiTheme="majorHAnsi" w:hAnsiTheme="majorHAnsi" w:cstheme="majorHAnsi"/>
            <w:lang w:val="en-US"/>
          </w:rPr>
          <w:t>i</w:t>
        </w:r>
      </w:ins>
      <w:r w:rsidR="00955CBE" w:rsidRPr="00E1601F">
        <w:rPr>
          <w:rFonts w:asciiTheme="majorHAnsi" w:hAnsiTheme="majorHAnsi" w:cstheme="majorHAnsi"/>
          <w:lang w:val="en-US"/>
        </w:rPr>
        <w:t xml:space="preserve">s </w:t>
      </w:r>
      <w:del w:id="178" w:author="Dario Camol" w:date="2015-01-12T16:06:00Z">
        <w:r w:rsidR="00955CBE" w:rsidRPr="00E1601F" w:rsidDel="00FD2E2E">
          <w:rPr>
            <w:rFonts w:asciiTheme="majorHAnsi" w:hAnsiTheme="majorHAnsi" w:cstheme="majorHAnsi"/>
            <w:lang w:val="en-US"/>
          </w:rPr>
          <w:delText>P</w:delText>
        </w:r>
      </w:del>
      <w:ins w:id="179" w:author="Dario Camol" w:date="2015-01-12T16:06:00Z">
        <w:r>
          <w:rPr>
            <w:rFonts w:asciiTheme="majorHAnsi" w:hAnsiTheme="majorHAnsi" w:cstheme="majorHAnsi"/>
            <w:lang w:val="en-US"/>
          </w:rPr>
          <w:t>p</w:t>
        </w:r>
      </w:ins>
      <w:r w:rsidR="00955CBE" w:rsidRPr="00E1601F">
        <w:rPr>
          <w:rFonts w:asciiTheme="majorHAnsi" w:hAnsiTheme="majorHAnsi" w:cstheme="majorHAnsi"/>
          <w:lang w:val="en-US"/>
        </w:rPr>
        <w:t xml:space="preserve">ossible </w:t>
      </w:r>
      <w:del w:id="180" w:author="Dario Camol" w:date="2015-01-12T16:06:00Z">
        <w:r w:rsidR="00955CBE" w:rsidRPr="00E1601F" w:rsidDel="00FD2E2E">
          <w:rPr>
            <w:rFonts w:asciiTheme="majorHAnsi" w:hAnsiTheme="majorHAnsi" w:cstheme="majorHAnsi"/>
            <w:lang w:val="en-US"/>
          </w:rPr>
          <w:delText xml:space="preserve">also </w:delText>
        </w:r>
      </w:del>
      <w:ins w:id="181" w:author="Dario Camol" w:date="2015-01-12T16:06:00Z">
        <w:r>
          <w:rPr>
            <w:rFonts w:asciiTheme="majorHAnsi" w:hAnsiTheme="majorHAnsi" w:cstheme="majorHAnsi"/>
            <w:lang w:val="en-US"/>
          </w:rPr>
          <w:t>to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="00955CBE" w:rsidRPr="00E1601F">
        <w:rPr>
          <w:rFonts w:asciiTheme="majorHAnsi" w:hAnsiTheme="majorHAnsi" w:cstheme="majorHAnsi"/>
          <w:lang w:val="en-US"/>
        </w:rPr>
        <w:t xml:space="preserve">choose whether or not the request is </w:t>
      </w:r>
      <w:del w:id="182" w:author="Dario Camol" w:date="2015-01-12T16:06:00Z">
        <w:r w:rsidR="00955CBE" w:rsidRPr="00E1601F" w:rsidDel="00FD2E2E">
          <w:rPr>
            <w:rFonts w:asciiTheme="majorHAnsi" w:hAnsiTheme="majorHAnsi" w:cstheme="majorHAnsi"/>
            <w:lang w:val="en-US"/>
          </w:rPr>
          <w:delText>“</w:delText>
        </w:r>
      </w:del>
      <w:r w:rsidR="00955CBE" w:rsidRPr="00FD2E2E">
        <w:rPr>
          <w:rFonts w:asciiTheme="majorHAnsi" w:hAnsiTheme="majorHAnsi" w:cstheme="majorHAnsi"/>
          <w:i/>
          <w:lang w:val="en-US"/>
          <w:rPrChange w:id="183" w:author="Dario Camol" w:date="2015-01-12T16:06:00Z">
            <w:rPr>
              <w:rFonts w:asciiTheme="majorHAnsi" w:hAnsiTheme="majorHAnsi" w:cstheme="majorHAnsi"/>
              <w:lang w:val="en-US"/>
            </w:rPr>
          </w:rPrChange>
        </w:rPr>
        <w:t>Resolve Reference</w:t>
      </w:r>
      <w:del w:id="184" w:author="Dario Camol" w:date="2015-01-12T16:06:00Z">
        <w:r w:rsidR="00955CBE" w:rsidRPr="00E1601F" w:rsidDel="00FD2E2E">
          <w:rPr>
            <w:rFonts w:asciiTheme="majorHAnsi" w:hAnsiTheme="majorHAnsi" w:cstheme="majorHAnsi"/>
            <w:lang w:val="en-US"/>
          </w:rPr>
          <w:delText>”</w:delText>
        </w:r>
      </w:del>
    </w:p>
    <w:p w:rsidR="00A5769B" w:rsidRPr="00E1601F" w:rsidRDefault="00A5769B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p w:rsidR="00A5769B" w:rsidRPr="00E1601F" w:rsidRDefault="00A5769B" w:rsidP="00604804">
      <w:pPr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br w:type="page"/>
      </w:r>
    </w:p>
    <w:p w:rsidR="00604804" w:rsidRPr="00E1601F" w:rsidRDefault="00604804" w:rsidP="00604804">
      <w:pPr>
        <w:pStyle w:val="Corpotesto"/>
        <w:jc w:val="left"/>
        <w:rPr>
          <w:rFonts w:asciiTheme="majorHAnsi" w:hAnsiTheme="majorHAnsi" w:cstheme="majorHAnsi"/>
          <w:b/>
          <w:lang w:val="en-US"/>
        </w:rPr>
      </w:pPr>
    </w:p>
    <w:p w:rsidR="00A5769B" w:rsidRPr="00E1601F" w:rsidRDefault="0003666D" w:rsidP="00604804">
      <w:pPr>
        <w:pStyle w:val="Corpotesto"/>
        <w:jc w:val="left"/>
        <w:rPr>
          <w:rFonts w:asciiTheme="majorHAnsi" w:hAnsiTheme="majorHAnsi" w:cstheme="majorHAnsi"/>
          <w:b/>
          <w:lang w:val="en-US"/>
        </w:rPr>
      </w:pPr>
      <w:r w:rsidRPr="00E1601F">
        <w:rPr>
          <w:rFonts w:asciiTheme="majorHAnsi" w:hAnsiTheme="majorHAnsi" w:cstheme="majorHAnsi"/>
          <w:b/>
          <w:lang w:val="en-US"/>
        </w:rPr>
        <w:t xml:space="preserve">SOAP </w:t>
      </w:r>
      <w:r w:rsidR="00A5769B" w:rsidRPr="00E1601F">
        <w:rPr>
          <w:rFonts w:asciiTheme="majorHAnsi" w:hAnsiTheme="majorHAnsi" w:cstheme="majorHAnsi"/>
          <w:b/>
          <w:lang w:val="en-US"/>
        </w:rPr>
        <w:t>Sdmx 2.1</w:t>
      </w:r>
    </w:p>
    <w:p w:rsidR="00A5769B" w:rsidRPr="00E1601F" w:rsidRDefault="00FD2E2E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  <w:ins w:id="185" w:author="Dario Camol" w:date="2015-01-12T16:07:00Z">
        <w:r>
          <w:rPr>
            <w:rFonts w:asciiTheme="majorHAnsi" w:hAnsiTheme="majorHAnsi" w:cstheme="majorHAnsi"/>
            <w:lang w:val="en-US"/>
          </w:rPr>
          <w:t>It i</w:t>
        </w:r>
        <w:r w:rsidRPr="00E1601F">
          <w:rPr>
            <w:rFonts w:asciiTheme="majorHAnsi" w:hAnsiTheme="majorHAnsi" w:cstheme="majorHAnsi"/>
            <w:lang w:val="en-US"/>
          </w:rPr>
          <w:t xml:space="preserve">s possible </w:t>
        </w:r>
        <w:r>
          <w:rPr>
            <w:rFonts w:asciiTheme="majorHAnsi" w:hAnsiTheme="majorHAnsi" w:cstheme="majorHAnsi"/>
            <w:lang w:val="en-US"/>
          </w:rPr>
          <w:t xml:space="preserve">to </w:t>
        </w:r>
        <w:r w:rsidRPr="00E1601F">
          <w:rPr>
            <w:rFonts w:asciiTheme="majorHAnsi" w:hAnsiTheme="majorHAnsi" w:cstheme="majorHAnsi"/>
            <w:lang w:val="en-US"/>
          </w:rPr>
          <w:t>see</w:t>
        </w:r>
        <w:r>
          <w:rPr>
            <w:rFonts w:asciiTheme="majorHAnsi" w:hAnsiTheme="majorHAnsi" w:cstheme="majorHAnsi"/>
            <w:lang w:val="en-US"/>
          </w:rPr>
          <w:t>, during the selection of</w:t>
        </w:r>
        <w:r w:rsidRPr="00E1601F">
          <w:rPr>
            <w:rFonts w:asciiTheme="majorHAnsi" w:hAnsiTheme="majorHAnsi" w:cstheme="majorHAnsi"/>
            <w:lang w:val="en-US"/>
          </w:rPr>
          <w:t xml:space="preserve"> the different "code” of the dimension</w:t>
        </w:r>
        <w:r>
          <w:rPr>
            <w:rFonts w:asciiTheme="majorHAnsi" w:hAnsiTheme="majorHAnsi" w:cstheme="majorHAnsi"/>
            <w:lang w:val="en-US"/>
          </w:rPr>
          <w:t>s</w:t>
        </w:r>
        <w:r w:rsidRPr="00E1601F">
          <w:rPr>
            <w:rFonts w:asciiTheme="majorHAnsi" w:hAnsiTheme="majorHAnsi" w:cstheme="majorHAnsi"/>
            <w:lang w:val="en-US"/>
          </w:rPr>
          <w:t xml:space="preserve"> or attribute</w:t>
        </w:r>
        <w:r>
          <w:rPr>
            <w:rFonts w:asciiTheme="majorHAnsi" w:hAnsiTheme="majorHAnsi" w:cstheme="majorHAnsi"/>
            <w:lang w:val="en-US"/>
          </w:rPr>
          <w:t>s</w:t>
        </w:r>
        <w:r w:rsidRPr="00E1601F">
          <w:rPr>
            <w:rFonts w:asciiTheme="majorHAnsi" w:hAnsiTheme="majorHAnsi" w:cstheme="majorHAnsi"/>
            <w:lang w:val="en-US"/>
          </w:rPr>
          <w:t xml:space="preserve">, the panel of the "Query Creator" which builds dynamically the query </w:t>
        </w:r>
        <w:r>
          <w:rPr>
            <w:rFonts w:asciiTheme="majorHAnsi" w:hAnsiTheme="majorHAnsi" w:cstheme="majorHAnsi"/>
            <w:lang w:val="en-US"/>
          </w:rPr>
          <w:t xml:space="preserve">that has to be </w:t>
        </w:r>
        <w:r w:rsidRPr="00E1601F">
          <w:rPr>
            <w:rFonts w:asciiTheme="majorHAnsi" w:hAnsiTheme="majorHAnsi" w:cstheme="majorHAnsi"/>
            <w:lang w:val="en-US"/>
          </w:rPr>
          <w:t>sen</w:t>
        </w:r>
        <w:r>
          <w:rPr>
            <w:rFonts w:asciiTheme="majorHAnsi" w:hAnsiTheme="majorHAnsi" w:cstheme="majorHAnsi"/>
            <w:lang w:val="en-US"/>
          </w:rPr>
          <w:t>t</w:t>
        </w:r>
        <w:r w:rsidRPr="00E1601F">
          <w:rPr>
            <w:rFonts w:asciiTheme="majorHAnsi" w:hAnsiTheme="majorHAnsi" w:cstheme="majorHAnsi"/>
            <w:lang w:val="en-US"/>
          </w:rPr>
          <w:t xml:space="preserve"> to the WebService</w:t>
        </w:r>
      </w:ins>
      <w:del w:id="186" w:author="Dario Camol" w:date="2015-01-12T16:07:00Z">
        <w:r w:rsidR="005F3BF1" w:rsidRPr="00E1601F" w:rsidDel="00FD2E2E">
          <w:rPr>
            <w:rFonts w:asciiTheme="majorHAnsi" w:hAnsiTheme="majorHAnsi" w:cstheme="majorHAnsi"/>
            <w:lang w:val="en-US"/>
          </w:rPr>
          <w:delText>Is possible see while selecting the different "code” of the dimension or attribute, the panel of the "Query Creator" which builds dynamically the query to send to the WebService</w:delText>
        </w:r>
        <w:r w:rsidR="005F3BF1" w:rsidRPr="00E1601F" w:rsidDel="00FD2E2E">
          <w:rPr>
            <w:rFonts w:asciiTheme="majorHAnsi" w:hAnsiTheme="majorHAnsi" w:cstheme="majorHAnsi"/>
            <w:noProof/>
            <w:lang w:val="en-US" w:eastAsia="it-IT"/>
          </w:rPr>
          <w:delText xml:space="preserve"> </w:delText>
        </w:r>
      </w:del>
      <w:r w:rsidR="00A5769B"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6103401" cy="5915025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idos\Desktop\Screeshot Client Documentation\Data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01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Default="00604804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604804" w:rsidRDefault="005F3BF1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In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SDMX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2.1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ve</w:t>
      </w:r>
      <w:ins w:id="187" w:author="Dario Camol" w:date="2015-01-12T16:07:00Z">
        <w:r w:rsidR="00FD2E2E">
          <w:rPr>
            <w:rStyle w:val="hps"/>
            <w:rFonts w:asciiTheme="majorHAnsi" w:hAnsiTheme="majorHAnsi" w:cstheme="majorHAnsi"/>
            <w:lang w:val="en"/>
          </w:rPr>
          <w:t>r</w:t>
        </w:r>
      </w:ins>
      <w:r w:rsidRPr="00604804">
        <w:rPr>
          <w:rStyle w:val="hps"/>
          <w:rFonts w:asciiTheme="majorHAnsi" w:hAnsiTheme="majorHAnsi" w:cstheme="majorHAnsi"/>
          <w:lang w:val="en"/>
        </w:rPr>
        <w:t>sion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you must select the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 xml:space="preserve">type of </w:t>
      </w:r>
      <w:ins w:id="188" w:author="Dario Camol" w:date="2015-01-12T16:07:00Z">
        <w:r w:rsidR="00FD2E2E">
          <w:rPr>
            <w:rStyle w:val="hps"/>
            <w:rFonts w:asciiTheme="majorHAnsi" w:hAnsiTheme="majorHAnsi" w:cstheme="majorHAnsi"/>
            <w:lang w:val="en"/>
          </w:rPr>
          <w:t xml:space="preserve">the </w:t>
        </w:r>
      </w:ins>
      <w:r w:rsidRPr="00604804">
        <w:rPr>
          <w:rStyle w:val="hps"/>
          <w:rFonts w:asciiTheme="majorHAnsi" w:hAnsiTheme="majorHAnsi" w:cstheme="majorHAnsi"/>
          <w:lang w:val="en"/>
        </w:rPr>
        <w:t>structure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that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you want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to return</w:t>
      </w:r>
    </w:p>
    <w:p w:rsidR="00A5769B" w:rsidRPr="00604804" w:rsidRDefault="00A5769B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2962275" cy="533400"/>
            <wp:effectExtent l="0" t="0" r="9525" b="0"/>
            <wp:docPr id="35" name="Immagine 35" descr="C:\Users\eidos\Desktop\Screeshot Client Documentation\Choose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idos\Desktop\Screeshot Client Documentation\ChooseStruc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F1" w:rsidRPr="00604804" w:rsidRDefault="005F3BF1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5F3BF1" w:rsidRPr="00604804" w:rsidRDefault="005F3BF1" w:rsidP="00604804">
      <w:pPr>
        <w:pStyle w:val="Corpotesto"/>
        <w:jc w:val="left"/>
        <w:rPr>
          <w:rStyle w:val="hps"/>
          <w:rFonts w:asciiTheme="majorHAnsi" w:hAnsiTheme="majorHAnsi" w:cstheme="majorHAnsi"/>
          <w:lang w:val="it-IT"/>
        </w:rPr>
      </w:pPr>
      <w:r w:rsidRPr="00604804">
        <w:rPr>
          <w:rStyle w:val="hps"/>
          <w:rFonts w:asciiTheme="majorHAnsi" w:hAnsiTheme="majorHAnsi" w:cstheme="majorHAnsi"/>
          <w:lang w:val="en"/>
        </w:rPr>
        <w:t>Can</w:t>
      </w:r>
      <w:r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you choose</w:t>
      </w:r>
      <w:r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between</w:t>
      </w:r>
    </w:p>
    <w:p w:rsidR="00A5769B" w:rsidRPr="00604804" w:rsidRDefault="00A5769B" w:rsidP="00604804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lang w:val="it-IT"/>
        </w:rPr>
        <w:t>StructureSpecificTimeSeriesData</w:t>
      </w:r>
    </w:p>
    <w:p w:rsidR="00A5769B" w:rsidRPr="00D42653" w:rsidRDefault="00A5769B" w:rsidP="003025E9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 w:rsidRPr="00D42653">
        <w:rPr>
          <w:rFonts w:asciiTheme="majorHAnsi" w:hAnsiTheme="majorHAnsi" w:cstheme="majorHAnsi"/>
          <w:lang w:val="it-IT"/>
        </w:rPr>
        <w:lastRenderedPageBreak/>
        <w:t>GenericTimeSeriesData</w:t>
      </w:r>
      <w:r w:rsidRPr="00D42653">
        <w:rPr>
          <w:rFonts w:asciiTheme="majorHAnsi" w:hAnsiTheme="majorHAnsi" w:cstheme="majorHAnsi"/>
          <w:lang w:val="it-IT"/>
        </w:rPr>
        <w:br w:type="page"/>
      </w:r>
    </w:p>
    <w:p w:rsidR="005F3BF1" w:rsidRPr="00E1601F" w:rsidRDefault="005F3BF1" w:rsidP="00604804">
      <w:pPr>
        <w:jc w:val="left"/>
        <w:rPr>
          <w:rFonts w:asciiTheme="majorHAnsi" w:hAnsiTheme="majorHAnsi" w:cstheme="majorHAnsi"/>
          <w:sz w:val="24"/>
          <w:szCs w:val="24"/>
          <w:lang w:val="en-US" w:eastAsia="it-IT"/>
        </w:rPr>
      </w:pP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lastRenderedPageBreak/>
        <w:t>It is also possible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t>for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t>both formats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t>to choose the type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FD2E2E">
        <w:rPr>
          <w:rFonts w:asciiTheme="majorHAnsi" w:hAnsiTheme="majorHAnsi" w:cstheme="majorHAnsi"/>
          <w:i/>
          <w:sz w:val="24"/>
          <w:szCs w:val="24"/>
          <w:lang w:val="en" w:eastAsia="it-IT"/>
          <w:rPrChange w:id="189" w:author="Dario Camol" w:date="2015-01-12T16:08:00Z">
            <w:rPr>
              <w:rFonts w:asciiTheme="majorHAnsi" w:hAnsiTheme="majorHAnsi" w:cstheme="majorHAnsi"/>
              <w:sz w:val="24"/>
              <w:szCs w:val="24"/>
              <w:lang w:val="en" w:eastAsia="it-IT"/>
            </w:rPr>
          </w:rPrChange>
        </w:rPr>
        <w:t>FLAT</w:t>
      </w:r>
    </w:p>
    <w:p w:rsidR="00A5769B" w:rsidRPr="00604804" w:rsidRDefault="00A5769B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523875" cy="238125"/>
            <wp:effectExtent l="0" t="0" r="9525" b="9525"/>
            <wp:docPr id="36" name="Immagine 36" descr="C:\Users\eidos\Desktop\Screeshot Client Documentation\Fl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idos\Desktop\Screeshot Client Documentation\Fla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9B" w:rsidRPr="00E1601F" w:rsidRDefault="005F3BF1">
      <w:pPr>
        <w:pStyle w:val="Corpotesto"/>
        <w:rPr>
          <w:rFonts w:asciiTheme="majorHAnsi" w:hAnsiTheme="majorHAnsi" w:cstheme="majorHAnsi"/>
          <w:lang w:val="en-US"/>
        </w:rPr>
        <w:pPrChange w:id="190" w:author="Dario Camol" w:date="2015-01-12T16:08:00Z">
          <w:pPr>
            <w:pStyle w:val="Corpotesto"/>
            <w:jc w:val="left"/>
          </w:pPr>
        </w:pPrChange>
      </w:pPr>
      <w:r w:rsidRPr="00604804">
        <w:rPr>
          <w:rStyle w:val="hps"/>
          <w:rFonts w:asciiTheme="majorHAnsi" w:hAnsiTheme="majorHAnsi" w:cstheme="majorHAnsi"/>
          <w:lang w:val="en"/>
        </w:rPr>
        <w:t>This flag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will change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the value of the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FD2E2E">
        <w:rPr>
          <w:rStyle w:val="hps"/>
          <w:rFonts w:asciiTheme="majorHAnsi" w:hAnsiTheme="majorHAnsi" w:cstheme="majorHAnsi"/>
          <w:i/>
          <w:lang w:val="en"/>
          <w:rPrChange w:id="191" w:author="Dario Camol" w:date="2015-01-12T16:08:00Z">
            <w:rPr>
              <w:rStyle w:val="hps"/>
              <w:rFonts w:asciiTheme="majorHAnsi" w:hAnsiTheme="majorHAnsi" w:cstheme="majorHAnsi"/>
              <w:lang w:val="en"/>
            </w:rPr>
          </w:rPrChange>
        </w:rPr>
        <w:t>DimensionAtObservation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in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FD2E2E">
        <w:rPr>
          <w:rStyle w:val="hps"/>
          <w:rFonts w:asciiTheme="majorHAnsi" w:hAnsiTheme="majorHAnsi" w:cstheme="majorHAnsi"/>
          <w:i/>
          <w:lang w:val="en"/>
          <w:rPrChange w:id="192" w:author="Dario Camol" w:date="2015-01-12T16:08:00Z">
            <w:rPr>
              <w:rStyle w:val="hps"/>
              <w:rFonts w:asciiTheme="majorHAnsi" w:hAnsiTheme="majorHAnsi" w:cstheme="majorHAnsi"/>
              <w:lang w:val="en"/>
            </w:rPr>
          </w:rPrChange>
        </w:rPr>
        <w:t>AllDimensions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Fonts w:asciiTheme="majorHAnsi" w:hAnsiTheme="majorHAnsi" w:cstheme="majorHAnsi"/>
          <w:lang w:val="en"/>
        </w:rPr>
        <w:br/>
      </w:r>
      <w:r w:rsidRPr="00604804">
        <w:rPr>
          <w:rStyle w:val="hps"/>
          <w:rFonts w:asciiTheme="majorHAnsi" w:hAnsiTheme="majorHAnsi" w:cstheme="majorHAnsi"/>
          <w:lang w:val="en"/>
        </w:rPr>
        <w:t>In this way you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will request</w:t>
      </w:r>
      <w:r w:rsidRPr="00604804">
        <w:rPr>
          <w:rFonts w:asciiTheme="majorHAnsi" w:hAnsiTheme="majorHAnsi" w:cstheme="majorHAnsi"/>
          <w:lang w:val="en"/>
        </w:rPr>
        <w:t xml:space="preserve"> </w:t>
      </w:r>
      <w:ins w:id="193" w:author="Dario Camol" w:date="2015-01-12T16:08:00Z">
        <w:r w:rsidR="00FD2E2E">
          <w:rPr>
            <w:rFonts w:asciiTheme="majorHAnsi" w:hAnsiTheme="majorHAnsi" w:cstheme="majorHAnsi"/>
            <w:lang w:val="en"/>
          </w:rPr>
          <w:t xml:space="preserve">to the </w:t>
        </w:r>
      </w:ins>
      <w:r w:rsidRPr="00604804">
        <w:rPr>
          <w:rStyle w:val="hps"/>
          <w:rFonts w:asciiTheme="majorHAnsi" w:hAnsiTheme="majorHAnsi" w:cstheme="majorHAnsi"/>
          <w:lang w:val="en"/>
        </w:rPr>
        <w:t>webservice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to return all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attributes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and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dimension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at the observation level</w:t>
      </w:r>
    </w:p>
    <w:p w:rsidR="005F3BF1" w:rsidRPr="00604804" w:rsidRDefault="005F3BF1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5F3BF1" w:rsidRPr="00604804" w:rsidRDefault="005F3BF1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To request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 xml:space="preserve">data </w:t>
      </w:r>
      <w:del w:id="194" w:author="Dario Camol" w:date="2015-01-12T16:16:00Z"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to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</w:del>
      <w:ins w:id="195" w:author="Dario Camol" w:date="2015-01-12T16:16:00Z">
        <w:r w:rsidR="005D6E32">
          <w:rPr>
            <w:rStyle w:val="hps"/>
            <w:rFonts w:asciiTheme="majorHAnsi" w:hAnsiTheme="majorHAnsi" w:cstheme="majorHAnsi"/>
            <w:lang w:val="en"/>
          </w:rPr>
          <w:t>from the</w:t>
        </w:r>
        <w:r w:rsidR="005D6E32" w:rsidRPr="00604804">
          <w:rPr>
            <w:rFonts w:asciiTheme="majorHAnsi" w:hAnsiTheme="majorHAnsi" w:cstheme="majorHAnsi"/>
            <w:lang w:val="en"/>
          </w:rPr>
          <w:t xml:space="preserve"> </w:t>
        </w:r>
      </w:ins>
      <w:r w:rsidRPr="00604804">
        <w:rPr>
          <w:rStyle w:val="hps"/>
          <w:rFonts w:asciiTheme="majorHAnsi" w:hAnsiTheme="majorHAnsi" w:cstheme="majorHAnsi"/>
          <w:lang w:val="en"/>
        </w:rPr>
        <w:t>webservice</w:t>
      </w:r>
      <w:r w:rsidRPr="00604804">
        <w:rPr>
          <w:rFonts w:asciiTheme="majorHAnsi" w:hAnsiTheme="majorHAnsi" w:cstheme="majorHAnsi"/>
          <w:lang w:val="en"/>
        </w:rPr>
        <w:t xml:space="preserve"> </w:t>
      </w:r>
      <w:del w:id="196" w:author="Dario Camol" w:date="2015-01-12T16:08:00Z">
        <w:r w:rsidRPr="00604804" w:rsidDel="00FD2E2E">
          <w:rPr>
            <w:rStyle w:val="hps"/>
            <w:rFonts w:asciiTheme="majorHAnsi" w:hAnsiTheme="majorHAnsi" w:cstheme="majorHAnsi"/>
            <w:lang w:val="en"/>
          </w:rPr>
          <w:delText xml:space="preserve">simply </w:delText>
        </w:r>
      </w:del>
      <w:ins w:id="197" w:author="Dario Camol" w:date="2015-01-12T16:16:00Z">
        <w:r w:rsidR="005D6E32">
          <w:rPr>
            <w:rStyle w:val="hps"/>
            <w:rFonts w:asciiTheme="majorHAnsi" w:hAnsiTheme="majorHAnsi" w:cstheme="majorHAnsi"/>
            <w:lang w:val="en"/>
          </w:rPr>
          <w:t>you</w:t>
        </w:r>
      </w:ins>
      <w:ins w:id="198" w:author="Dario Camol" w:date="2015-01-12T16:08:00Z">
        <w:r w:rsidR="00FD2E2E">
          <w:rPr>
            <w:rStyle w:val="hps"/>
            <w:rFonts w:asciiTheme="majorHAnsi" w:hAnsiTheme="majorHAnsi" w:cstheme="majorHAnsi"/>
            <w:lang w:val="en"/>
          </w:rPr>
          <w:t xml:space="preserve"> can</w:t>
        </w:r>
        <w:r w:rsidR="00FD2E2E" w:rsidRPr="00604804">
          <w:rPr>
            <w:rStyle w:val="hps"/>
            <w:rFonts w:asciiTheme="majorHAnsi" w:hAnsiTheme="majorHAnsi" w:cstheme="majorHAnsi"/>
            <w:lang w:val="en"/>
          </w:rPr>
          <w:t xml:space="preserve"> </w:t>
        </w:r>
      </w:ins>
      <w:r w:rsidRPr="00604804">
        <w:rPr>
          <w:rStyle w:val="hps"/>
          <w:rFonts w:asciiTheme="majorHAnsi" w:hAnsiTheme="majorHAnsi" w:cstheme="majorHAnsi"/>
          <w:lang w:val="en"/>
        </w:rPr>
        <w:t>click on the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button</w:t>
      </w:r>
    </w:p>
    <w:p w:rsidR="00A5769B" w:rsidRPr="00604804" w:rsidRDefault="00A5769B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000125" cy="419100"/>
            <wp:effectExtent l="0" t="0" r="9525" b="0"/>
            <wp:docPr id="37" name="Immagine 37" descr="C:\Users\eidos\Desktop\Screeshot Client Documentation\GetDat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idos\Desktop\Screeshot Client Documentation\GetData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9B" w:rsidRPr="00E1601F" w:rsidRDefault="005F3BF1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Or</w:t>
      </w:r>
      <w:ins w:id="199" w:author="Dario Camol" w:date="2015-01-12T16:08:00Z">
        <w:r w:rsidR="00FD2E2E">
          <w:rPr>
            <w:rFonts w:asciiTheme="majorHAnsi" w:hAnsiTheme="majorHAnsi" w:cstheme="majorHAnsi"/>
            <w:lang w:val="en-US"/>
          </w:rPr>
          <w:t xml:space="preserve"> on the button</w:t>
        </w:r>
      </w:ins>
    </w:p>
    <w:p w:rsidR="00FD2E2E" w:rsidRDefault="00A5769B" w:rsidP="00604804">
      <w:pPr>
        <w:pStyle w:val="Corpotesto"/>
        <w:jc w:val="left"/>
        <w:rPr>
          <w:ins w:id="200" w:author="Dario Camol" w:date="2015-01-12T16:09:00Z"/>
          <w:rFonts w:asciiTheme="majorHAnsi" w:hAnsiTheme="majorHAnsi" w:cstheme="majorHAnsi"/>
          <w:lang w:val="en-US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75C58822" wp14:editId="36046E1F">
            <wp:extent cx="790575" cy="361950"/>
            <wp:effectExtent l="0" t="0" r="9525" b="0"/>
            <wp:docPr id="38" name="Immagine 38" descr="C:\Users\eidos\Desktop\Screeshot Client Documentation\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idos\Desktop\Screeshot Client Documentation\Rese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01F">
        <w:rPr>
          <w:rFonts w:asciiTheme="majorHAnsi" w:hAnsiTheme="majorHAnsi" w:cstheme="majorHAnsi"/>
          <w:lang w:val="en-US"/>
        </w:rPr>
        <w:t xml:space="preserve"> </w:t>
      </w:r>
    </w:p>
    <w:p w:rsidR="00A5769B" w:rsidRDefault="00FD2E2E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ins w:id="201" w:author="Dario Camol" w:date="2015-01-12T16:09:00Z">
        <w:r>
          <w:rPr>
            <w:rFonts w:asciiTheme="majorHAnsi" w:hAnsiTheme="majorHAnsi" w:cstheme="majorHAnsi"/>
            <w:lang w:val="en-US"/>
          </w:rPr>
          <w:t xml:space="preserve">to </w:t>
        </w:r>
      </w:ins>
      <w:del w:id="202" w:author="Dario Camol" w:date="2015-01-12T16:09:00Z">
        <w:r w:rsidR="005F3BF1" w:rsidRPr="00604804" w:rsidDel="00FD2E2E">
          <w:rPr>
            <w:rStyle w:val="hps"/>
            <w:rFonts w:asciiTheme="majorHAnsi" w:hAnsiTheme="majorHAnsi" w:cstheme="majorHAnsi"/>
            <w:lang w:val="en"/>
          </w:rPr>
          <w:delText>R</w:delText>
        </w:r>
      </w:del>
      <w:ins w:id="203" w:author="Dario Camol" w:date="2015-01-12T16:09:00Z">
        <w:r>
          <w:rPr>
            <w:rStyle w:val="hps"/>
            <w:rFonts w:asciiTheme="majorHAnsi" w:hAnsiTheme="majorHAnsi" w:cstheme="majorHAnsi"/>
            <w:lang w:val="en"/>
          </w:rPr>
          <w:t>r</w:t>
        </w:r>
      </w:ins>
      <w:r w:rsidR="005F3BF1" w:rsidRPr="00604804">
        <w:rPr>
          <w:rStyle w:val="hps"/>
          <w:rFonts w:asciiTheme="majorHAnsi" w:hAnsiTheme="majorHAnsi" w:cstheme="majorHAnsi"/>
          <w:lang w:val="en"/>
        </w:rPr>
        <w:t>emove</w:t>
      </w:r>
      <w:r w:rsidR="005F3BF1"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="005F3BF1" w:rsidRPr="00604804">
        <w:rPr>
          <w:rStyle w:val="hps"/>
          <w:rFonts w:asciiTheme="majorHAnsi" w:hAnsiTheme="majorHAnsi" w:cstheme="majorHAnsi"/>
          <w:lang w:val="en"/>
        </w:rPr>
        <w:t>all</w:t>
      </w:r>
      <w:r w:rsidR="005F3BF1"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ins w:id="204" w:author="Dario Camol" w:date="2015-01-12T16:09:00Z">
        <w:r>
          <w:rPr>
            <w:rStyle w:val="shorttext"/>
            <w:rFonts w:asciiTheme="majorHAnsi" w:hAnsiTheme="majorHAnsi" w:cstheme="majorHAnsi"/>
            <w:lang w:val="en"/>
          </w:rPr>
          <w:t xml:space="preserve">the </w:t>
        </w:r>
      </w:ins>
      <w:r w:rsidR="005F3BF1" w:rsidRPr="00604804">
        <w:rPr>
          <w:rStyle w:val="hps"/>
          <w:rFonts w:asciiTheme="majorHAnsi" w:hAnsiTheme="majorHAnsi" w:cstheme="majorHAnsi"/>
          <w:lang w:val="en"/>
        </w:rPr>
        <w:t>applied filters</w:t>
      </w:r>
      <w:r w:rsidR="005F3BF1"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="005F3BF1" w:rsidRPr="00604804">
        <w:rPr>
          <w:rStyle w:val="hps"/>
          <w:rFonts w:asciiTheme="majorHAnsi" w:hAnsiTheme="majorHAnsi" w:cstheme="majorHAnsi"/>
          <w:lang w:val="en"/>
        </w:rPr>
        <w:t>from the query</w:t>
      </w:r>
    </w:p>
    <w:p w:rsidR="00D42653" w:rsidRDefault="00D42653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D42653" w:rsidRDefault="00D42653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D42653" w:rsidRDefault="00D42653" w:rsidP="00D42653">
      <w:pPr>
        <w:pStyle w:val="Corpotesto"/>
        <w:jc w:val="left"/>
        <w:rPr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If you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need to request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the metadata</w:t>
      </w:r>
      <w:r w:rsidRPr="00604804">
        <w:rPr>
          <w:rFonts w:asciiTheme="majorHAnsi" w:hAnsiTheme="majorHAnsi" w:cstheme="majorHAnsi"/>
          <w:lang w:val="en"/>
        </w:rPr>
        <w:t xml:space="preserve">, you can </w:t>
      </w:r>
      <w:r w:rsidRPr="00604804">
        <w:rPr>
          <w:rStyle w:val="hps"/>
          <w:rFonts w:asciiTheme="majorHAnsi" w:hAnsiTheme="majorHAnsi" w:cstheme="majorHAnsi"/>
          <w:lang w:val="en"/>
        </w:rPr>
        <w:t>switch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to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tab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"</w:t>
      </w:r>
      <w:r w:rsidRPr="00604804">
        <w:rPr>
          <w:rFonts w:asciiTheme="majorHAnsi" w:hAnsiTheme="majorHAnsi" w:cstheme="majorHAnsi"/>
          <w:lang w:val="en"/>
        </w:rPr>
        <w:t>Metadata"</w:t>
      </w: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6DD4451B" wp14:editId="036C166C">
            <wp:extent cx="5684282" cy="27813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idos\Desktop\Screeshot Client Documentation\Metadata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82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53" w:rsidRPr="00E1601F" w:rsidRDefault="00D42653" w:rsidP="00D42653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p w:rsidR="00FD2E2E" w:rsidRPr="00E1601F" w:rsidRDefault="00FD2E2E" w:rsidP="00FD2E2E">
      <w:pPr>
        <w:pStyle w:val="Corpotesto"/>
        <w:rPr>
          <w:ins w:id="205" w:author="Dario Camol" w:date="2015-01-12T16:10:00Z"/>
          <w:rFonts w:asciiTheme="majorHAnsi" w:hAnsiTheme="majorHAnsi" w:cstheme="majorHAnsi"/>
          <w:lang w:val="en-US"/>
        </w:rPr>
      </w:pPr>
      <w:ins w:id="206" w:author="Dario Camol" w:date="2015-01-12T16:10:00Z">
        <w:r w:rsidRPr="00E1601F">
          <w:rPr>
            <w:rFonts w:asciiTheme="majorHAnsi" w:hAnsiTheme="majorHAnsi" w:cstheme="majorHAnsi"/>
            <w:lang w:val="en-US"/>
          </w:rPr>
          <w:t xml:space="preserve">In this Tab you can choose </w:t>
        </w:r>
        <w:r>
          <w:rPr>
            <w:rFonts w:asciiTheme="majorHAnsi" w:hAnsiTheme="majorHAnsi" w:cstheme="majorHAnsi"/>
            <w:lang w:val="en-US"/>
          </w:rPr>
          <w:t>the type</w:t>
        </w:r>
        <w:r w:rsidRPr="00E1601F">
          <w:rPr>
            <w:rFonts w:asciiTheme="majorHAnsi" w:hAnsiTheme="majorHAnsi" w:cstheme="majorHAnsi"/>
            <w:lang w:val="en-US"/>
          </w:rPr>
          <w:t xml:space="preserve"> of Metadata and </w:t>
        </w:r>
        <w:r>
          <w:rPr>
            <w:rFonts w:asciiTheme="majorHAnsi" w:hAnsiTheme="majorHAnsi" w:cstheme="majorHAnsi"/>
            <w:lang w:val="en-US"/>
          </w:rPr>
          <w:t>get it through the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  <w:r>
          <w:rPr>
            <w:rFonts w:asciiTheme="majorHAnsi" w:hAnsiTheme="majorHAnsi" w:cstheme="majorHAnsi"/>
            <w:lang w:val="en-US"/>
          </w:rPr>
          <w:t>W</w:t>
        </w:r>
        <w:r w:rsidRPr="00E1601F">
          <w:rPr>
            <w:rFonts w:asciiTheme="majorHAnsi" w:hAnsiTheme="majorHAnsi" w:cstheme="majorHAnsi"/>
            <w:lang w:val="en-US"/>
          </w:rPr>
          <w:t xml:space="preserve">ebService </w:t>
        </w:r>
        <w:r w:rsidRPr="00604804">
          <w:rPr>
            <w:rStyle w:val="hps"/>
            <w:rFonts w:asciiTheme="majorHAnsi" w:hAnsiTheme="majorHAnsi" w:cstheme="majorHAnsi"/>
            <w:lang w:val="en"/>
          </w:rPr>
          <w:t>clicking on the button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  <w:r w:rsidRPr="00CD0BC5">
          <w:rPr>
            <w:rFonts w:asciiTheme="majorHAnsi" w:hAnsiTheme="majorHAnsi" w:cstheme="majorHAnsi"/>
            <w:i/>
            <w:lang w:val="en-US"/>
          </w:rPr>
          <w:t>Get Metadata</w:t>
        </w:r>
      </w:ins>
    </w:p>
    <w:p w:rsidR="00D42653" w:rsidRPr="00E1601F" w:rsidDel="00FD2E2E" w:rsidRDefault="00D42653" w:rsidP="00D42653">
      <w:pPr>
        <w:pStyle w:val="Corpotesto"/>
        <w:jc w:val="left"/>
        <w:rPr>
          <w:del w:id="207" w:author="Dario Camol" w:date="2015-01-12T16:10:00Z"/>
          <w:rFonts w:asciiTheme="majorHAnsi" w:hAnsiTheme="majorHAnsi" w:cstheme="majorHAnsi"/>
          <w:lang w:val="en-US"/>
        </w:rPr>
      </w:pPr>
      <w:del w:id="208" w:author="Dario Camol" w:date="2015-01-12T16:10:00Z">
        <w:r w:rsidRPr="00E1601F" w:rsidDel="00FD2E2E">
          <w:rPr>
            <w:rFonts w:asciiTheme="majorHAnsi" w:hAnsiTheme="majorHAnsi" w:cstheme="majorHAnsi"/>
            <w:lang w:val="en-US"/>
          </w:rPr>
          <w:delText xml:space="preserve">In this Tab you can choose </w:delText>
        </w:r>
      </w:del>
      <w:del w:id="209" w:author="Dario Camol" w:date="2015-01-12T16:09:00Z">
        <w:r w:rsidRPr="00E1601F" w:rsidDel="00FD2E2E">
          <w:rPr>
            <w:rFonts w:asciiTheme="majorHAnsi" w:hAnsiTheme="majorHAnsi" w:cstheme="majorHAnsi"/>
            <w:lang w:val="en-US"/>
          </w:rPr>
          <w:delText>a kind</w:delText>
        </w:r>
      </w:del>
      <w:del w:id="210" w:author="Dario Camol" w:date="2015-01-12T16:10:00Z">
        <w:r w:rsidRPr="00E1601F" w:rsidDel="00FD2E2E">
          <w:rPr>
            <w:rFonts w:asciiTheme="majorHAnsi" w:hAnsiTheme="majorHAnsi" w:cstheme="majorHAnsi"/>
            <w:lang w:val="en-US"/>
          </w:rPr>
          <w:delText xml:space="preserve"> of Metadata and required this at webService </w:delText>
        </w:r>
        <w:r w:rsidRPr="00604804" w:rsidDel="00FD2E2E">
          <w:rPr>
            <w:rStyle w:val="hps"/>
            <w:rFonts w:asciiTheme="majorHAnsi" w:hAnsiTheme="majorHAnsi" w:cstheme="majorHAnsi"/>
            <w:lang w:val="en"/>
          </w:rPr>
          <w:delText>clicking on the button</w:delText>
        </w:r>
        <w:r w:rsidRPr="00E1601F" w:rsidDel="00FD2E2E">
          <w:rPr>
            <w:rFonts w:asciiTheme="majorHAnsi" w:hAnsiTheme="majorHAnsi" w:cstheme="majorHAnsi"/>
            <w:lang w:val="en-US"/>
          </w:rPr>
          <w:delText xml:space="preserve"> “Get Metadata”</w:delText>
        </w:r>
      </w:del>
    </w:p>
    <w:p w:rsidR="00FD2E2E" w:rsidRDefault="00955CBE" w:rsidP="00D42653">
      <w:pPr>
        <w:pStyle w:val="Corpotesto"/>
        <w:jc w:val="left"/>
        <w:rPr>
          <w:ins w:id="211" w:author="Dario Camol" w:date="2015-01-12T16:10:00Z"/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In this case</w:t>
      </w:r>
      <w:ins w:id="212" w:author="Dario Camol" w:date="2015-01-12T16:10:00Z">
        <w:r w:rsidR="00FD2E2E">
          <w:rPr>
            <w:rFonts w:asciiTheme="majorHAnsi" w:hAnsiTheme="majorHAnsi" w:cstheme="majorHAnsi"/>
            <w:lang w:val="en-US"/>
          </w:rPr>
          <w:t>,</w:t>
        </w:r>
      </w:ins>
      <w:r w:rsidRPr="00E1601F">
        <w:rPr>
          <w:rFonts w:asciiTheme="majorHAnsi" w:hAnsiTheme="majorHAnsi" w:cstheme="majorHAnsi"/>
          <w:lang w:val="en-US"/>
        </w:rPr>
        <w:t xml:space="preserve"> it is possible to choose between </w:t>
      </w:r>
    </w:p>
    <w:p w:rsidR="00FD2E2E" w:rsidRDefault="00955CBE">
      <w:pPr>
        <w:pStyle w:val="Corpotesto"/>
        <w:numPr>
          <w:ilvl w:val="0"/>
          <w:numId w:val="25"/>
        </w:numPr>
        <w:spacing w:after="0"/>
        <w:jc w:val="left"/>
        <w:rPr>
          <w:ins w:id="213" w:author="Dario Camol" w:date="2015-01-12T16:10:00Z"/>
          <w:rFonts w:asciiTheme="majorHAnsi" w:hAnsiTheme="majorHAnsi" w:cstheme="majorHAnsi"/>
          <w:lang w:val="en-US"/>
        </w:rPr>
        <w:pPrChange w:id="214" w:author="Dario Camol" w:date="2015-01-12T16:11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full detail, </w:t>
      </w:r>
    </w:p>
    <w:p w:rsidR="00FD2E2E" w:rsidRDefault="00955CBE">
      <w:pPr>
        <w:pStyle w:val="Corpotesto"/>
        <w:numPr>
          <w:ilvl w:val="0"/>
          <w:numId w:val="25"/>
        </w:numPr>
        <w:spacing w:after="0"/>
        <w:jc w:val="left"/>
        <w:rPr>
          <w:ins w:id="215" w:author="Dario Camol" w:date="2015-01-12T16:10:00Z"/>
          <w:rFonts w:asciiTheme="majorHAnsi" w:hAnsiTheme="majorHAnsi" w:cstheme="majorHAnsi"/>
          <w:lang w:val="en-US"/>
        </w:rPr>
        <w:pPrChange w:id="216" w:author="Dario Camol" w:date="2015-01-12T16:11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>AllStubs</w:t>
      </w:r>
      <w:ins w:id="217" w:author="Dario Camol" w:date="2015-01-12T16:11:00Z">
        <w:r w:rsidR="00FD2E2E">
          <w:rPr>
            <w:rFonts w:asciiTheme="majorHAnsi" w:hAnsiTheme="majorHAnsi" w:cstheme="majorHAnsi"/>
            <w:lang w:val="en-US"/>
          </w:rPr>
          <w:t>,</w:t>
        </w:r>
      </w:ins>
      <w:r w:rsidRPr="00E1601F">
        <w:rPr>
          <w:rFonts w:asciiTheme="majorHAnsi" w:hAnsiTheme="majorHAnsi" w:cstheme="majorHAnsi"/>
          <w:lang w:val="en-US"/>
        </w:rPr>
        <w:t xml:space="preserve"> </w:t>
      </w:r>
      <w:del w:id="218" w:author="Dario Camol" w:date="2015-01-12T16:10:00Z">
        <w:r w:rsidRPr="00E1601F" w:rsidDel="00FD2E2E">
          <w:rPr>
            <w:rFonts w:asciiTheme="majorHAnsi" w:hAnsiTheme="majorHAnsi" w:cstheme="majorHAnsi"/>
            <w:lang w:val="en-US"/>
          </w:rPr>
          <w:delText xml:space="preserve">and </w:delText>
        </w:r>
      </w:del>
    </w:p>
    <w:p w:rsidR="00FD2E2E" w:rsidRDefault="00955CBE">
      <w:pPr>
        <w:pStyle w:val="Corpotesto"/>
        <w:numPr>
          <w:ilvl w:val="0"/>
          <w:numId w:val="25"/>
        </w:numPr>
        <w:spacing w:after="0"/>
        <w:jc w:val="left"/>
        <w:rPr>
          <w:ins w:id="219" w:author="Dario Camol" w:date="2015-01-12T16:10:00Z"/>
          <w:rFonts w:asciiTheme="majorHAnsi" w:hAnsiTheme="majorHAnsi" w:cstheme="majorHAnsi"/>
          <w:lang w:val="en-US"/>
        </w:rPr>
        <w:pPrChange w:id="220" w:author="Dario Camol" w:date="2015-01-12T16:11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>ReferencedStubs</w:t>
      </w:r>
      <w:ins w:id="221" w:author="Dario Camol" w:date="2015-01-12T16:11:00Z">
        <w:r w:rsidR="00FD2E2E">
          <w:rPr>
            <w:rFonts w:asciiTheme="majorHAnsi" w:hAnsiTheme="majorHAnsi" w:cstheme="majorHAnsi"/>
            <w:lang w:val="en-US"/>
          </w:rPr>
          <w:t>,</w:t>
        </w:r>
      </w:ins>
      <w:r w:rsidRPr="00E1601F">
        <w:rPr>
          <w:rFonts w:asciiTheme="majorHAnsi" w:hAnsiTheme="majorHAnsi" w:cstheme="majorHAnsi"/>
          <w:lang w:val="en-US"/>
        </w:rPr>
        <w:t xml:space="preserve"> </w:t>
      </w:r>
    </w:p>
    <w:p w:rsidR="00FD2E2E" w:rsidRDefault="00955CBE">
      <w:pPr>
        <w:pStyle w:val="Corpotesto"/>
        <w:numPr>
          <w:ilvl w:val="0"/>
          <w:numId w:val="25"/>
        </w:numPr>
        <w:spacing w:after="0"/>
        <w:jc w:val="left"/>
        <w:rPr>
          <w:ins w:id="222" w:author="Dario Camol" w:date="2015-01-12T16:11:00Z"/>
          <w:rFonts w:asciiTheme="majorHAnsi" w:hAnsiTheme="majorHAnsi" w:cstheme="majorHAnsi"/>
          <w:lang w:val="en-US"/>
        </w:rPr>
        <w:pPrChange w:id="223" w:author="Dario Camol" w:date="2015-01-12T16:11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and the level of the References that you want to request. </w:t>
      </w:r>
    </w:p>
    <w:p w:rsidR="00FD2E2E" w:rsidRDefault="00FD2E2E">
      <w:pPr>
        <w:pStyle w:val="Corpotesto"/>
        <w:spacing w:after="0"/>
        <w:jc w:val="left"/>
        <w:rPr>
          <w:ins w:id="224" w:author="Dario Camol" w:date="2015-01-12T16:11:00Z"/>
          <w:rFonts w:asciiTheme="majorHAnsi" w:hAnsiTheme="majorHAnsi" w:cstheme="majorHAnsi"/>
          <w:lang w:val="en-US"/>
        </w:rPr>
        <w:pPrChange w:id="225" w:author="Dario Camol" w:date="2015-01-12T16:11:00Z">
          <w:pPr>
            <w:pStyle w:val="Corpotesto"/>
            <w:jc w:val="left"/>
          </w:pPr>
        </w:pPrChange>
      </w:pPr>
    </w:p>
    <w:p w:rsidR="00955CBE" w:rsidRPr="00E1601F" w:rsidDel="00FD2E2E" w:rsidRDefault="00955CBE">
      <w:pPr>
        <w:pStyle w:val="Corpotesto"/>
        <w:spacing w:after="0"/>
        <w:rPr>
          <w:del w:id="226" w:author="Dario Camol" w:date="2015-01-12T16:12:00Z"/>
          <w:rFonts w:asciiTheme="majorHAnsi" w:hAnsiTheme="majorHAnsi" w:cstheme="majorHAnsi"/>
          <w:lang w:val="en-US"/>
        </w:rPr>
        <w:pPrChange w:id="227" w:author="Dario Camol" w:date="2015-01-12T16:11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In the drop down menu </w:t>
      </w:r>
      <w:del w:id="228" w:author="Dario Camol" w:date="2015-01-12T16:12:00Z">
        <w:r w:rsidRPr="00E1601F" w:rsidDel="00FD2E2E">
          <w:rPr>
            <w:rFonts w:asciiTheme="majorHAnsi" w:hAnsiTheme="majorHAnsi" w:cstheme="majorHAnsi"/>
            <w:lang w:val="en-US"/>
          </w:rPr>
          <w:delText xml:space="preserve">to the references </w:delText>
        </w:r>
      </w:del>
      <w:ins w:id="229" w:author="Dario Camol" w:date="2015-01-12T16:12:00Z">
        <w:r w:rsidR="00FD2E2E">
          <w:rPr>
            <w:rFonts w:asciiTheme="majorHAnsi" w:hAnsiTheme="majorHAnsi" w:cstheme="majorHAnsi"/>
            <w:lang w:val="en-US"/>
          </w:rPr>
          <w:t>,</w:t>
        </w:r>
      </w:ins>
      <w:r w:rsidRPr="00E1601F">
        <w:rPr>
          <w:rFonts w:asciiTheme="majorHAnsi" w:hAnsiTheme="majorHAnsi" w:cstheme="majorHAnsi"/>
          <w:lang w:val="en-US"/>
        </w:rPr>
        <w:t xml:space="preserve">you can also write </w:t>
      </w:r>
      <w:del w:id="230" w:author="Dario Camol" w:date="2015-01-12T16:12:00Z">
        <w:r w:rsidRPr="00E1601F" w:rsidDel="00FD2E2E">
          <w:rPr>
            <w:rFonts w:asciiTheme="majorHAnsi" w:hAnsiTheme="majorHAnsi" w:cstheme="majorHAnsi"/>
            <w:lang w:val="en-US"/>
          </w:rPr>
          <w:delText xml:space="preserve">if you want </w:delText>
        </w:r>
      </w:del>
      <w:r w:rsidRPr="00E1601F">
        <w:rPr>
          <w:rFonts w:asciiTheme="majorHAnsi" w:hAnsiTheme="majorHAnsi" w:cstheme="majorHAnsi"/>
          <w:lang w:val="en-US"/>
        </w:rPr>
        <w:t xml:space="preserve">a reference </w:t>
      </w:r>
      <w:del w:id="231" w:author="Dario Camol" w:date="2015-01-12T16:12:00Z">
        <w:r w:rsidRPr="00E1601F" w:rsidDel="00FD2E2E">
          <w:rPr>
            <w:rFonts w:asciiTheme="majorHAnsi" w:hAnsiTheme="majorHAnsi" w:cstheme="majorHAnsi"/>
            <w:lang w:val="en-US"/>
          </w:rPr>
          <w:delText>of type</w:delText>
        </w:r>
      </w:del>
      <w:ins w:id="232" w:author="Dario Camol" w:date="2015-01-12T16:12:00Z">
        <w:r w:rsidR="00FD2E2E">
          <w:rPr>
            <w:rFonts w:asciiTheme="majorHAnsi" w:hAnsiTheme="majorHAnsi" w:cstheme="majorHAnsi"/>
            <w:lang w:val="en-US"/>
          </w:rPr>
          <w:t xml:space="preserve">to a </w:t>
        </w:r>
      </w:ins>
      <w:r w:rsidRPr="00E1601F">
        <w:rPr>
          <w:rFonts w:asciiTheme="majorHAnsi" w:hAnsiTheme="majorHAnsi" w:cstheme="majorHAnsi"/>
          <w:lang w:val="en-US"/>
        </w:rPr>
        <w:t xml:space="preserve"> "</w:t>
      </w:r>
      <w:r w:rsidRPr="00FD2E2E">
        <w:rPr>
          <w:rFonts w:asciiTheme="majorHAnsi" w:hAnsiTheme="majorHAnsi" w:cstheme="majorHAnsi"/>
          <w:i/>
          <w:lang w:val="en-US"/>
          <w:rPrChange w:id="233" w:author="Dario Camol" w:date="2015-01-12T16:12:00Z">
            <w:rPr>
              <w:rFonts w:asciiTheme="majorHAnsi" w:hAnsiTheme="majorHAnsi" w:cstheme="majorHAnsi"/>
              <w:lang w:val="en-US"/>
            </w:rPr>
          </w:rPrChange>
        </w:rPr>
        <w:t>Specific</w:t>
      </w:r>
      <w:r w:rsidRPr="00E1601F">
        <w:rPr>
          <w:rFonts w:asciiTheme="majorHAnsi" w:hAnsiTheme="majorHAnsi" w:cstheme="majorHAnsi"/>
          <w:lang w:val="en-US"/>
        </w:rPr>
        <w:t>" structure (or structures separated by commas)</w:t>
      </w:r>
      <w:del w:id="234" w:author="Dario Camol" w:date="2015-01-12T16:12:00Z">
        <w:r w:rsidRPr="00E1601F" w:rsidDel="00FD2E2E">
          <w:rPr>
            <w:rFonts w:asciiTheme="majorHAnsi" w:hAnsiTheme="majorHAnsi" w:cstheme="majorHAnsi"/>
            <w:lang w:val="en-US"/>
          </w:rPr>
          <w:delText xml:space="preserve"> that you intend to take</w:delText>
        </w:r>
      </w:del>
      <w:r w:rsidRPr="00E1601F">
        <w:rPr>
          <w:rFonts w:asciiTheme="majorHAnsi" w:hAnsiTheme="majorHAnsi" w:cstheme="majorHAnsi"/>
          <w:lang w:val="en-US"/>
        </w:rPr>
        <w:t>.</w:t>
      </w:r>
    </w:p>
    <w:p w:rsidR="00D42653" w:rsidRPr="00E1601F" w:rsidDel="00FD2E2E" w:rsidRDefault="00D42653">
      <w:pPr>
        <w:pStyle w:val="Corpotesto"/>
        <w:spacing w:after="0"/>
        <w:rPr>
          <w:del w:id="235" w:author="Dario Camol" w:date="2015-01-12T16:12:00Z"/>
          <w:rFonts w:asciiTheme="majorHAnsi" w:hAnsiTheme="majorHAnsi" w:cstheme="majorHAnsi"/>
          <w:lang w:val="en-US"/>
        </w:rPr>
        <w:pPrChange w:id="236" w:author="Dario Camol" w:date="2015-01-12T16:12:00Z">
          <w:pPr>
            <w:pStyle w:val="Corpotesto"/>
            <w:jc w:val="left"/>
          </w:pPr>
        </w:pPrChange>
      </w:pPr>
    </w:p>
    <w:p w:rsidR="0003666D" w:rsidRPr="00E1601F" w:rsidRDefault="00641956" w:rsidP="0003666D">
      <w:pPr>
        <w:pStyle w:val="Corpotesto"/>
        <w:jc w:val="left"/>
        <w:rPr>
          <w:rFonts w:asciiTheme="majorHAnsi" w:hAnsiTheme="majorHAnsi" w:cstheme="majorHAnsi"/>
          <w:b/>
          <w:lang w:val="en-US"/>
        </w:rPr>
      </w:pPr>
      <w:del w:id="237" w:author="Dario Camol" w:date="2015-01-12T16:11:00Z">
        <w:r w:rsidRPr="00E1601F" w:rsidDel="00FD2E2E">
          <w:rPr>
            <w:rFonts w:asciiTheme="majorHAnsi" w:hAnsiTheme="majorHAnsi" w:cstheme="majorHAnsi"/>
            <w:lang w:val="en-US"/>
          </w:rPr>
          <w:br w:type="page"/>
        </w:r>
        <w:r w:rsidR="0003666D" w:rsidRPr="00E1601F" w:rsidDel="00FD2E2E">
          <w:rPr>
            <w:rFonts w:asciiTheme="majorHAnsi" w:hAnsiTheme="majorHAnsi" w:cstheme="majorHAnsi"/>
            <w:b/>
            <w:lang w:val="en-US"/>
          </w:rPr>
          <w:lastRenderedPageBreak/>
          <w:delText>R</w:delText>
        </w:r>
      </w:del>
      <w:ins w:id="238" w:author="Dario Camol" w:date="2015-01-12T16:12:00Z">
        <w:r w:rsidR="00027BEF">
          <w:rPr>
            <w:rFonts w:asciiTheme="majorHAnsi" w:hAnsiTheme="majorHAnsi" w:cstheme="majorHAnsi"/>
            <w:b/>
            <w:lang w:val="en-US"/>
          </w:rPr>
          <w:t>R</w:t>
        </w:r>
      </w:ins>
      <w:r w:rsidR="0003666D" w:rsidRPr="00E1601F">
        <w:rPr>
          <w:rFonts w:asciiTheme="majorHAnsi" w:hAnsiTheme="majorHAnsi" w:cstheme="majorHAnsi"/>
          <w:b/>
          <w:lang w:val="en-US"/>
        </w:rPr>
        <w:t xml:space="preserve">EST </w:t>
      </w:r>
    </w:p>
    <w:p w:rsidR="0003666D" w:rsidRPr="00E1601F" w:rsidRDefault="0003666D" w:rsidP="0003666D">
      <w:pPr>
        <w:pStyle w:val="Corpotesto"/>
        <w:jc w:val="left"/>
        <w:rPr>
          <w:rFonts w:asciiTheme="majorHAnsi" w:hAnsiTheme="majorHAnsi" w:cstheme="majorHAnsi"/>
          <w:lang w:val="en-US"/>
        </w:rPr>
      </w:pPr>
      <w:del w:id="239" w:author="Dario Camol" w:date="2015-01-12T16:13:00Z">
        <w:r w:rsidRPr="00E1601F" w:rsidDel="005D6E32">
          <w:rPr>
            <w:rFonts w:asciiTheme="majorHAnsi" w:hAnsiTheme="majorHAnsi" w:cstheme="majorHAnsi"/>
            <w:lang w:val="en-US"/>
          </w:rPr>
          <w:delText>Is possible see while selecting the different "code” of the dimension or attribute, the panel of the "Query Creator" which builds dynamically the query to send to the WebService</w:delText>
        </w:r>
        <w:r w:rsidRPr="00E1601F" w:rsidDel="005D6E32">
          <w:rPr>
            <w:rFonts w:asciiTheme="majorHAnsi" w:hAnsiTheme="majorHAnsi" w:cstheme="majorHAnsi"/>
            <w:noProof/>
            <w:lang w:val="en-US" w:eastAsia="it-IT"/>
          </w:rPr>
          <w:delText xml:space="preserve"> </w:delText>
        </w:r>
      </w:del>
      <w:ins w:id="240" w:author="Dario Camol" w:date="2015-01-12T16:13:00Z">
        <w:r w:rsidR="00027BEF">
          <w:rPr>
            <w:rFonts w:asciiTheme="majorHAnsi" w:hAnsiTheme="majorHAnsi" w:cstheme="majorHAnsi"/>
            <w:lang w:val="en-US"/>
          </w:rPr>
          <w:t>It i</w:t>
        </w:r>
        <w:r w:rsidR="00027BEF" w:rsidRPr="00E1601F">
          <w:rPr>
            <w:rFonts w:asciiTheme="majorHAnsi" w:hAnsiTheme="majorHAnsi" w:cstheme="majorHAnsi"/>
            <w:lang w:val="en-US"/>
          </w:rPr>
          <w:t xml:space="preserve">s possible </w:t>
        </w:r>
        <w:r w:rsidR="00027BEF">
          <w:rPr>
            <w:rFonts w:asciiTheme="majorHAnsi" w:hAnsiTheme="majorHAnsi" w:cstheme="majorHAnsi"/>
            <w:lang w:val="en-US"/>
          </w:rPr>
          <w:t xml:space="preserve">to </w:t>
        </w:r>
        <w:r w:rsidR="00027BEF" w:rsidRPr="00E1601F">
          <w:rPr>
            <w:rFonts w:asciiTheme="majorHAnsi" w:hAnsiTheme="majorHAnsi" w:cstheme="majorHAnsi"/>
            <w:lang w:val="en-US"/>
          </w:rPr>
          <w:t>see</w:t>
        </w:r>
        <w:r w:rsidR="00027BEF">
          <w:rPr>
            <w:rFonts w:asciiTheme="majorHAnsi" w:hAnsiTheme="majorHAnsi" w:cstheme="majorHAnsi"/>
            <w:lang w:val="en-US"/>
          </w:rPr>
          <w:t>, during the selection of</w:t>
        </w:r>
        <w:r w:rsidR="00027BEF" w:rsidRPr="00E1601F">
          <w:rPr>
            <w:rFonts w:asciiTheme="majorHAnsi" w:hAnsiTheme="majorHAnsi" w:cstheme="majorHAnsi"/>
            <w:lang w:val="en-US"/>
          </w:rPr>
          <w:t xml:space="preserve"> the different "code” of the dimension</w:t>
        </w:r>
        <w:r w:rsidR="00027BEF">
          <w:rPr>
            <w:rFonts w:asciiTheme="majorHAnsi" w:hAnsiTheme="majorHAnsi" w:cstheme="majorHAnsi"/>
            <w:lang w:val="en-US"/>
          </w:rPr>
          <w:t>s</w:t>
        </w:r>
        <w:r w:rsidR="00027BEF" w:rsidRPr="00E1601F">
          <w:rPr>
            <w:rFonts w:asciiTheme="majorHAnsi" w:hAnsiTheme="majorHAnsi" w:cstheme="majorHAnsi"/>
            <w:lang w:val="en-US"/>
          </w:rPr>
          <w:t xml:space="preserve"> or attribute</w:t>
        </w:r>
        <w:r w:rsidR="00027BEF">
          <w:rPr>
            <w:rFonts w:asciiTheme="majorHAnsi" w:hAnsiTheme="majorHAnsi" w:cstheme="majorHAnsi"/>
            <w:lang w:val="en-US"/>
          </w:rPr>
          <w:t>s</w:t>
        </w:r>
        <w:r w:rsidR="00027BEF" w:rsidRPr="00E1601F">
          <w:rPr>
            <w:rFonts w:asciiTheme="majorHAnsi" w:hAnsiTheme="majorHAnsi" w:cstheme="majorHAnsi"/>
            <w:lang w:val="en-US"/>
          </w:rPr>
          <w:t xml:space="preserve">, the panel of the "Query Creator" which builds dynamically the query </w:t>
        </w:r>
        <w:r w:rsidR="00027BEF">
          <w:rPr>
            <w:rFonts w:asciiTheme="majorHAnsi" w:hAnsiTheme="majorHAnsi" w:cstheme="majorHAnsi"/>
            <w:lang w:val="en-US"/>
          </w:rPr>
          <w:t xml:space="preserve">that has to be </w:t>
        </w:r>
        <w:r w:rsidR="00027BEF" w:rsidRPr="00E1601F">
          <w:rPr>
            <w:rFonts w:asciiTheme="majorHAnsi" w:hAnsiTheme="majorHAnsi" w:cstheme="majorHAnsi"/>
            <w:lang w:val="en-US"/>
          </w:rPr>
          <w:t>sen</w:t>
        </w:r>
        <w:r w:rsidR="00027BEF">
          <w:rPr>
            <w:rFonts w:asciiTheme="majorHAnsi" w:hAnsiTheme="majorHAnsi" w:cstheme="majorHAnsi"/>
            <w:lang w:val="en-US"/>
          </w:rPr>
          <w:t>t</w:t>
        </w:r>
        <w:r w:rsidR="00027BEF" w:rsidRPr="00E1601F">
          <w:rPr>
            <w:rFonts w:asciiTheme="majorHAnsi" w:hAnsiTheme="majorHAnsi" w:cstheme="majorHAnsi"/>
            <w:lang w:val="en-US"/>
          </w:rPr>
          <w:t xml:space="preserve"> to the WebService</w:t>
        </w:r>
        <w:r w:rsidR="00027BEF" w:rsidRPr="00027BEF">
          <w:rPr>
            <w:rFonts w:asciiTheme="majorHAnsi" w:hAnsiTheme="majorHAnsi" w:cstheme="majorHAnsi"/>
            <w:noProof/>
            <w:lang w:val="en-US" w:eastAsia="it-IT"/>
            <w:rPrChange w:id="241" w:author="Dario Camol" w:date="2015-01-12T16:13:00Z">
              <w:rPr>
                <w:rFonts w:asciiTheme="majorHAnsi" w:hAnsiTheme="majorHAnsi" w:cstheme="majorHAnsi"/>
                <w:noProof/>
                <w:lang w:val="it-IT" w:eastAsia="it-IT"/>
              </w:rPr>
            </w:rPrChange>
          </w:rPr>
          <w:t xml:space="preserve"> </w:t>
        </w:r>
      </w:ins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5F9655AA" wp14:editId="25615711">
            <wp:extent cx="6064772" cy="59150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idos\Desktop\Screeshot Client Documentation\Data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72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6D" w:rsidRDefault="0003666D" w:rsidP="0003666D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5D6E32" w:rsidRDefault="0003666D" w:rsidP="0003666D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In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>
        <w:rPr>
          <w:rFonts w:asciiTheme="majorHAnsi" w:hAnsiTheme="majorHAnsi" w:cstheme="majorHAnsi"/>
          <w:lang w:val="en"/>
        </w:rPr>
        <w:t>REST com</w:t>
      </w:r>
      <w:ins w:id="242" w:author="Dario Camol" w:date="2015-01-12T16:13:00Z">
        <w:r w:rsidR="005D6E32">
          <w:rPr>
            <w:rFonts w:asciiTheme="majorHAnsi" w:hAnsiTheme="majorHAnsi" w:cstheme="majorHAnsi"/>
            <w:lang w:val="en"/>
          </w:rPr>
          <w:t>m</w:t>
        </w:r>
      </w:ins>
      <w:r>
        <w:rPr>
          <w:rFonts w:asciiTheme="majorHAnsi" w:hAnsiTheme="majorHAnsi" w:cstheme="majorHAnsi"/>
          <w:lang w:val="en"/>
        </w:rPr>
        <w:t>unication mode</w:t>
      </w:r>
      <w:ins w:id="243" w:author="Dario Camol" w:date="2015-01-12T16:13:00Z">
        <w:r w:rsidR="005D6E32">
          <w:rPr>
            <w:rFonts w:asciiTheme="majorHAnsi" w:hAnsiTheme="majorHAnsi" w:cstheme="majorHAnsi"/>
            <w:lang w:val="en"/>
          </w:rPr>
          <w:t>,</w:t>
        </w:r>
      </w:ins>
      <w:r>
        <w:rPr>
          <w:rFonts w:asciiTheme="majorHAnsi" w:hAnsiTheme="majorHAnsi" w:cstheme="majorHAnsi"/>
          <w:lang w:val="en"/>
        </w:rPr>
        <w:t xml:space="preserve"> both version </w:t>
      </w:r>
      <w:r w:rsidRPr="00604804">
        <w:rPr>
          <w:rStyle w:val="hps"/>
          <w:rFonts w:asciiTheme="majorHAnsi" w:hAnsiTheme="majorHAnsi" w:cstheme="majorHAnsi"/>
          <w:lang w:val="en"/>
        </w:rPr>
        <w:t>SDMX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2.</w:t>
      </w:r>
      <w:r>
        <w:rPr>
          <w:rStyle w:val="hps"/>
          <w:rFonts w:asciiTheme="majorHAnsi" w:hAnsiTheme="majorHAnsi" w:cstheme="majorHAnsi"/>
          <w:lang w:val="en"/>
        </w:rPr>
        <w:t xml:space="preserve">0 and </w:t>
      </w:r>
      <w:r w:rsidRPr="00604804">
        <w:rPr>
          <w:rStyle w:val="hps"/>
          <w:rFonts w:asciiTheme="majorHAnsi" w:hAnsiTheme="majorHAnsi" w:cstheme="majorHAnsi"/>
          <w:lang w:val="en"/>
        </w:rPr>
        <w:t>SDMX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2.1</w:t>
      </w:r>
      <w:r w:rsidRPr="00604804">
        <w:rPr>
          <w:rFonts w:asciiTheme="majorHAnsi" w:hAnsiTheme="majorHAnsi" w:cstheme="majorHAnsi"/>
          <w:lang w:val="en"/>
        </w:rPr>
        <w:t xml:space="preserve"> </w:t>
      </w:r>
      <w:del w:id="244" w:author="Dario Camol" w:date="2015-01-12T16:13:00Z"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vesion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</w:del>
      <w:r w:rsidRPr="00604804">
        <w:rPr>
          <w:rStyle w:val="hps"/>
          <w:rFonts w:asciiTheme="majorHAnsi" w:hAnsiTheme="majorHAnsi" w:cstheme="majorHAnsi"/>
          <w:lang w:val="en"/>
        </w:rPr>
        <w:t xml:space="preserve">you must </w:t>
      </w:r>
      <w:r>
        <w:rPr>
          <w:rStyle w:val="hps"/>
          <w:rFonts w:asciiTheme="majorHAnsi" w:hAnsiTheme="majorHAnsi" w:cstheme="majorHAnsi"/>
          <w:lang w:val="en"/>
        </w:rPr>
        <w:t xml:space="preserve">modify the Header Rest parameter </w:t>
      </w:r>
      <w:del w:id="245" w:author="Dario Camol" w:date="2015-01-12T16:14:00Z">
        <w:r w:rsidDel="005D6E32">
          <w:rPr>
            <w:rStyle w:val="hps"/>
            <w:rFonts w:asciiTheme="majorHAnsi" w:hAnsiTheme="majorHAnsi" w:cstheme="majorHAnsi"/>
            <w:lang w:val="en"/>
          </w:rPr>
          <w:delText xml:space="preserve">for </w:delText>
        </w:r>
      </w:del>
      <w:ins w:id="246" w:author="Dario Camol" w:date="2015-01-12T16:14:00Z">
        <w:r w:rsidR="005D6E32">
          <w:rPr>
            <w:rStyle w:val="hps"/>
            <w:rFonts w:asciiTheme="majorHAnsi" w:hAnsiTheme="majorHAnsi" w:cstheme="majorHAnsi"/>
            <w:lang w:val="en"/>
          </w:rPr>
          <w:t xml:space="preserve">to </w:t>
        </w:r>
      </w:ins>
      <w:r>
        <w:rPr>
          <w:rStyle w:val="hps"/>
          <w:rFonts w:asciiTheme="majorHAnsi" w:hAnsiTheme="majorHAnsi" w:cstheme="majorHAnsi"/>
          <w:lang w:val="en"/>
        </w:rPr>
        <w:t xml:space="preserve">specify </w:t>
      </w:r>
      <w:ins w:id="247" w:author="Dario Camol" w:date="2015-01-12T16:14:00Z">
        <w:r w:rsidR="005D6E32">
          <w:rPr>
            <w:rStyle w:val="hps"/>
            <w:rFonts w:asciiTheme="majorHAnsi" w:hAnsiTheme="majorHAnsi" w:cstheme="majorHAnsi"/>
            <w:lang w:val="en"/>
          </w:rPr>
          <w:t xml:space="preserve">the </w:t>
        </w:r>
      </w:ins>
      <w:del w:id="248" w:author="Dario Camol" w:date="2015-01-12T16:14:00Z">
        <w:r w:rsidDel="005D6E32">
          <w:rPr>
            <w:rStyle w:val="hps"/>
            <w:rFonts w:asciiTheme="majorHAnsi" w:hAnsiTheme="majorHAnsi" w:cstheme="majorHAnsi"/>
            <w:lang w:val="en"/>
          </w:rPr>
          <w:delText xml:space="preserve">a </w:delText>
        </w:r>
      </w:del>
      <w:ins w:id="249" w:author="Dario Camol" w:date="2015-01-12T16:15:00Z">
        <w:r w:rsidR="005D6E32">
          <w:rPr>
            <w:rStyle w:val="hps"/>
            <w:rFonts w:asciiTheme="majorHAnsi" w:hAnsiTheme="majorHAnsi" w:cstheme="majorHAnsi"/>
            <w:lang w:val="en"/>
          </w:rPr>
          <w:t xml:space="preserve">needed </w:t>
        </w:r>
      </w:ins>
      <w:r>
        <w:rPr>
          <w:rStyle w:val="hps"/>
          <w:rFonts w:asciiTheme="majorHAnsi" w:hAnsiTheme="majorHAnsi" w:cstheme="majorHAnsi"/>
          <w:lang w:val="en"/>
        </w:rPr>
        <w:t>result</w:t>
      </w:r>
      <w:del w:id="250" w:author="Dario Camol" w:date="2015-01-12T16:15:00Z">
        <w:r w:rsidDel="005D6E32">
          <w:rPr>
            <w:rStyle w:val="hps"/>
            <w:rFonts w:asciiTheme="majorHAnsi" w:hAnsiTheme="majorHAnsi" w:cstheme="majorHAnsi"/>
            <w:lang w:val="en"/>
          </w:rPr>
          <w:delText xml:space="preserve"> you want</w:delText>
        </w:r>
      </w:del>
    </w:p>
    <w:p w:rsidR="0003666D" w:rsidRPr="00604804" w:rsidRDefault="0003666D" w:rsidP="0003666D">
      <w:pPr>
        <w:pStyle w:val="Corpotesto"/>
        <w:jc w:val="left"/>
        <w:rPr>
          <w:rStyle w:val="hps"/>
          <w:rFonts w:asciiTheme="majorHAnsi" w:hAnsiTheme="majorHAnsi" w:cstheme="majorHAnsi"/>
          <w:lang w:val="it-IT"/>
        </w:rPr>
      </w:pPr>
      <w:r w:rsidRPr="00604804">
        <w:rPr>
          <w:rStyle w:val="hps"/>
          <w:rFonts w:asciiTheme="majorHAnsi" w:hAnsiTheme="majorHAnsi" w:cstheme="majorHAnsi"/>
          <w:lang w:val="en"/>
        </w:rPr>
        <w:t>Can</w:t>
      </w:r>
      <w:r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you choose</w:t>
      </w:r>
      <w:r w:rsidRPr="00604804">
        <w:rPr>
          <w:rStyle w:val="shorttext"/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between</w:t>
      </w:r>
    </w:p>
    <w:p w:rsidR="0003666D" w:rsidRPr="00604804" w:rsidRDefault="0003666D" w:rsidP="0003666D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lang w:val="it-IT"/>
        </w:rPr>
        <w:t>StructureSpecificData</w:t>
      </w:r>
    </w:p>
    <w:p w:rsidR="00701870" w:rsidRDefault="0003666D" w:rsidP="0003666D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 w:rsidRPr="00D42653">
        <w:rPr>
          <w:rFonts w:asciiTheme="majorHAnsi" w:hAnsiTheme="majorHAnsi" w:cstheme="majorHAnsi"/>
          <w:lang w:val="it-IT"/>
        </w:rPr>
        <w:t>GenericData</w:t>
      </w:r>
    </w:p>
    <w:p w:rsidR="00701870" w:rsidRDefault="00701870" w:rsidP="0003666D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RDF</w:t>
      </w:r>
    </w:p>
    <w:p w:rsidR="00701870" w:rsidRDefault="00701870" w:rsidP="0003666D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DSPL</w:t>
      </w:r>
    </w:p>
    <w:p w:rsidR="00701870" w:rsidRDefault="00701870" w:rsidP="0003666D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t>JSON</w:t>
      </w:r>
    </w:p>
    <w:p w:rsidR="0003666D" w:rsidRPr="00D42653" w:rsidRDefault="0003666D" w:rsidP="0003666D">
      <w:pPr>
        <w:pStyle w:val="Corpotesto"/>
        <w:numPr>
          <w:ilvl w:val="0"/>
          <w:numId w:val="24"/>
        </w:numPr>
        <w:jc w:val="left"/>
        <w:rPr>
          <w:rFonts w:asciiTheme="majorHAnsi" w:hAnsiTheme="majorHAnsi" w:cstheme="majorHAnsi"/>
          <w:lang w:val="it-IT"/>
        </w:rPr>
      </w:pPr>
      <w:r w:rsidRPr="00D42653">
        <w:rPr>
          <w:rFonts w:asciiTheme="majorHAnsi" w:hAnsiTheme="majorHAnsi" w:cstheme="majorHAnsi"/>
          <w:lang w:val="it-IT"/>
        </w:rPr>
        <w:lastRenderedPageBreak/>
        <w:br w:type="page"/>
      </w:r>
    </w:p>
    <w:p w:rsidR="0003666D" w:rsidRPr="00E1601F" w:rsidRDefault="0003666D" w:rsidP="0003666D">
      <w:pPr>
        <w:jc w:val="left"/>
        <w:rPr>
          <w:rFonts w:asciiTheme="majorHAnsi" w:hAnsiTheme="majorHAnsi" w:cstheme="majorHAnsi"/>
          <w:sz w:val="24"/>
          <w:szCs w:val="24"/>
          <w:lang w:val="en-US" w:eastAsia="it-IT"/>
        </w:rPr>
      </w:pP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lastRenderedPageBreak/>
        <w:t>It is also possible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t>for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t>both formats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t>to choose the type</w:t>
      </w:r>
      <w:r w:rsidRPr="005F3BF1">
        <w:rPr>
          <w:rFonts w:asciiTheme="majorHAnsi" w:hAnsiTheme="majorHAnsi" w:cstheme="majorHAnsi"/>
          <w:sz w:val="24"/>
          <w:szCs w:val="24"/>
          <w:lang w:val="en" w:eastAsia="it-IT"/>
        </w:rPr>
        <w:t xml:space="preserve"> </w:t>
      </w:r>
      <w:r w:rsidRPr="00604804">
        <w:rPr>
          <w:rFonts w:asciiTheme="majorHAnsi" w:hAnsiTheme="majorHAnsi" w:cstheme="majorHAnsi"/>
          <w:sz w:val="24"/>
          <w:szCs w:val="24"/>
          <w:lang w:val="en" w:eastAsia="it-IT"/>
        </w:rPr>
        <w:t>FLAT</w:t>
      </w:r>
    </w:p>
    <w:p w:rsidR="0003666D" w:rsidRPr="00604804" w:rsidRDefault="0003666D" w:rsidP="0003666D">
      <w:pPr>
        <w:pStyle w:val="Corpotesto"/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7565E7DC" wp14:editId="617CCC58">
            <wp:extent cx="523875" cy="238125"/>
            <wp:effectExtent l="0" t="0" r="9525" b="9525"/>
            <wp:docPr id="7" name="Immagine 7" descr="C:\Users\eidos\Desktop\Screeshot Client Documentation\Fl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idos\Desktop\Screeshot Client Documentation\Fla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32" w:rsidRPr="00E1601F" w:rsidRDefault="005D6E32" w:rsidP="005D6E32">
      <w:pPr>
        <w:pStyle w:val="Corpotesto"/>
        <w:rPr>
          <w:ins w:id="251" w:author="Dario Camol" w:date="2015-01-12T16:15:00Z"/>
          <w:rFonts w:asciiTheme="majorHAnsi" w:hAnsiTheme="majorHAnsi" w:cstheme="majorHAnsi"/>
          <w:lang w:val="en-US"/>
        </w:rPr>
      </w:pPr>
      <w:ins w:id="252" w:author="Dario Camol" w:date="2015-01-12T16:15:00Z">
        <w:r w:rsidRPr="00604804">
          <w:rPr>
            <w:rStyle w:val="hps"/>
            <w:rFonts w:asciiTheme="majorHAnsi" w:hAnsiTheme="majorHAnsi" w:cstheme="majorHAnsi"/>
            <w:lang w:val="en"/>
          </w:rPr>
          <w:t>This flag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will change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the value of the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CD0BC5">
          <w:rPr>
            <w:rStyle w:val="hps"/>
            <w:rFonts w:asciiTheme="majorHAnsi" w:hAnsiTheme="majorHAnsi" w:cstheme="majorHAnsi"/>
            <w:i/>
            <w:lang w:val="en"/>
          </w:rPr>
          <w:t>DimensionAtObservation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in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CD0BC5">
          <w:rPr>
            <w:rStyle w:val="hps"/>
            <w:rFonts w:asciiTheme="majorHAnsi" w:hAnsiTheme="majorHAnsi" w:cstheme="majorHAnsi"/>
            <w:i/>
            <w:lang w:val="en"/>
          </w:rPr>
          <w:t>AllDimensions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Fonts w:asciiTheme="majorHAnsi" w:hAnsiTheme="majorHAnsi" w:cstheme="majorHAnsi"/>
            <w:lang w:val="en"/>
          </w:rPr>
          <w:br/>
        </w:r>
        <w:r w:rsidRPr="00604804">
          <w:rPr>
            <w:rStyle w:val="hps"/>
            <w:rFonts w:asciiTheme="majorHAnsi" w:hAnsiTheme="majorHAnsi" w:cstheme="majorHAnsi"/>
            <w:lang w:val="en"/>
          </w:rPr>
          <w:t>In this way you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will request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>
          <w:rPr>
            <w:rFonts w:asciiTheme="majorHAnsi" w:hAnsiTheme="majorHAnsi" w:cstheme="majorHAnsi"/>
            <w:lang w:val="en"/>
          </w:rPr>
          <w:t xml:space="preserve">to the </w:t>
        </w:r>
        <w:r w:rsidRPr="00604804">
          <w:rPr>
            <w:rStyle w:val="hps"/>
            <w:rFonts w:asciiTheme="majorHAnsi" w:hAnsiTheme="majorHAnsi" w:cstheme="majorHAnsi"/>
            <w:lang w:val="en"/>
          </w:rPr>
          <w:t>webservice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to return all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attributes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and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dimension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at the observation level</w:t>
        </w:r>
      </w:ins>
    </w:p>
    <w:p w:rsidR="0003666D" w:rsidRPr="00E1601F" w:rsidDel="005D6E32" w:rsidRDefault="0003666D" w:rsidP="0003666D">
      <w:pPr>
        <w:pStyle w:val="Corpotesto"/>
        <w:jc w:val="left"/>
        <w:rPr>
          <w:del w:id="253" w:author="Dario Camol" w:date="2015-01-12T16:15:00Z"/>
          <w:rFonts w:asciiTheme="majorHAnsi" w:hAnsiTheme="majorHAnsi" w:cstheme="majorHAnsi"/>
          <w:lang w:val="en-US"/>
        </w:rPr>
      </w:pPr>
      <w:del w:id="254" w:author="Dario Camol" w:date="2015-01-12T16:15:00Z"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This flag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will change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the value of the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DimensionAtObservation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in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AllDimensions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Fonts w:asciiTheme="majorHAnsi" w:hAnsiTheme="majorHAnsi" w:cstheme="majorHAnsi"/>
            <w:lang w:val="en"/>
          </w:rPr>
          <w:br/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In this way you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will request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webservice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to return all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attributes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and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dimension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at the observation level</w:delText>
        </w:r>
      </w:del>
    </w:p>
    <w:p w:rsidR="0003666D" w:rsidRPr="00604804" w:rsidRDefault="0003666D" w:rsidP="0003666D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5D6E32" w:rsidRPr="00604804" w:rsidRDefault="005D6E32" w:rsidP="005D6E32">
      <w:pPr>
        <w:pStyle w:val="Corpotesto"/>
        <w:jc w:val="left"/>
        <w:rPr>
          <w:ins w:id="255" w:author="Dario Camol" w:date="2015-01-12T16:16:00Z"/>
          <w:rStyle w:val="hps"/>
          <w:rFonts w:asciiTheme="majorHAnsi" w:hAnsiTheme="majorHAnsi" w:cstheme="majorHAnsi"/>
          <w:lang w:val="en"/>
        </w:rPr>
      </w:pPr>
      <w:ins w:id="256" w:author="Dario Camol" w:date="2015-01-12T16:16:00Z">
        <w:r w:rsidRPr="00604804">
          <w:rPr>
            <w:rStyle w:val="hps"/>
            <w:rFonts w:asciiTheme="majorHAnsi" w:hAnsiTheme="majorHAnsi" w:cstheme="majorHAnsi"/>
            <w:lang w:val="en"/>
          </w:rPr>
          <w:t>To request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 xml:space="preserve">data </w:t>
        </w:r>
        <w:r>
          <w:rPr>
            <w:rStyle w:val="hps"/>
            <w:rFonts w:asciiTheme="majorHAnsi" w:hAnsiTheme="majorHAnsi" w:cstheme="majorHAnsi"/>
            <w:lang w:val="en"/>
          </w:rPr>
          <w:t>from the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webservice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>
          <w:rPr>
            <w:rStyle w:val="hps"/>
            <w:rFonts w:asciiTheme="majorHAnsi" w:hAnsiTheme="majorHAnsi" w:cstheme="majorHAnsi"/>
            <w:lang w:val="en"/>
          </w:rPr>
          <w:t>you can</w:t>
        </w:r>
        <w:r w:rsidRPr="00604804">
          <w:rPr>
            <w:rStyle w:val="hps"/>
            <w:rFonts w:asciiTheme="majorHAnsi" w:hAnsiTheme="majorHAnsi" w:cstheme="majorHAnsi"/>
            <w:lang w:val="en"/>
          </w:rPr>
          <w:t xml:space="preserve"> click on the</w:t>
        </w:r>
        <w:r w:rsidRPr="00604804">
          <w:rPr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button</w:t>
        </w:r>
      </w:ins>
    </w:p>
    <w:p w:rsidR="0003666D" w:rsidRPr="00604804" w:rsidDel="005D6E32" w:rsidRDefault="0003666D" w:rsidP="0003666D">
      <w:pPr>
        <w:pStyle w:val="Corpotesto"/>
        <w:jc w:val="left"/>
        <w:rPr>
          <w:del w:id="257" w:author="Dario Camol" w:date="2015-01-12T16:16:00Z"/>
          <w:rStyle w:val="hps"/>
          <w:rFonts w:asciiTheme="majorHAnsi" w:hAnsiTheme="majorHAnsi" w:cstheme="majorHAnsi"/>
          <w:lang w:val="en"/>
        </w:rPr>
      </w:pPr>
      <w:del w:id="258" w:author="Dario Camol" w:date="2015-01-12T16:16:00Z"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To request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data to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webservice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simply click on the</w:delText>
        </w:r>
        <w:r w:rsidRPr="00604804" w:rsidDel="005D6E32">
          <w:rPr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button</w:delText>
        </w:r>
      </w:del>
    </w:p>
    <w:p w:rsidR="0003666D" w:rsidRPr="00604804" w:rsidRDefault="0003666D" w:rsidP="0003666D">
      <w:pPr>
        <w:pStyle w:val="Corpotesto"/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0BB83BB1" wp14:editId="35D6A21C">
            <wp:extent cx="1000125" cy="419100"/>
            <wp:effectExtent l="0" t="0" r="9525" b="0"/>
            <wp:docPr id="9" name="Immagine 9" descr="C:\Users\eidos\Desktop\Screeshot Client Documentation\GetDat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idos\Desktop\Screeshot Client Documentation\GetData2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6D" w:rsidRPr="00E1601F" w:rsidRDefault="0003666D" w:rsidP="0003666D">
      <w:pPr>
        <w:pStyle w:val="Corpotesto"/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Or</w:t>
      </w:r>
      <w:ins w:id="259" w:author="Dario Camol" w:date="2015-01-12T16:16:00Z">
        <w:r w:rsidR="005D6E32">
          <w:rPr>
            <w:rFonts w:asciiTheme="majorHAnsi" w:hAnsiTheme="majorHAnsi" w:cstheme="majorHAnsi"/>
            <w:lang w:val="en-US"/>
          </w:rPr>
          <w:t xml:space="preserve"> on the button</w:t>
        </w:r>
      </w:ins>
    </w:p>
    <w:p w:rsidR="005D6E32" w:rsidRDefault="0003666D" w:rsidP="0003666D">
      <w:pPr>
        <w:pStyle w:val="Corpotesto"/>
        <w:jc w:val="left"/>
        <w:rPr>
          <w:ins w:id="260" w:author="Dario Camol" w:date="2015-01-12T16:16:00Z"/>
          <w:rFonts w:asciiTheme="majorHAnsi" w:hAnsiTheme="majorHAnsi" w:cstheme="majorHAnsi"/>
          <w:lang w:val="en-US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0615D77B" wp14:editId="0EF82BDB">
            <wp:extent cx="790575" cy="361950"/>
            <wp:effectExtent l="0" t="0" r="9525" b="0"/>
            <wp:docPr id="10" name="Immagine 10" descr="C:\Users\eidos\Desktop\Screeshot Client Documentation\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idos\Desktop\Screeshot Client Documentation\Rese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01F">
        <w:rPr>
          <w:rFonts w:asciiTheme="majorHAnsi" w:hAnsiTheme="majorHAnsi" w:cstheme="majorHAnsi"/>
          <w:lang w:val="en-US"/>
        </w:rPr>
        <w:t xml:space="preserve"> </w:t>
      </w:r>
    </w:p>
    <w:p w:rsidR="005D6E32" w:rsidRDefault="005D6E32" w:rsidP="005D6E32">
      <w:pPr>
        <w:pStyle w:val="Corpotesto"/>
        <w:jc w:val="left"/>
        <w:rPr>
          <w:ins w:id="261" w:author="Dario Camol" w:date="2015-01-12T16:16:00Z"/>
          <w:rStyle w:val="hps"/>
          <w:rFonts w:asciiTheme="majorHAnsi" w:hAnsiTheme="majorHAnsi" w:cstheme="majorHAnsi"/>
          <w:lang w:val="en"/>
        </w:rPr>
      </w:pPr>
      <w:ins w:id="262" w:author="Dario Camol" w:date="2015-01-12T16:16:00Z">
        <w:r>
          <w:rPr>
            <w:rFonts w:asciiTheme="majorHAnsi" w:hAnsiTheme="majorHAnsi" w:cstheme="majorHAnsi"/>
            <w:lang w:val="en-US"/>
          </w:rPr>
          <w:t xml:space="preserve">to </w:t>
        </w:r>
        <w:r>
          <w:rPr>
            <w:rStyle w:val="hps"/>
            <w:rFonts w:asciiTheme="majorHAnsi" w:hAnsiTheme="majorHAnsi" w:cstheme="majorHAnsi"/>
            <w:lang w:val="en"/>
          </w:rPr>
          <w:t>r</w:t>
        </w:r>
        <w:r w:rsidRPr="00604804">
          <w:rPr>
            <w:rStyle w:val="hps"/>
            <w:rFonts w:asciiTheme="majorHAnsi" w:hAnsiTheme="majorHAnsi" w:cstheme="majorHAnsi"/>
            <w:lang w:val="en"/>
          </w:rPr>
          <w:t>emove</w:t>
        </w:r>
        <w:r w:rsidRPr="00604804">
          <w:rPr>
            <w:rStyle w:val="shorttext"/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all</w:t>
        </w:r>
        <w:r w:rsidRPr="00604804">
          <w:rPr>
            <w:rStyle w:val="shorttext"/>
            <w:rFonts w:asciiTheme="majorHAnsi" w:hAnsiTheme="majorHAnsi" w:cstheme="majorHAnsi"/>
            <w:lang w:val="en"/>
          </w:rPr>
          <w:t xml:space="preserve"> </w:t>
        </w:r>
        <w:r>
          <w:rPr>
            <w:rStyle w:val="shorttext"/>
            <w:rFonts w:asciiTheme="majorHAnsi" w:hAnsiTheme="majorHAnsi" w:cstheme="majorHAnsi"/>
            <w:lang w:val="en"/>
          </w:rPr>
          <w:t xml:space="preserve">the </w:t>
        </w:r>
        <w:r w:rsidRPr="00604804">
          <w:rPr>
            <w:rStyle w:val="hps"/>
            <w:rFonts w:asciiTheme="majorHAnsi" w:hAnsiTheme="majorHAnsi" w:cstheme="majorHAnsi"/>
            <w:lang w:val="en"/>
          </w:rPr>
          <w:t>applied filters</w:t>
        </w:r>
        <w:r w:rsidRPr="00604804">
          <w:rPr>
            <w:rStyle w:val="shorttext"/>
            <w:rFonts w:asciiTheme="majorHAnsi" w:hAnsiTheme="majorHAnsi" w:cstheme="majorHAnsi"/>
            <w:lang w:val="en"/>
          </w:rPr>
          <w:t xml:space="preserve"> </w:t>
        </w:r>
        <w:r w:rsidRPr="00604804">
          <w:rPr>
            <w:rStyle w:val="hps"/>
            <w:rFonts w:asciiTheme="majorHAnsi" w:hAnsiTheme="majorHAnsi" w:cstheme="majorHAnsi"/>
            <w:lang w:val="en"/>
          </w:rPr>
          <w:t>from the query</w:t>
        </w:r>
      </w:ins>
    </w:p>
    <w:p w:rsidR="0003666D" w:rsidDel="005D6E32" w:rsidRDefault="0003666D" w:rsidP="0003666D">
      <w:pPr>
        <w:pStyle w:val="Corpotesto"/>
        <w:jc w:val="left"/>
        <w:rPr>
          <w:del w:id="263" w:author="Dario Camol" w:date="2015-01-12T16:16:00Z"/>
          <w:rStyle w:val="hps"/>
          <w:rFonts w:asciiTheme="majorHAnsi" w:hAnsiTheme="majorHAnsi" w:cstheme="majorHAnsi"/>
          <w:lang w:val="en"/>
        </w:rPr>
      </w:pPr>
      <w:del w:id="264" w:author="Dario Camol" w:date="2015-01-12T16:16:00Z"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Remove</w:delText>
        </w:r>
        <w:r w:rsidRPr="00604804" w:rsidDel="005D6E32">
          <w:rPr>
            <w:rStyle w:val="shorttext"/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all</w:delText>
        </w:r>
        <w:r w:rsidRPr="00604804" w:rsidDel="005D6E32">
          <w:rPr>
            <w:rStyle w:val="shorttext"/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applied filters</w:delText>
        </w:r>
        <w:r w:rsidRPr="00604804" w:rsidDel="005D6E32">
          <w:rPr>
            <w:rStyle w:val="shorttext"/>
            <w:rFonts w:asciiTheme="majorHAnsi" w:hAnsiTheme="majorHAnsi" w:cstheme="majorHAnsi"/>
            <w:lang w:val="en"/>
          </w:rPr>
          <w:delText xml:space="preserve">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from the query</w:delText>
        </w:r>
      </w:del>
    </w:p>
    <w:p w:rsidR="0003666D" w:rsidRDefault="0003666D" w:rsidP="0003666D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03666D" w:rsidRDefault="0003666D" w:rsidP="0003666D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</w:p>
    <w:p w:rsidR="0003666D" w:rsidRDefault="0003666D" w:rsidP="0003666D">
      <w:pPr>
        <w:pStyle w:val="Corpotesto"/>
        <w:jc w:val="left"/>
        <w:rPr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If you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need to request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the metadata</w:t>
      </w:r>
      <w:r w:rsidRPr="00604804">
        <w:rPr>
          <w:rFonts w:asciiTheme="majorHAnsi" w:hAnsiTheme="majorHAnsi" w:cstheme="majorHAnsi"/>
          <w:lang w:val="en"/>
        </w:rPr>
        <w:t xml:space="preserve">, you can </w:t>
      </w:r>
      <w:r w:rsidRPr="00604804">
        <w:rPr>
          <w:rStyle w:val="hps"/>
          <w:rFonts w:asciiTheme="majorHAnsi" w:hAnsiTheme="majorHAnsi" w:cstheme="majorHAnsi"/>
          <w:lang w:val="en"/>
        </w:rPr>
        <w:t>switch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to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tab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"</w:t>
      </w:r>
      <w:r w:rsidRPr="00604804">
        <w:rPr>
          <w:rFonts w:asciiTheme="majorHAnsi" w:hAnsiTheme="majorHAnsi" w:cstheme="majorHAnsi"/>
          <w:lang w:val="en"/>
        </w:rPr>
        <w:t>Metadata"</w:t>
      </w: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61B71D70" wp14:editId="48F14A52">
            <wp:extent cx="5684282" cy="2555724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idos\Desktop\Screeshot Client Documentation\Metadata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82" cy="25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6D" w:rsidRPr="00E1601F" w:rsidRDefault="0003666D" w:rsidP="0003666D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p w:rsidR="005D6E32" w:rsidRPr="00E1601F" w:rsidRDefault="005D6E32" w:rsidP="005D6E32">
      <w:pPr>
        <w:pStyle w:val="Corpotesto"/>
        <w:rPr>
          <w:ins w:id="265" w:author="Dario Camol" w:date="2015-01-12T16:17:00Z"/>
          <w:rFonts w:asciiTheme="majorHAnsi" w:hAnsiTheme="majorHAnsi" w:cstheme="majorHAnsi"/>
          <w:lang w:val="en-US"/>
        </w:rPr>
      </w:pPr>
      <w:ins w:id="266" w:author="Dario Camol" w:date="2015-01-12T16:17:00Z">
        <w:r w:rsidRPr="00E1601F">
          <w:rPr>
            <w:rFonts w:asciiTheme="majorHAnsi" w:hAnsiTheme="majorHAnsi" w:cstheme="majorHAnsi"/>
            <w:lang w:val="en-US"/>
          </w:rPr>
          <w:t xml:space="preserve">In this Tab you can choose </w:t>
        </w:r>
        <w:r>
          <w:rPr>
            <w:rFonts w:asciiTheme="majorHAnsi" w:hAnsiTheme="majorHAnsi" w:cstheme="majorHAnsi"/>
            <w:lang w:val="en-US"/>
          </w:rPr>
          <w:t>the type</w:t>
        </w:r>
        <w:r w:rsidRPr="00E1601F">
          <w:rPr>
            <w:rFonts w:asciiTheme="majorHAnsi" w:hAnsiTheme="majorHAnsi" w:cstheme="majorHAnsi"/>
            <w:lang w:val="en-US"/>
          </w:rPr>
          <w:t xml:space="preserve"> of Metadata and </w:t>
        </w:r>
        <w:r>
          <w:rPr>
            <w:rFonts w:asciiTheme="majorHAnsi" w:hAnsiTheme="majorHAnsi" w:cstheme="majorHAnsi"/>
            <w:lang w:val="en-US"/>
          </w:rPr>
          <w:t>get it through the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  <w:r>
          <w:rPr>
            <w:rFonts w:asciiTheme="majorHAnsi" w:hAnsiTheme="majorHAnsi" w:cstheme="majorHAnsi"/>
            <w:lang w:val="en-US"/>
          </w:rPr>
          <w:t>W</w:t>
        </w:r>
        <w:r w:rsidRPr="00E1601F">
          <w:rPr>
            <w:rFonts w:asciiTheme="majorHAnsi" w:hAnsiTheme="majorHAnsi" w:cstheme="majorHAnsi"/>
            <w:lang w:val="en-US"/>
          </w:rPr>
          <w:t xml:space="preserve">ebService </w:t>
        </w:r>
        <w:r w:rsidRPr="00604804">
          <w:rPr>
            <w:rStyle w:val="hps"/>
            <w:rFonts w:asciiTheme="majorHAnsi" w:hAnsiTheme="majorHAnsi" w:cstheme="majorHAnsi"/>
            <w:lang w:val="en"/>
          </w:rPr>
          <w:t>clicking on the button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  <w:r w:rsidRPr="00CD0BC5">
          <w:rPr>
            <w:rFonts w:asciiTheme="majorHAnsi" w:hAnsiTheme="majorHAnsi" w:cstheme="majorHAnsi"/>
            <w:i/>
            <w:lang w:val="en-US"/>
          </w:rPr>
          <w:t>Get Metadata</w:t>
        </w:r>
      </w:ins>
    </w:p>
    <w:p w:rsidR="0003666D" w:rsidRPr="00E1601F" w:rsidDel="005D6E32" w:rsidRDefault="0003666D" w:rsidP="0003666D">
      <w:pPr>
        <w:pStyle w:val="Corpotesto"/>
        <w:jc w:val="left"/>
        <w:rPr>
          <w:del w:id="267" w:author="Dario Camol" w:date="2015-01-12T16:17:00Z"/>
          <w:rFonts w:asciiTheme="majorHAnsi" w:hAnsiTheme="majorHAnsi" w:cstheme="majorHAnsi"/>
          <w:lang w:val="en-US"/>
        </w:rPr>
      </w:pPr>
      <w:del w:id="268" w:author="Dario Camol" w:date="2015-01-12T16:17:00Z">
        <w:r w:rsidRPr="00E1601F" w:rsidDel="005D6E32">
          <w:rPr>
            <w:rFonts w:asciiTheme="majorHAnsi" w:hAnsiTheme="majorHAnsi" w:cstheme="majorHAnsi"/>
            <w:lang w:val="en-US"/>
          </w:rPr>
          <w:delText xml:space="preserve">In this Tab you can choose a kind of Metadata and required this at webService </w:delText>
        </w:r>
        <w:r w:rsidRPr="00604804" w:rsidDel="005D6E32">
          <w:rPr>
            <w:rStyle w:val="hps"/>
            <w:rFonts w:asciiTheme="majorHAnsi" w:hAnsiTheme="majorHAnsi" w:cstheme="majorHAnsi"/>
            <w:lang w:val="en"/>
          </w:rPr>
          <w:delText>clicking on the button</w:delText>
        </w:r>
        <w:r w:rsidRPr="00E1601F" w:rsidDel="005D6E32">
          <w:rPr>
            <w:rFonts w:asciiTheme="majorHAnsi" w:hAnsiTheme="majorHAnsi" w:cstheme="majorHAnsi"/>
            <w:lang w:val="en-US"/>
          </w:rPr>
          <w:delText xml:space="preserve"> “Get Metadata”</w:delText>
        </w:r>
      </w:del>
    </w:p>
    <w:p w:rsidR="0003666D" w:rsidRPr="00E1601F" w:rsidRDefault="0003666D">
      <w:pPr>
        <w:jc w:val="left"/>
        <w:rPr>
          <w:rFonts w:asciiTheme="majorHAnsi" w:hAnsiTheme="majorHAnsi" w:cstheme="majorHAnsi"/>
          <w:lang w:val="en-US"/>
        </w:rPr>
      </w:pPr>
    </w:p>
    <w:p w:rsidR="005D6E32" w:rsidRDefault="00155477" w:rsidP="005D6E32">
      <w:pPr>
        <w:pStyle w:val="Corpotesto"/>
        <w:jc w:val="left"/>
        <w:rPr>
          <w:ins w:id="269" w:author="Dario Camol" w:date="2015-01-12T16:18:00Z"/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Also in this case</w:t>
      </w:r>
      <w:del w:id="270" w:author="Dario Camol" w:date="2015-01-12T16:18:00Z">
        <w:r w:rsidRPr="00E1601F" w:rsidDel="005D6E32">
          <w:rPr>
            <w:rFonts w:asciiTheme="majorHAnsi" w:hAnsiTheme="majorHAnsi" w:cstheme="majorHAnsi"/>
            <w:lang w:val="en-US"/>
          </w:rPr>
          <w:delText xml:space="preserve"> </w:delText>
        </w:r>
      </w:del>
      <w:ins w:id="271" w:author="Dario Camol" w:date="2015-01-12T16:18:00Z">
        <w:r w:rsidR="005D6E32">
          <w:rPr>
            <w:rFonts w:asciiTheme="majorHAnsi" w:hAnsiTheme="majorHAnsi" w:cstheme="majorHAnsi"/>
            <w:lang w:val="en-US"/>
          </w:rPr>
          <w:t>,</w:t>
        </w:r>
        <w:r w:rsidR="005D6E32" w:rsidRPr="00E1601F">
          <w:rPr>
            <w:rFonts w:asciiTheme="majorHAnsi" w:hAnsiTheme="majorHAnsi" w:cstheme="majorHAnsi"/>
            <w:lang w:val="en-US"/>
          </w:rPr>
          <w:t xml:space="preserve"> it is possible to choose between </w:t>
        </w:r>
      </w:ins>
    </w:p>
    <w:p w:rsidR="005D6E32" w:rsidRDefault="005D6E32" w:rsidP="005D6E32">
      <w:pPr>
        <w:pStyle w:val="Corpotesto"/>
        <w:numPr>
          <w:ilvl w:val="0"/>
          <w:numId w:val="25"/>
        </w:numPr>
        <w:spacing w:after="0"/>
        <w:jc w:val="left"/>
        <w:rPr>
          <w:ins w:id="272" w:author="Dario Camol" w:date="2015-01-12T16:18:00Z"/>
          <w:rFonts w:asciiTheme="majorHAnsi" w:hAnsiTheme="majorHAnsi" w:cstheme="majorHAnsi"/>
          <w:lang w:val="en-US"/>
        </w:rPr>
      </w:pPr>
      <w:ins w:id="273" w:author="Dario Camol" w:date="2015-01-12T16:18:00Z">
        <w:r w:rsidRPr="00E1601F">
          <w:rPr>
            <w:rFonts w:asciiTheme="majorHAnsi" w:hAnsiTheme="majorHAnsi" w:cstheme="majorHAnsi"/>
            <w:lang w:val="en-US"/>
          </w:rPr>
          <w:t xml:space="preserve">full detail, </w:t>
        </w:r>
      </w:ins>
    </w:p>
    <w:p w:rsidR="005D6E32" w:rsidRDefault="005D6E32" w:rsidP="005D6E32">
      <w:pPr>
        <w:pStyle w:val="Corpotesto"/>
        <w:numPr>
          <w:ilvl w:val="0"/>
          <w:numId w:val="25"/>
        </w:numPr>
        <w:spacing w:after="0"/>
        <w:jc w:val="left"/>
        <w:rPr>
          <w:ins w:id="274" w:author="Dario Camol" w:date="2015-01-12T16:18:00Z"/>
          <w:rFonts w:asciiTheme="majorHAnsi" w:hAnsiTheme="majorHAnsi" w:cstheme="majorHAnsi"/>
          <w:lang w:val="en-US"/>
        </w:rPr>
      </w:pPr>
      <w:ins w:id="275" w:author="Dario Camol" w:date="2015-01-12T16:18:00Z">
        <w:r w:rsidRPr="00E1601F">
          <w:rPr>
            <w:rFonts w:asciiTheme="majorHAnsi" w:hAnsiTheme="majorHAnsi" w:cstheme="majorHAnsi"/>
            <w:lang w:val="en-US"/>
          </w:rPr>
          <w:lastRenderedPageBreak/>
          <w:t>AllStubs</w:t>
        </w:r>
        <w:r>
          <w:rPr>
            <w:rFonts w:asciiTheme="majorHAnsi" w:hAnsiTheme="majorHAnsi" w:cstheme="majorHAnsi"/>
            <w:lang w:val="en-US"/>
          </w:rPr>
          <w:t>,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</w:ins>
    </w:p>
    <w:p w:rsidR="005D6E32" w:rsidRDefault="005D6E32" w:rsidP="005D6E32">
      <w:pPr>
        <w:pStyle w:val="Corpotesto"/>
        <w:numPr>
          <w:ilvl w:val="0"/>
          <w:numId w:val="25"/>
        </w:numPr>
        <w:spacing w:after="0"/>
        <w:jc w:val="left"/>
        <w:rPr>
          <w:ins w:id="276" w:author="Dario Camol" w:date="2015-01-12T16:18:00Z"/>
          <w:rFonts w:asciiTheme="majorHAnsi" w:hAnsiTheme="majorHAnsi" w:cstheme="majorHAnsi"/>
          <w:lang w:val="en-US"/>
        </w:rPr>
      </w:pPr>
      <w:ins w:id="277" w:author="Dario Camol" w:date="2015-01-12T16:18:00Z">
        <w:r w:rsidRPr="00E1601F">
          <w:rPr>
            <w:rFonts w:asciiTheme="majorHAnsi" w:hAnsiTheme="majorHAnsi" w:cstheme="majorHAnsi"/>
            <w:lang w:val="en-US"/>
          </w:rPr>
          <w:t>ReferencedStubs</w:t>
        </w:r>
        <w:r>
          <w:rPr>
            <w:rFonts w:asciiTheme="majorHAnsi" w:hAnsiTheme="majorHAnsi" w:cstheme="majorHAnsi"/>
            <w:lang w:val="en-US"/>
          </w:rPr>
          <w:t>,</w:t>
        </w:r>
        <w:r w:rsidRPr="00E1601F">
          <w:rPr>
            <w:rFonts w:asciiTheme="majorHAnsi" w:hAnsiTheme="majorHAnsi" w:cstheme="majorHAnsi"/>
            <w:lang w:val="en-US"/>
          </w:rPr>
          <w:t xml:space="preserve"> </w:t>
        </w:r>
      </w:ins>
    </w:p>
    <w:p w:rsidR="005D6E32" w:rsidRDefault="005D6E32" w:rsidP="005D6E32">
      <w:pPr>
        <w:pStyle w:val="Corpotesto"/>
        <w:numPr>
          <w:ilvl w:val="0"/>
          <w:numId w:val="25"/>
        </w:numPr>
        <w:spacing w:after="0"/>
        <w:jc w:val="left"/>
        <w:rPr>
          <w:ins w:id="278" w:author="Dario Camol" w:date="2015-01-12T16:18:00Z"/>
          <w:rFonts w:asciiTheme="majorHAnsi" w:hAnsiTheme="majorHAnsi" w:cstheme="majorHAnsi"/>
          <w:lang w:val="en-US"/>
        </w:rPr>
      </w:pPr>
      <w:ins w:id="279" w:author="Dario Camol" w:date="2015-01-12T16:18:00Z">
        <w:r w:rsidRPr="00E1601F">
          <w:rPr>
            <w:rFonts w:asciiTheme="majorHAnsi" w:hAnsiTheme="majorHAnsi" w:cstheme="majorHAnsi"/>
            <w:lang w:val="en-US"/>
          </w:rPr>
          <w:t xml:space="preserve">and the level of the References that you want to request. </w:t>
        </w:r>
      </w:ins>
    </w:p>
    <w:p w:rsidR="005D6E32" w:rsidRDefault="005D6E32" w:rsidP="005D6E32">
      <w:pPr>
        <w:pStyle w:val="Corpotesto"/>
        <w:spacing w:after="0"/>
        <w:jc w:val="left"/>
        <w:rPr>
          <w:ins w:id="280" w:author="Dario Camol" w:date="2015-01-12T16:18:00Z"/>
          <w:rFonts w:asciiTheme="majorHAnsi" w:hAnsiTheme="majorHAnsi" w:cstheme="majorHAnsi"/>
          <w:lang w:val="en-US"/>
        </w:rPr>
      </w:pPr>
    </w:p>
    <w:p w:rsidR="00155477" w:rsidRPr="00E1601F" w:rsidRDefault="005D6E32" w:rsidP="005D6E32">
      <w:pPr>
        <w:pStyle w:val="Corpotesto"/>
        <w:jc w:val="left"/>
        <w:rPr>
          <w:rFonts w:asciiTheme="majorHAnsi" w:hAnsiTheme="majorHAnsi" w:cstheme="majorHAnsi"/>
          <w:lang w:val="en-US"/>
        </w:rPr>
      </w:pPr>
      <w:ins w:id="281" w:author="Dario Camol" w:date="2015-01-12T16:18:00Z">
        <w:r w:rsidRPr="00E1601F">
          <w:rPr>
            <w:rFonts w:asciiTheme="majorHAnsi" w:hAnsiTheme="majorHAnsi" w:cstheme="majorHAnsi"/>
            <w:lang w:val="en-US"/>
          </w:rPr>
          <w:t xml:space="preserve">In the drop down menu </w:t>
        </w:r>
        <w:r>
          <w:rPr>
            <w:rFonts w:asciiTheme="majorHAnsi" w:hAnsiTheme="majorHAnsi" w:cstheme="majorHAnsi"/>
            <w:lang w:val="en-US"/>
          </w:rPr>
          <w:t>,</w:t>
        </w:r>
        <w:r w:rsidRPr="00E1601F">
          <w:rPr>
            <w:rFonts w:asciiTheme="majorHAnsi" w:hAnsiTheme="majorHAnsi" w:cstheme="majorHAnsi"/>
            <w:lang w:val="en-US"/>
          </w:rPr>
          <w:t xml:space="preserve">you can also write a reference </w:t>
        </w:r>
        <w:r>
          <w:rPr>
            <w:rFonts w:asciiTheme="majorHAnsi" w:hAnsiTheme="majorHAnsi" w:cstheme="majorHAnsi"/>
            <w:lang w:val="en-US"/>
          </w:rPr>
          <w:t xml:space="preserve">to a </w:t>
        </w:r>
        <w:r w:rsidRPr="00E1601F">
          <w:rPr>
            <w:rFonts w:asciiTheme="majorHAnsi" w:hAnsiTheme="majorHAnsi" w:cstheme="majorHAnsi"/>
            <w:lang w:val="en-US"/>
          </w:rPr>
          <w:t xml:space="preserve"> "</w:t>
        </w:r>
        <w:r w:rsidRPr="00CD0BC5">
          <w:rPr>
            <w:rFonts w:asciiTheme="majorHAnsi" w:hAnsiTheme="majorHAnsi" w:cstheme="majorHAnsi"/>
            <w:i/>
            <w:lang w:val="en-US"/>
          </w:rPr>
          <w:t>Specific</w:t>
        </w:r>
        <w:r w:rsidRPr="00E1601F">
          <w:rPr>
            <w:rFonts w:asciiTheme="majorHAnsi" w:hAnsiTheme="majorHAnsi" w:cstheme="majorHAnsi"/>
            <w:lang w:val="en-US"/>
          </w:rPr>
          <w:t>" structure (or structures separated by commas).</w:t>
        </w:r>
      </w:ins>
      <w:del w:id="282" w:author="Dario Camol" w:date="2015-01-12T16:18:00Z">
        <w:r w:rsidR="00155477" w:rsidRPr="00E1601F" w:rsidDel="005D6E32">
          <w:rPr>
            <w:rFonts w:asciiTheme="majorHAnsi" w:hAnsiTheme="majorHAnsi" w:cstheme="majorHAnsi"/>
            <w:lang w:val="en-US"/>
          </w:rPr>
          <w:delText>it is possible to choose between full detail, AllStubs and ReferencedStubs</w:delText>
        </w:r>
      </w:del>
      <w:r w:rsidR="000E4ECE">
        <w:rPr>
          <w:rFonts w:asciiTheme="majorHAnsi" w:hAnsiTheme="majorHAnsi" w:cstheme="majorHAnsi"/>
          <w:lang w:val="en-US"/>
        </w:rPr>
        <w:t xml:space="preserve"> (only for Rest v2.1, for v2.0 the combobox is lock on Full)</w:t>
      </w:r>
      <w:del w:id="283" w:author="Dario Camol" w:date="2015-01-12T16:18:00Z">
        <w:r w:rsidR="00155477" w:rsidRPr="00E1601F" w:rsidDel="005D6E32">
          <w:rPr>
            <w:rFonts w:asciiTheme="majorHAnsi" w:hAnsiTheme="majorHAnsi" w:cstheme="majorHAnsi"/>
            <w:lang w:val="en-US"/>
          </w:rPr>
          <w:delText xml:space="preserve"> and the level of the References that you want to request. In the drop down menu to the references you can also write if you want a reference of type "Specific" structure (or structures separated by commas) that you intend to take.</w:delText>
        </w:r>
      </w:del>
    </w:p>
    <w:p w:rsidR="00155477" w:rsidRPr="00E1601F" w:rsidDel="00F120A0" w:rsidRDefault="00155477">
      <w:pPr>
        <w:jc w:val="left"/>
        <w:rPr>
          <w:del w:id="284" w:author="Dario Camol" w:date="2015-01-12T17:06:00Z"/>
          <w:rFonts w:asciiTheme="majorHAnsi" w:hAnsiTheme="majorHAnsi" w:cstheme="majorHAnsi"/>
          <w:lang w:val="en-US"/>
        </w:rPr>
      </w:pPr>
    </w:p>
    <w:p w:rsidR="00155477" w:rsidRPr="00E1601F" w:rsidRDefault="00155477">
      <w:pPr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br w:type="page"/>
      </w:r>
    </w:p>
    <w:p w:rsidR="00155477" w:rsidRPr="00E1601F" w:rsidDel="005D6E32" w:rsidRDefault="00155477">
      <w:pPr>
        <w:jc w:val="left"/>
        <w:rPr>
          <w:del w:id="285" w:author="Dario Camol" w:date="2015-01-12T16:18:00Z"/>
          <w:rFonts w:asciiTheme="majorHAnsi" w:hAnsiTheme="majorHAnsi" w:cstheme="majorHAnsi"/>
          <w:lang w:val="en-US"/>
        </w:rPr>
      </w:pPr>
    </w:p>
    <w:p w:rsidR="00641956" w:rsidRPr="00E1601F" w:rsidDel="005D6E32" w:rsidRDefault="00641956" w:rsidP="00604804">
      <w:pPr>
        <w:jc w:val="left"/>
        <w:rPr>
          <w:del w:id="286" w:author="Dario Camol" w:date="2015-01-12T16:18:00Z"/>
          <w:rFonts w:asciiTheme="majorHAnsi" w:hAnsiTheme="majorHAnsi" w:cstheme="majorHAnsi"/>
          <w:lang w:val="en-US"/>
        </w:rPr>
      </w:pPr>
    </w:p>
    <w:p w:rsidR="00641956" w:rsidRPr="00E1601F" w:rsidRDefault="00641956" w:rsidP="00604804">
      <w:pPr>
        <w:pStyle w:val="Corpotesto"/>
        <w:jc w:val="left"/>
        <w:rPr>
          <w:rFonts w:asciiTheme="majorHAnsi" w:hAnsiTheme="majorHAnsi" w:cstheme="majorHAnsi"/>
          <w:b/>
          <w:lang w:val="en-US"/>
        </w:rPr>
      </w:pPr>
      <w:r w:rsidRPr="00E1601F">
        <w:rPr>
          <w:rFonts w:asciiTheme="majorHAnsi" w:hAnsiTheme="majorHAnsi" w:cstheme="majorHAnsi"/>
          <w:b/>
          <w:lang w:val="en-US"/>
        </w:rPr>
        <w:t>WebService</w:t>
      </w:r>
      <w:r w:rsidR="005F3BF1" w:rsidRPr="00E1601F">
        <w:rPr>
          <w:rFonts w:asciiTheme="majorHAnsi" w:hAnsiTheme="majorHAnsi" w:cstheme="majorHAnsi"/>
          <w:b/>
          <w:lang w:val="en-US"/>
        </w:rPr>
        <w:t xml:space="preserve"> </w:t>
      </w:r>
      <w:r w:rsidRPr="00E1601F">
        <w:rPr>
          <w:rFonts w:asciiTheme="majorHAnsi" w:hAnsiTheme="majorHAnsi" w:cstheme="majorHAnsi"/>
          <w:b/>
          <w:lang w:val="en-US"/>
        </w:rPr>
        <w:t>Result</w:t>
      </w:r>
    </w:p>
    <w:p w:rsidR="005F3BF1" w:rsidRPr="00604804" w:rsidRDefault="005F3BF1" w:rsidP="00604804">
      <w:pPr>
        <w:pStyle w:val="Corpotesto"/>
        <w:jc w:val="left"/>
        <w:rPr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Requesting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data or metadata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in both versions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="0003666D">
        <w:rPr>
          <w:rFonts w:asciiTheme="majorHAnsi" w:hAnsiTheme="majorHAnsi" w:cstheme="majorHAnsi"/>
          <w:lang w:val="en"/>
        </w:rPr>
        <w:t>and in both com</w:t>
      </w:r>
      <w:ins w:id="287" w:author="Dario Camol" w:date="2015-01-12T16:18:00Z">
        <w:r w:rsidR="005D6E32">
          <w:rPr>
            <w:rFonts w:asciiTheme="majorHAnsi" w:hAnsiTheme="majorHAnsi" w:cstheme="majorHAnsi"/>
            <w:lang w:val="en"/>
          </w:rPr>
          <w:t>m</w:t>
        </w:r>
      </w:ins>
      <w:r w:rsidR="0003666D">
        <w:rPr>
          <w:rFonts w:asciiTheme="majorHAnsi" w:hAnsiTheme="majorHAnsi" w:cstheme="majorHAnsi"/>
          <w:lang w:val="en"/>
        </w:rPr>
        <w:t>unication mode</w:t>
      </w:r>
      <w:r w:rsidRPr="00604804">
        <w:rPr>
          <w:rFonts w:asciiTheme="majorHAnsi" w:hAnsiTheme="majorHAnsi" w:cstheme="majorHAnsi"/>
          <w:lang w:val="en"/>
        </w:rPr>
        <w:br/>
      </w:r>
      <w:r w:rsidRPr="00604804">
        <w:rPr>
          <w:rStyle w:val="hps"/>
          <w:rFonts w:asciiTheme="majorHAnsi" w:hAnsiTheme="majorHAnsi" w:cstheme="majorHAnsi"/>
          <w:lang w:val="en"/>
        </w:rPr>
        <w:t>The system will change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the display on the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tab "</w:t>
      </w:r>
      <w:r w:rsidRPr="00604804">
        <w:rPr>
          <w:rFonts w:asciiTheme="majorHAnsi" w:hAnsiTheme="majorHAnsi" w:cstheme="majorHAnsi"/>
          <w:lang w:val="en"/>
        </w:rPr>
        <w:t>Results"</w:t>
      </w:r>
    </w:p>
    <w:p w:rsidR="00641956" w:rsidRDefault="00641956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162627" cy="504825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idos\Desktop\Screeshot Client Documentation\ResultPag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27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Pr="00604804" w:rsidRDefault="00604804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</w:p>
    <w:p w:rsidR="0003666D" w:rsidRDefault="005F3BF1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On this page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you will see a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="0003666D">
        <w:rPr>
          <w:rStyle w:val="hps"/>
          <w:rFonts w:asciiTheme="majorHAnsi" w:hAnsiTheme="majorHAnsi" w:cstheme="majorHAnsi"/>
          <w:lang w:val="en"/>
        </w:rPr>
        <w:t>text field with response</w:t>
      </w:r>
      <w:ins w:id="288" w:author="Dario Camol" w:date="2015-01-12T16:23:00Z">
        <w:r w:rsidR="005D6E32">
          <w:rPr>
            <w:rStyle w:val="hps"/>
            <w:rFonts w:asciiTheme="majorHAnsi" w:hAnsiTheme="majorHAnsi" w:cstheme="majorHAnsi"/>
            <w:lang w:val="en"/>
          </w:rPr>
          <w:t>s</w:t>
        </w:r>
      </w:ins>
      <w:r w:rsidR="0003666D">
        <w:rPr>
          <w:rStyle w:val="hps"/>
          <w:rFonts w:asciiTheme="majorHAnsi" w:hAnsiTheme="majorHAnsi" w:cstheme="majorHAnsi"/>
          <w:lang w:val="en"/>
        </w:rPr>
        <w:t xml:space="preserve">. </w:t>
      </w:r>
    </w:p>
    <w:p w:rsidR="0003666D" w:rsidRDefault="0003666D">
      <w:pPr>
        <w:pStyle w:val="Corpotesto"/>
        <w:ind w:left="708"/>
        <w:jc w:val="left"/>
        <w:rPr>
          <w:rStyle w:val="hps"/>
          <w:rFonts w:asciiTheme="majorHAnsi" w:hAnsiTheme="majorHAnsi" w:cstheme="majorHAnsi"/>
          <w:lang w:val="en"/>
        </w:rPr>
        <w:pPrChange w:id="289" w:author="Dario Camol" w:date="2015-01-12T16:23:00Z">
          <w:pPr>
            <w:pStyle w:val="Corpotesto"/>
            <w:jc w:val="left"/>
          </w:pPr>
        </w:pPrChange>
      </w:pPr>
      <w:r>
        <w:rPr>
          <w:rStyle w:val="hps"/>
          <w:rFonts w:asciiTheme="majorHAnsi" w:hAnsiTheme="majorHAnsi" w:cstheme="majorHAnsi"/>
          <w:lang w:val="en"/>
        </w:rPr>
        <w:t>If the response isn’t over 5000 Characters the text will be xml formatted colors</w:t>
      </w:r>
    </w:p>
    <w:p w:rsidR="0003666D" w:rsidRDefault="0003666D">
      <w:pPr>
        <w:pStyle w:val="Corpotesto"/>
        <w:ind w:left="708"/>
        <w:jc w:val="left"/>
        <w:rPr>
          <w:rStyle w:val="hps"/>
          <w:rFonts w:asciiTheme="majorHAnsi" w:hAnsiTheme="majorHAnsi" w:cstheme="majorHAnsi"/>
          <w:lang w:val="en"/>
        </w:rPr>
        <w:pPrChange w:id="290" w:author="Dario Camol" w:date="2015-01-12T16:23:00Z">
          <w:pPr>
            <w:pStyle w:val="Corpotesto"/>
            <w:jc w:val="left"/>
          </w:pPr>
        </w:pPrChange>
      </w:pPr>
      <w:r>
        <w:rPr>
          <w:rStyle w:val="hps"/>
          <w:rFonts w:asciiTheme="majorHAnsi" w:hAnsiTheme="majorHAnsi" w:cstheme="majorHAnsi"/>
          <w:lang w:val="en"/>
        </w:rPr>
        <w:t>If the response isn’t over 10Mb the text field show you only a preview of result</w:t>
      </w:r>
    </w:p>
    <w:p w:rsidR="00641956" w:rsidRDefault="00641956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r w:rsidRPr="00604804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6115048" cy="3241065"/>
            <wp:effectExtent l="0" t="0" r="635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idos\Desktop\Screeshot Client Documentation\Sample21resultDs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8" cy="32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04" w:rsidRPr="00604804" w:rsidRDefault="00604804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</w:p>
    <w:p w:rsidR="00013950" w:rsidRDefault="005F3BF1" w:rsidP="00604804">
      <w:pPr>
        <w:pStyle w:val="Corpotesto"/>
        <w:jc w:val="left"/>
        <w:rPr>
          <w:rStyle w:val="hps"/>
          <w:rFonts w:asciiTheme="majorHAnsi" w:hAnsiTheme="majorHAnsi" w:cstheme="majorHAnsi"/>
          <w:lang w:val="en"/>
        </w:rPr>
      </w:pPr>
      <w:r w:rsidRPr="00604804">
        <w:rPr>
          <w:rStyle w:val="hps"/>
          <w:rFonts w:asciiTheme="majorHAnsi" w:hAnsiTheme="majorHAnsi" w:cstheme="majorHAnsi"/>
          <w:lang w:val="en"/>
        </w:rPr>
        <w:t>This page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will also display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any errors that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the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webservice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will return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in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SDMX</w:t>
      </w:r>
      <w:r w:rsidRPr="00604804">
        <w:rPr>
          <w:rFonts w:asciiTheme="majorHAnsi" w:hAnsiTheme="majorHAnsi" w:cstheme="majorHAnsi"/>
          <w:lang w:val="en"/>
        </w:rPr>
        <w:t xml:space="preserve"> </w:t>
      </w:r>
      <w:r w:rsidRPr="00604804">
        <w:rPr>
          <w:rStyle w:val="hps"/>
          <w:rFonts w:asciiTheme="majorHAnsi" w:hAnsiTheme="majorHAnsi" w:cstheme="majorHAnsi"/>
          <w:lang w:val="en"/>
        </w:rPr>
        <w:t>format</w:t>
      </w:r>
    </w:p>
    <w:p w:rsidR="0003666D" w:rsidRPr="00E1601F" w:rsidRDefault="008F76FA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  <w:ins w:id="291" w:author="Dario Camol" w:date="2015-01-12T16:29:00Z">
        <w:r>
          <w:rPr>
            <w:rFonts w:asciiTheme="majorHAnsi" w:hAnsiTheme="majorHAnsi" w:cstheme="majorHAnsi"/>
            <w:lang w:val="en-US"/>
          </w:rPr>
          <w:t xml:space="preserve">It </w:t>
        </w:r>
      </w:ins>
      <w:del w:id="292" w:author="Dario Camol" w:date="2015-01-12T16:29:00Z">
        <w:r w:rsidR="0003666D" w:rsidRPr="00E1601F" w:rsidDel="008F76FA">
          <w:rPr>
            <w:rFonts w:asciiTheme="majorHAnsi" w:hAnsiTheme="majorHAnsi" w:cstheme="majorHAnsi"/>
            <w:lang w:val="en-US"/>
          </w:rPr>
          <w:delText>I</w:delText>
        </w:r>
      </w:del>
      <w:ins w:id="293" w:author="Dario Camol" w:date="2015-01-12T16:29:00Z">
        <w:r>
          <w:rPr>
            <w:rFonts w:asciiTheme="majorHAnsi" w:hAnsiTheme="majorHAnsi" w:cstheme="majorHAnsi"/>
            <w:lang w:val="en-US"/>
          </w:rPr>
          <w:t>i</w:t>
        </w:r>
      </w:ins>
      <w:r w:rsidR="0003666D" w:rsidRPr="00E1601F">
        <w:rPr>
          <w:rFonts w:asciiTheme="majorHAnsi" w:hAnsiTheme="majorHAnsi" w:cstheme="majorHAnsi"/>
          <w:lang w:val="en-US"/>
        </w:rPr>
        <w:t>s possible</w:t>
      </w:r>
      <w:ins w:id="294" w:author="Dario Camol" w:date="2015-01-12T16:23:00Z">
        <w:r w:rsidR="005D6E32">
          <w:rPr>
            <w:rFonts w:asciiTheme="majorHAnsi" w:hAnsiTheme="majorHAnsi" w:cstheme="majorHAnsi"/>
            <w:lang w:val="en-US"/>
          </w:rPr>
          <w:t xml:space="preserve"> to</w:t>
        </w:r>
      </w:ins>
      <w:r w:rsidR="0003666D" w:rsidRPr="00E1601F">
        <w:rPr>
          <w:rFonts w:asciiTheme="majorHAnsi" w:hAnsiTheme="majorHAnsi" w:cstheme="majorHAnsi"/>
          <w:lang w:val="en-US"/>
        </w:rPr>
        <w:t xml:space="preserve"> show the result file in integral version in two way</w:t>
      </w:r>
      <w:ins w:id="295" w:author="Dario Camol" w:date="2015-01-12T16:27:00Z">
        <w:r>
          <w:rPr>
            <w:rFonts w:asciiTheme="majorHAnsi" w:hAnsiTheme="majorHAnsi" w:cstheme="majorHAnsi"/>
            <w:lang w:val="en-US"/>
          </w:rPr>
          <w:t>s</w:t>
        </w:r>
      </w:ins>
      <w:r w:rsidR="0003666D" w:rsidRPr="00E1601F">
        <w:rPr>
          <w:rFonts w:asciiTheme="majorHAnsi" w:hAnsiTheme="majorHAnsi" w:cstheme="majorHAnsi"/>
          <w:lang w:val="en-US"/>
        </w:rPr>
        <w:t>:</w:t>
      </w:r>
    </w:p>
    <w:p w:rsidR="0003666D" w:rsidRDefault="00951EDA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971686" cy="409632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enfil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6D" w:rsidRPr="00E1601F" w:rsidRDefault="0003666D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 xml:space="preserve">Open a default Browser whit a file result url </w:t>
      </w:r>
      <w:del w:id="296" w:author="Dario Camol" w:date="2015-01-12T16:27:00Z">
        <w:r w:rsidRPr="00E1601F" w:rsidDel="008F76FA">
          <w:rPr>
            <w:rFonts w:asciiTheme="majorHAnsi" w:hAnsiTheme="majorHAnsi" w:cstheme="majorHAnsi"/>
            <w:lang w:val="en-US"/>
          </w:rPr>
          <w:delText xml:space="preserve">for </w:delText>
        </w:r>
      </w:del>
      <w:ins w:id="297" w:author="Dario Camol" w:date="2015-01-12T16:27:00Z">
        <w:r w:rsidR="008F76FA">
          <w:rPr>
            <w:rFonts w:asciiTheme="majorHAnsi" w:hAnsiTheme="majorHAnsi" w:cstheme="majorHAnsi"/>
            <w:lang w:val="en-US"/>
          </w:rPr>
          <w:t>to</w:t>
        </w:r>
        <w:r w:rsidR="008F76FA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>show a result well formatted</w:t>
      </w:r>
    </w:p>
    <w:p w:rsidR="0003666D" w:rsidRDefault="00951EDA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019528" cy="409632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penfolde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6D" w:rsidRPr="00E1601F" w:rsidRDefault="00B1616F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Download: </w:t>
      </w:r>
      <w:r w:rsidR="0003666D" w:rsidRPr="00E1601F">
        <w:rPr>
          <w:rFonts w:asciiTheme="majorHAnsi" w:hAnsiTheme="majorHAnsi" w:cstheme="majorHAnsi"/>
          <w:lang w:val="en-US"/>
        </w:rPr>
        <w:t xml:space="preserve">Open a Folder </w:t>
      </w:r>
      <w:r>
        <w:rPr>
          <w:rFonts w:asciiTheme="majorHAnsi" w:hAnsiTheme="majorHAnsi" w:cstheme="majorHAnsi"/>
          <w:lang w:val="en-US"/>
        </w:rPr>
        <w:t xml:space="preserve">choose dialog </w:t>
      </w:r>
      <w:r w:rsidR="0003666D" w:rsidRPr="00E1601F">
        <w:rPr>
          <w:rFonts w:asciiTheme="majorHAnsi" w:hAnsiTheme="majorHAnsi" w:cstheme="majorHAnsi"/>
          <w:lang w:val="en-US"/>
        </w:rPr>
        <w:t xml:space="preserve">where </w:t>
      </w:r>
      <w:r>
        <w:rPr>
          <w:rFonts w:asciiTheme="majorHAnsi" w:hAnsiTheme="majorHAnsi" w:cstheme="majorHAnsi"/>
          <w:lang w:val="en-US"/>
        </w:rPr>
        <w:t>save</w:t>
      </w:r>
      <w:r w:rsidR="0003666D" w:rsidRPr="00E1601F">
        <w:rPr>
          <w:rFonts w:asciiTheme="majorHAnsi" w:hAnsiTheme="majorHAnsi" w:cstheme="majorHAnsi"/>
          <w:lang w:val="en-US"/>
        </w:rPr>
        <w:t xml:space="preserve"> the file</w:t>
      </w:r>
    </w:p>
    <w:p w:rsidR="0003666D" w:rsidRPr="00E1601F" w:rsidRDefault="0003666D" w:rsidP="00604804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p w:rsidR="00A04145" w:rsidRPr="00E1601F" w:rsidRDefault="00A04145">
      <w:pPr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br w:type="page"/>
      </w:r>
    </w:p>
    <w:p w:rsidR="0003666D" w:rsidRPr="00E1601F" w:rsidRDefault="00A04145" w:rsidP="00604804">
      <w:pPr>
        <w:pStyle w:val="Corpotesto"/>
        <w:jc w:val="left"/>
        <w:rPr>
          <w:rFonts w:asciiTheme="majorHAnsi" w:hAnsiTheme="majorHAnsi" w:cstheme="majorHAnsi"/>
          <w:b/>
          <w:lang w:val="en-US"/>
        </w:rPr>
      </w:pPr>
      <w:r w:rsidRPr="00E1601F">
        <w:rPr>
          <w:rFonts w:asciiTheme="majorHAnsi" w:hAnsiTheme="majorHAnsi" w:cstheme="majorHAnsi"/>
          <w:b/>
          <w:lang w:val="en-US"/>
        </w:rPr>
        <w:lastRenderedPageBreak/>
        <w:t>Test Query</w:t>
      </w:r>
    </w:p>
    <w:p w:rsidR="00A04145" w:rsidRPr="00E1601F" w:rsidRDefault="00A04145">
      <w:pPr>
        <w:pStyle w:val="Corpotesto"/>
        <w:rPr>
          <w:rFonts w:asciiTheme="majorHAnsi" w:hAnsiTheme="majorHAnsi" w:cstheme="majorHAnsi"/>
          <w:lang w:val="en-US"/>
        </w:rPr>
        <w:pPrChange w:id="298" w:author="Dario Camol" w:date="2015-01-12T16:29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This form is created </w:t>
      </w:r>
      <w:del w:id="299" w:author="Dario Camol" w:date="2015-01-12T16:27:00Z">
        <w:r w:rsidRPr="00E1601F" w:rsidDel="008F76FA">
          <w:rPr>
            <w:rFonts w:asciiTheme="majorHAnsi" w:hAnsiTheme="majorHAnsi" w:cstheme="majorHAnsi"/>
            <w:lang w:val="en-US"/>
          </w:rPr>
          <w:delText xml:space="preserve">for </w:delText>
        </w:r>
      </w:del>
      <w:ins w:id="300" w:author="Dario Camol" w:date="2015-01-12T16:27:00Z">
        <w:r w:rsidR="008F76FA">
          <w:rPr>
            <w:rFonts w:asciiTheme="majorHAnsi" w:hAnsiTheme="majorHAnsi" w:cstheme="majorHAnsi"/>
            <w:lang w:val="en-US"/>
          </w:rPr>
          <w:t xml:space="preserve"> in order to</w:t>
        </w:r>
        <w:r w:rsidR="008F76FA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>test</w:t>
      </w:r>
      <w:del w:id="301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>ing</w:delText>
        </w:r>
      </w:del>
      <w:r w:rsidRPr="00E1601F">
        <w:rPr>
          <w:rFonts w:asciiTheme="majorHAnsi" w:hAnsiTheme="majorHAnsi" w:cstheme="majorHAnsi"/>
          <w:lang w:val="en-US"/>
        </w:rPr>
        <w:t xml:space="preserve"> </w:t>
      </w:r>
      <w:del w:id="302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 xml:space="preserve">a </w:delText>
        </w:r>
      </w:del>
      <w:ins w:id="303" w:author="Dario Camol" w:date="2015-01-12T16:28:00Z">
        <w:r w:rsidR="008F76FA">
          <w:rPr>
            <w:rFonts w:asciiTheme="majorHAnsi" w:hAnsiTheme="majorHAnsi" w:cstheme="majorHAnsi"/>
            <w:lang w:val="en-US"/>
          </w:rPr>
          <w:t>the correctness of the</w:t>
        </w:r>
      </w:ins>
      <w:del w:id="304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>correct</w:delText>
        </w:r>
      </w:del>
      <w:r w:rsidRPr="00E1601F">
        <w:rPr>
          <w:rFonts w:asciiTheme="majorHAnsi" w:hAnsiTheme="majorHAnsi" w:cstheme="majorHAnsi"/>
          <w:lang w:val="en-US"/>
        </w:rPr>
        <w:t xml:space="preserve"> result </w:t>
      </w:r>
      <w:ins w:id="305" w:author="Dario Camol" w:date="2015-01-12T16:28:00Z">
        <w:r w:rsidR="008F76FA">
          <w:rPr>
            <w:rFonts w:asciiTheme="majorHAnsi" w:hAnsiTheme="majorHAnsi" w:cstheme="majorHAnsi"/>
            <w:lang w:val="en-US"/>
          </w:rPr>
          <w:t xml:space="preserve">returned by the </w:t>
        </w:r>
      </w:ins>
      <w:del w:id="306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 xml:space="preserve">that </w:delText>
        </w:r>
      </w:del>
      <w:r w:rsidRPr="00E1601F">
        <w:rPr>
          <w:rFonts w:asciiTheme="majorHAnsi" w:hAnsiTheme="majorHAnsi" w:cstheme="majorHAnsi"/>
          <w:lang w:val="en-US"/>
        </w:rPr>
        <w:t xml:space="preserve">OnTheFly </w:t>
      </w:r>
      <w:ins w:id="307" w:author="Dario Camol" w:date="2015-01-12T16:28:00Z">
        <w:r w:rsidR="008F76FA">
          <w:rPr>
            <w:rFonts w:asciiTheme="majorHAnsi" w:hAnsiTheme="majorHAnsi" w:cstheme="majorHAnsi"/>
            <w:lang w:val="en-US"/>
          </w:rPr>
          <w:t xml:space="preserve">WS, </w:t>
        </w:r>
      </w:ins>
      <w:del w:id="308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 xml:space="preserve">return </w:delText>
        </w:r>
      </w:del>
      <w:r w:rsidRPr="00E1601F">
        <w:rPr>
          <w:rFonts w:asciiTheme="majorHAnsi" w:hAnsiTheme="majorHAnsi" w:cstheme="majorHAnsi"/>
          <w:lang w:val="en-US"/>
        </w:rPr>
        <w:t xml:space="preserve">and </w:t>
      </w:r>
      <w:ins w:id="309" w:author="Dario Camol" w:date="2015-01-12T16:28:00Z">
        <w:r w:rsidR="008F76FA">
          <w:rPr>
            <w:rFonts w:asciiTheme="majorHAnsi" w:hAnsiTheme="majorHAnsi" w:cstheme="majorHAnsi"/>
            <w:lang w:val="en-US"/>
          </w:rPr>
          <w:t xml:space="preserve">to </w:t>
        </w:r>
      </w:ins>
      <w:r w:rsidRPr="00E1601F">
        <w:rPr>
          <w:rFonts w:asciiTheme="majorHAnsi" w:hAnsiTheme="majorHAnsi" w:cstheme="majorHAnsi"/>
          <w:lang w:val="en-US"/>
        </w:rPr>
        <w:t xml:space="preserve">check </w:t>
      </w:r>
      <w:ins w:id="310" w:author="Dario Camol" w:date="2015-01-12T16:28:00Z">
        <w:r w:rsidR="008F76FA">
          <w:rPr>
            <w:rFonts w:asciiTheme="majorHAnsi" w:hAnsiTheme="majorHAnsi" w:cstheme="majorHAnsi"/>
            <w:lang w:val="en-US"/>
          </w:rPr>
          <w:t>the</w:t>
        </w:r>
      </w:ins>
      <w:del w:id="311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>a</w:delText>
        </w:r>
      </w:del>
      <w:r w:rsidRPr="00E1601F">
        <w:rPr>
          <w:rFonts w:asciiTheme="majorHAnsi" w:hAnsiTheme="majorHAnsi" w:cstheme="majorHAnsi"/>
          <w:lang w:val="en-US"/>
        </w:rPr>
        <w:t xml:space="preserve"> correct </w:t>
      </w:r>
      <w:del w:id="312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>sintax</w:delText>
        </w:r>
      </w:del>
      <w:ins w:id="313" w:author="Dario Camol" w:date="2015-01-12T16:28:00Z">
        <w:r w:rsidR="008F76FA" w:rsidRPr="00E1601F">
          <w:rPr>
            <w:rFonts w:asciiTheme="majorHAnsi" w:hAnsiTheme="majorHAnsi" w:cstheme="majorHAnsi"/>
            <w:lang w:val="en-US"/>
          </w:rPr>
          <w:t>syntax</w:t>
        </w:r>
      </w:ins>
      <w:r w:rsidRPr="00E1601F">
        <w:rPr>
          <w:rFonts w:asciiTheme="majorHAnsi" w:hAnsiTheme="majorHAnsi" w:cstheme="majorHAnsi"/>
          <w:lang w:val="en-US"/>
        </w:rPr>
        <w:t xml:space="preserve"> of </w:t>
      </w:r>
      <w:ins w:id="314" w:author="Dario Camol" w:date="2015-01-12T16:28:00Z">
        <w:r w:rsidR="008F76FA">
          <w:rPr>
            <w:rFonts w:asciiTheme="majorHAnsi" w:hAnsiTheme="majorHAnsi" w:cstheme="majorHAnsi"/>
            <w:lang w:val="en-US"/>
          </w:rPr>
          <w:t>the</w:t>
        </w:r>
      </w:ins>
      <w:del w:id="315" w:author="Dario Camol" w:date="2015-01-12T16:28:00Z">
        <w:r w:rsidRPr="00E1601F" w:rsidDel="008F76FA">
          <w:rPr>
            <w:rFonts w:asciiTheme="majorHAnsi" w:hAnsiTheme="majorHAnsi" w:cstheme="majorHAnsi"/>
            <w:lang w:val="en-US"/>
          </w:rPr>
          <w:delText>a</w:delText>
        </w:r>
      </w:del>
      <w:r w:rsidRPr="00E1601F">
        <w:rPr>
          <w:rFonts w:asciiTheme="majorHAnsi" w:hAnsiTheme="majorHAnsi" w:cstheme="majorHAnsi"/>
          <w:lang w:val="en-US"/>
        </w:rPr>
        <w:t xml:space="preserve"> query</w:t>
      </w:r>
    </w:p>
    <w:p w:rsidR="00A04145" w:rsidRDefault="00951EDA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6120130" cy="326136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DA" w:rsidRDefault="00951EDA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</w:p>
    <w:p w:rsidR="00951EDA" w:rsidRPr="00E1601F" w:rsidRDefault="00951EDA">
      <w:pPr>
        <w:pStyle w:val="Corpotesto"/>
        <w:rPr>
          <w:rFonts w:asciiTheme="majorHAnsi" w:hAnsiTheme="majorHAnsi" w:cstheme="majorHAnsi"/>
          <w:lang w:val="en-US"/>
        </w:rPr>
        <w:pPrChange w:id="316" w:author="Dario Camol" w:date="2015-01-12T16:35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In the upper left corner there is a drop down menu where you can choose the way </w:t>
      </w:r>
      <w:del w:id="317" w:author="Dario Camol" w:date="2015-01-12T16:35:00Z">
        <w:r w:rsidRPr="00E1601F" w:rsidDel="006C4BCC">
          <w:rPr>
            <w:rFonts w:asciiTheme="majorHAnsi" w:hAnsiTheme="majorHAnsi" w:cstheme="majorHAnsi"/>
            <w:lang w:val="en-US"/>
          </w:rPr>
          <w:delText xml:space="preserve">we </w:delText>
        </w:r>
      </w:del>
      <w:ins w:id="318" w:author="Dario Camol" w:date="2015-01-12T16:35:00Z">
        <w:r w:rsidR="006C4BCC">
          <w:rPr>
            <w:rFonts w:asciiTheme="majorHAnsi" w:hAnsiTheme="majorHAnsi" w:cstheme="majorHAnsi"/>
            <w:lang w:val="en-US"/>
          </w:rPr>
          <w:t>to</w:t>
        </w:r>
        <w:r w:rsidR="006C4BCC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>communicate and the SDMX version</w:t>
      </w:r>
    </w:p>
    <w:p w:rsidR="00951EDA" w:rsidRDefault="00951EDA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962424" cy="1009791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comb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B1" w:rsidRDefault="00C215B1">
      <w:pPr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lang w:val="it-IT"/>
        </w:rPr>
        <w:br w:type="page"/>
      </w:r>
    </w:p>
    <w:p w:rsidR="00C215B1" w:rsidDel="00F120A0" w:rsidRDefault="00C215B1">
      <w:pPr>
        <w:pStyle w:val="Corpotesto"/>
        <w:rPr>
          <w:del w:id="319" w:author="Dario Camol" w:date="2015-01-12T17:06:00Z"/>
          <w:rFonts w:asciiTheme="majorHAnsi" w:hAnsiTheme="majorHAnsi" w:cstheme="majorHAnsi"/>
          <w:lang w:val="it-IT"/>
        </w:rPr>
        <w:pPrChange w:id="320" w:author="Dario Camol" w:date="2015-01-12T17:00:00Z">
          <w:pPr>
            <w:pStyle w:val="Corpotesto"/>
            <w:jc w:val="left"/>
          </w:pPr>
        </w:pPrChange>
      </w:pPr>
    </w:p>
    <w:p w:rsidR="00F120A0" w:rsidRDefault="00951EDA" w:rsidP="00604804">
      <w:pPr>
        <w:pStyle w:val="Corpotesto"/>
        <w:jc w:val="left"/>
        <w:rPr>
          <w:ins w:id="321" w:author="Dario Camol" w:date="2015-01-12T17:06:00Z"/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By choosing one of the values</w:t>
      </w:r>
      <w:ins w:id="322" w:author="Dario Camol" w:date="2015-01-12T16:38:00Z">
        <w:r w:rsidR="006C4BCC">
          <w:rPr>
            <w:rFonts w:asciiTheme="majorHAnsi" w:hAnsiTheme="majorHAnsi" w:cstheme="majorHAnsi"/>
            <w:lang w:val="en-US"/>
          </w:rPr>
          <w:t xml:space="preserve"> in the combo box</w:t>
        </w:r>
      </w:ins>
      <w:del w:id="323" w:author="Dario Camol" w:date="2015-01-12T16:38:00Z">
        <w:r w:rsidRPr="00E1601F" w:rsidDel="006C4BCC">
          <w:rPr>
            <w:rFonts w:asciiTheme="majorHAnsi" w:hAnsiTheme="majorHAnsi" w:cstheme="majorHAnsi"/>
            <w:lang w:val="en-US"/>
          </w:rPr>
          <w:delText xml:space="preserve"> </w:delText>
        </w:r>
      </w:del>
      <w:del w:id="324" w:author="Dario Camol" w:date="2015-01-12T16:37:00Z">
        <w:r w:rsidRPr="00E1601F" w:rsidDel="006C4BCC">
          <w:rPr>
            <w:rFonts w:asciiTheme="majorHAnsi" w:hAnsiTheme="majorHAnsi" w:cstheme="majorHAnsi"/>
            <w:lang w:val="en-US"/>
          </w:rPr>
          <w:delText>​​</w:delText>
        </w:r>
      </w:del>
      <w:del w:id="325" w:author="Dario Camol" w:date="2015-01-12T16:38:00Z">
        <w:r w:rsidRPr="00E1601F" w:rsidDel="006C4BCC">
          <w:rPr>
            <w:rFonts w:asciiTheme="majorHAnsi" w:hAnsiTheme="majorHAnsi" w:cstheme="majorHAnsi"/>
            <w:lang w:val="en-US"/>
          </w:rPr>
          <w:delText>from th</w:delText>
        </w:r>
      </w:del>
      <w:del w:id="326" w:author="Dario Camol" w:date="2015-01-12T16:37:00Z">
        <w:r w:rsidRPr="00E1601F" w:rsidDel="006C4BCC">
          <w:rPr>
            <w:rFonts w:asciiTheme="majorHAnsi" w:hAnsiTheme="majorHAnsi" w:cstheme="majorHAnsi"/>
            <w:lang w:val="en-US"/>
          </w:rPr>
          <w:delText>is menu</w:delText>
        </w:r>
      </w:del>
      <w:ins w:id="327" w:author="Dario Camol" w:date="2015-01-12T16:37:00Z">
        <w:r w:rsidR="006C4BCC">
          <w:rPr>
            <w:rFonts w:asciiTheme="majorHAnsi" w:hAnsiTheme="majorHAnsi" w:cstheme="majorHAnsi"/>
            <w:lang w:val="en-US"/>
          </w:rPr>
          <w:t xml:space="preserve"> the application will display</w:t>
        </w:r>
      </w:ins>
      <w:del w:id="328" w:author="Dario Camol" w:date="2015-01-12T16:38:00Z">
        <w:r w:rsidRPr="00E1601F" w:rsidDel="006C4BCC">
          <w:rPr>
            <w:rFonts w:asciiTheme="majorHAnsi" w:hAnsiTheme="majorHAnsi" w:cstheme="majorHAnsi"/>
            <w:lang w:val="en-US"/>
          </w:rPr>
          <w:delText xml:space="preserve"> will appear</w:delText>
        </w:r>
      </w:del>
      <w:r w:rsidRPr="00E1601F">
        <w:rPr>
          <w:rFonts w:asciiTheme="majorHAnsi" w:hAnsiTheme="majorHAnsi" w:cstheme="majorHAnsi"/>
          <w:lang w:val="en-US"/>
        </w:rPr>
        <w:t xml:space="preserve"> </w:t>
      </w:r>
      <w:ins w:id="329" w:author="Dario Camol" w:date="2015-01-12T16:59:00Z">
        <w:r w:rsidR="009C21BB">
          <w:rPr>
            <w:rFonts w:asciiTheme="majorHAnsi" w:hAnsiTheme="majorHAnsi" w:cstheme="majorHAnsi"/>
            <w:lang w:val="en-US"/>
          </w:rPr>
          <w:t xml:space="preserve">the available metadata </w:t>
        </w:r>
      </w:ins>
    </w:p>
    <w:p w:rsidR="00951EDA" w:rsidRPr="00E1601F" w:rsidDel="009C21BB" w:rsidRDefault="00951EDA">
      <w:pPr>
        <w:pStyle w:val="Corpotesto"/>
        <w:rPr>
          <w:del w:id="330" w:author="Dario Camol" w:date="2015-01-12T16:59:00Z"/>
          <w:rFonts w:asciiTheme="majorHAnsi" w:hAnsiTheme="majorHAnsi" w:cstheme="majorHAnsi"/>
          <w:lang w:val="en-US"/>
        </w:rPr>
        <w:pPrChange w:id="331" w:author="Dario Camol" w:date="2015-01-12T17:00:00Z">
          <w:pPr>
            <w:pStyle w:val="Corpotesto"/>
            <w:jc w:val="left"/>
          </w:pPr>
        </w:pPrChange>
      </w:pPr>
      <w:del w:id="332" w:author="Dario Camol" w:date="2015-01-12T16:59:00Z">
        <w:r w:rsidRPr="00E1601F" w:rsidDel="009C21BB">
          <w:rPr>
            <w:rFonts w:asciiTheme="majorHAnsi" w:hAnsiTheme="majorHAnsi" w:cstheme="majorHAnsi"/>
            <w:lang w:val="en-US"/>
          </w:rPr>
          <w:delText>to the left of the list shown in endPoint OnTheFly WebServices</w:delText>
        </w:r>
      </w:del>
    </w:p>
    <w:p w:rsidR="00951EDA" w:rsidRDefault="00951EDA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933845" cy="2210108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5B1"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 wp14:anchorId="79A63DE7" wp14:editId="79A1AD91">
            <wp:extent cx="1962424" cy="2524477"/>
            <wp:effectExtent l="0" t="0" r="0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o2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B1" w:rsidRDefault="00C215B1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</w:p>
    <w:p w:rsidR="00C215B1" w:rsidRDefault="00C215B1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</w:p>
    <w:p w:rsidR="00C215B1" w:rsidRDefault="00C215B1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924319" cy="1086002"/>
            <wp:effectExtent l="0" t="0" r="0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2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943371" cy="1124107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2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B1" w:rsidRDefault="00C215B1" w:rsidP="00604804">
      <w:pPr>
        <w:pStyle w:val="Corpotesto"/>
        <w:jc w:val="left"/>
        <w:rPr>
          <w:rFonts w:asciiTheme="majorHAnsi" w:hAnsiTheme="majorHAnsi" w:cstheme="majorHAnsi"/>
          <w:lang w:val="it-IT"/>
        </w:rPr>
      </w:pPr>
    </w:p>
    <w:p w:rsidR="008B4105" w:rsidRDefault="00C215B1">
      <w:pPr>
        <w:pStyle w:val="Corpotesto"/>
        <w:rPr>
          <w:ins w:id="333" w:author="Dario Camol" w:date="2015-01-12T17:03:00Z"/>
          <w:rFonts w:asciiTheme="majorHAnsi" w:hAnsiTheme="majorHAnsi" w:cstheme="majorHAnsi"/>
          <w:lang w:val="en-US"/>
        </w:rPr>
        <w:pPrChange w:id="334" w:author="Dario Camol" w:date="2015-01-12T17:00:00Z">
          <w:pPr>
            <w:pStyle w:val="Corpotesto"/>
            <w:jc w:val="left"/>
          </w:pPr>
        </w:pPrChange>
      </w:pPr>
      <w:r w:rsidRPr="00E1601F">
        <w:rPr>
          <w:rFonts w:asciiTheme="majorHAnsi" w:hAnsiTheme="majorHAnsi" w:cstheme="majorHAnsi"/>
          <w:lang w:val="en-US"/>
        </w:rPr>
        <w:t xml:space="preserve">Selecting one of these EndPoint in the text field to the left will appear </w:t>
      </w:r>
      <w:ins w:id="335" w:author="Dario Camol" w:date="2015-01-12T17:00:00Z">
        <w:r w:rsidR="009C21BB">
          <w:rPr>
            <w:rFonts w:asciiTheme="majorHAnsi" w:hAnsiTheme="majorHAnsi" w:cstheme="majorHAnsi"/>
            <w:lang w:val="en-US"/>
          </w:rPr>
          <w:t xml:space="preserve">the </w:t>
        </w:r>
      </w:ins>
      <w:r w:rsidRPr="00E1601F">
        <w:rPr>
          <w:rFonts w:asciiTheme="majorHAnsi" w:hAnsiTheme="majorHAnsi" w:cstheme="majorHAnsi"/>
          <w:lang w:val="en-US"/>
        </w:rPr>
        <w:t xml:space="preserve">preview of the query that you can edit </w:t>
      </w:r>
    </w:p>
    <w:p w:rsidR="00C215B1" w:rsidRPr="00E1601F" w:rsidRDefault="00C215B1">
      <w:pPr>
        <w:pStyle w:val="Corpotesto"/>
        <w:rPr>
          <w:rFonts w:asciiTheme="majorHAnsi" w:hAnsiTheme="majorHAnsi" w:cstheme="majorHAnsi"/>
          <w:lang w:val="en-US"/>
        </w:rPr>
        <w:pPrChange w:id="336" w:author="Dario Camol" w:date="2015-01-12T17:00:00Z">
          <w:pPr>
            <w:pStyle w:val="Corpotesto"/>
            <w:jc w:val="left"/>
          </w:pPr>
        </w:pPrChange>
      </w:pPr>
      <w:del w:id="337" w:author="Dario Camol" w:date="2015-01-12T17:03:00Z">
        <w:r w:rsidRPr="00E1601F" w:rsidDel="008B4105">
          <w:rPr>
            <w:rFonts w:asciiTheme="majorHAnsi" w:hAnsiTheme="majorHAnsi" w:cstheme="majorHAnsi"/>
            <w:lang w:val="en-US"/>
          </w:rPr>
          <w:br/>
        </w:r>
      </w:del>
      <w:r w:rsidRPr="00E1601F">
        <w:rPr>
          <w:rFonts w:asciiTheme="majorHAnsi" w:hAnsiTheme="majorHAnsi" w:cstheme="majorHAnsi"/>
          <w:lang w:val="en-US"/>
        </w:rPr>
        <w:br/>
      </w:r>
      <w:del w:id="338" w:author="Dario Camol" w:date="2015-01-12T17:00:00Z">
        <w:r w:rsidRPr="00E1601F" w:rsidDel="009C21BB">
          <w:rPr>
            <w:rFonts w:asciiTheme="majorHAnsi" w:hAnsiTheme="majorHAnsi" w:cstheme="majorHAnsi"/>
            <w:lang w:val="en-US"/>
          </w:rPr>
          <w:delText xml:space="preserve">For </w:delText>
        </w:r>
      </w:del>
      <w:ins w:id="339" w:author="Dario Camol" w:date="2015-01-12T17:00:00Z">
        <w:r w:rsidR="009C21BB">
          <w:rPr>
            <w:rFonts w:asciiTheme="majorHAnsi" w:hAnsiTheme="majorHAnsi" w:cstheme="majorHAnsi"/>
            <w:lang w:val="en-US"/>
          </w:rPr>
          <w:t>About the</w:t>
        </w:r>
        <w:r w:rsidR="009C21BB" w:rsidRPr="00E1601F">
          <w:rPr>
            <w:rFonts w:asciiTheme="majorHAnsi" w:hAnsiTheme="majorHAnsi" w:cstheme="majorHAnsi"/>
            <w:lang w:val="en-US"/>
          </w:rPr>
          <w:t xml:space="preserve"> </w:t>
        </w:r>
      </w:ins>
      <w:r w:rsidRPr="00E1601F">
        <w:rPr>
          <w:rFonts w:asciiTheme="majorHAnsi" w:hAnsiTheme="majorHAnsi" w:cstheme="majorHAnsi"/>
          <w:lang w:val="en-US"/>
        </w:rPr>
        <w:t>Rest calls, over the query, you can change the content</w:t>
      </w:r>
      <w:ins w:id="340" w:author="Dario Camol" w:date="2015-01-12T17:00:00Z">
        <w:r w:rsidR="009C21BB">
          <w:rPr>
            <w:rFonts w:asciiTheme="majorHAnsi" w:hAnsiTheme="majorHAnsi" w:cstheme="majorHAnsi"/>
            <w:lang w:val="en-US"/>
          </w:rPr>
          <w:t>-</w:t>
        </w:r>
      </w:ins>
      <w:r w:rsidRPr="00E1601F">
        <w:rPr>
          <w:rFonts w:asciiTheme="majorHAnsi" w:hAnsiTheme="majorHAnsi" w:cstheme="majorHAnsi"/>
          <w:lang w:val="en-US"/>
        </w:rPr>
        <w:t xml:space="preserve">type header </w:t>
      </w:r>
      <w:del w:id="341" w:author="Dario Camol" w:date="2015-01-12T17:00:00Z">
        <w:r w:rsidRPr="00E1601F" w:rsidDel="009C21BB">
          <w:rPr>
            <w:rFonts w:asciiTheme="majorHAnsi" w:hAnsiTheme="majorHAnsi" w:cstheme="majorHAnsi"/>
            <w:lang w:val="en-US"/>
          </w:rPr>
          <w:delText>value to send to the WebService</w:delText>
        </w:r>
      </w:del>
      <w:ins w:id="342" w:author="Dario Camol" w:date="2015-01-12T17:00:00Z">
        <w:r w:rsidR="009C21BB">
          <w:rPr>
            <w:rFonts w:asciiTheme="majorHAnsi" w:hAnsiTheme="majorHAnsi" w:cstheme="majorHAnsi"/>
            <w:lang w:val="en-US"/>
          </w:rPr>
          <w:t>value in order to require a different format (Es: JSON,</w:t>
        </w:r>
      </w:ins>
      <w:ins w:id="343" w:author="Dario Camol" w:date="2015-01-12T17:01:00Z">
        <w:r w:rsidR="009C21BB">
          <w:rPr>
            <w:rFonts w:asciiTheme="majorHAnsi" w:hAnsiTheme="majorHAnsi" w:cstheme="majorHAnsi"/>
            <w:lang w:val="en-US"/>
          </w:rPr>
          <w:t xml:space="preserve"> RDF…if available)</w:t>
        </w:r>
      </w:ins>
    </w:p>
    <w:p w:rsidR="00C215B1" w:rsidRDefault="00C215B1" w:rsidP="00C215B1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2610214" cy="304843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estheader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B1" w:rsidRPr="00E1601F" w:rsidRDefault="00C215B1" w:rsidP="00C215B1">
      <w:pPr>
        <w:pStyle w:val="Corpotesto"/>
        <w:jc w:val="left"/>
        <w:rPr>
          <w:rFonts w:asciiTheme="majorHAnsi" w:hAnsiTheme="majorHAnsi" w:cstheme="majorHAnsi"/>
          <w:lang w:val="en-US"/>
        </w:rPr>
      </w:pPr>
      <w:r w:rsidRPr="00E1601F">
        <w:rPr>
          <w:rFonts w:asciiTheme="majorHAnsi" w:hAnsiTheme="majorHAnsi" w:cstheme="majorHAnsi"/>
          <w:lang w:val="en-US"/>
        </w:rPr>
        <w:t>After changing the query you need to press the "</w:t>
      </w:r>
      <w:r w:rsidRPr="009C21BB">
        <w:rPr>
          <w:rFonts w:asciiTheme="majorHAnsi" w:hAnsiTheme="majorHAnsi" w:cstheme="majorHAnsi"/>
          <w:i/>
          <w:lang w:val="en-US"/>
          <w:rPrChange w:id="344" w:author="Dario Camol" w:date="2015-01-12T17:01:00Z">
            <w:rPr>
              <w:rFonts w:asciiTheme="majorHAnsi" w:hAnsiTheme="majorHAnsi" w:cstheme="majorHAnsi"/>
              <w:lang w:val="en-US"/>
            </w:rPr>
          </w:rPrChange>
        </w:rPr>
        <w:t>Send Message</w:t>
      </w:r>
      <w:r w:rsidRPr="00E1601F">
        <w:rPr>
          <w:rFonts w:asciiTheme="majorHAnsi" w:hAnsiTheme="majorHAnsi" w:cstheme="majorHAnsi"/>
          <w:lang w:val="en-US"/>
        </w:rPr>
        <w:t>"</w:t>
      </w:r>
      <w:ins w:id="345" w:author="Dario Camol" w:date="2015-01-12T17:01:00Z">
        <w:r w:rsidR="009C21BB">
          <w:rPr>
            <w:rFonts w:asciiTheme="majorHAnsi" w:hAnsiTheme="majorHAnsi" w:cstheme="majorHAnsi"/>
            <w:lang w:val="en-US"/>
          </w:rPr>
          <w:t xml:space="preserve"> button</w:t>
        </w:r>
      </w:ins>
      <w:r w:rsidRPr="00E1601F">
        <w:rPr>
          <w:rFonts w:asciiTheme="majorHAnsi" w:hAnsiTheme="majorHAnsi" w:cstheme="majorHAnsi"/>
          <w:lang w:val="en-US"/>
        </w:rPr>
        <w:t xml:space="preserve"> and </w:t>
      </w:r>
      <w:ins w:id="346" w:author="Dario Camol" w:date="2015-01-12T17:01:00Z">
        <w:r w:rsidR="009C21BB">
          <w:rPr>
            <w:rFonts w:asciiTheme="majorHAnsi" w:hAnsiTheme="majorHAnsi" w:cstheme="majorHAnsi"/>
            <w:lang w:val="en-US"/>
          </w:rPr>
          <w:t xml:space="preserve">the query </w:t>
        </w:r>
      </w:ins>
      <w:del w:id="347" w:author="Dario Camol" w:date="2015-01-12T17:01:00Z">
        <w:r w:rsidRPr="00E1601F" w:rsidDel="009C21BB">
          <w:rPr>
            <w:rFonts w:asciiTheme="majorHAnsi" w:hAnsiTheme="majorHAnsi" w:cstheme="majorHAnsi"/>
            <w:lang w:val="en-US"/>
          </w:rPr>
          <w:delText>it</w:delText>
        </w:r>
      </w:del>
      <w:r w:rsidRPr="00E1601F">
        <w:rPr>
          <w:rFonts w:asciiTheme="majorHAnsi" w:hAnsiTheme="majorHAnsi" w:cstheme="majorHAnsi"/>
          <w:lang w:val="en-US"/>
        </w:rPr>
        <w:t xml:space="preserve"> will be sent to the WebService</w:t>
      </w:r>
    </w:p>
    <w:p w:rsidR="00C215B1" w:rsidRDefault="00C215B1" w:rsidP="00C215B1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1086002" cy="238158"/>
            <wp:effectExtent l="0" t="0" r="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endMessag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B1" w:rsidRPr="00447945" w:rsidRDefault="00447945" w:rsidP="00C215B1">
      <w:pPr>
        <w:pStyle w:val="Corpotesto"/>
        <w:jc w:val="left"/>
        <w:rPr>
          <w:rFonts w:asciiTheme="majorHAnsi" w:hAnsiTheme="majorHAnsi" w:cstheme="majorHAnsi"/>
          <w:lang w:val="it-IT"/>
        </w:rPr>
      </w:pPr>
      <w:del w:id="348" w:author="Dario Camol" w:date="2015-01-12T17:02:00Z">
        <w:r w:rsidRPr="00E1601F" w:rsidDel="009C21BB">
          <w:rPr>
            <w:rFonts w:asciiTheme="majorHAnsi" w:hAnsiTheme="majorHAnsi" w:cstheme="majorHAnsi"/>
            <w:lang w:val="en-US"/>
          </w:rPr>
          <w:delText xml:space="preserve">and the text field will appear to the left of the answer WebService. </w:delText>
        </w:r>
      </w:del>
      <w:r w:rsidRPr="00E1601F">
        <w:rPr>
          <w:rFonts w:asciiTheme="majorHAnsi" w:hAnsiTheme="majorHAnsi" w:cstheme="majorHAnsi"/>
          <w:lang w:val="en-US"/>
        </w:rPr>
        <w:br/>
      </w:r>
      <w:r w:rsidRPr="00447945">
        <w:rPr>
          <w:rFonts w:asciiTheme="majorHAnsi" w:hAnsiTheme="majorHAnsi" w:cstheme="majorHAnsi"/>
          <w:lang w:val="it-IT"/>
        </w:rPr>
        <w:t>By pressing the button:</w:t>
      </w:r>
    </w:p>
    <w:p w:rsidR="00447945" w:rsidRDefault="00447945" w:rsidP="00C215B1">
      <w:pPr>
        <w:pStyle w:val="Corpotesto"/>
        <w:jc w:val="left"/>
        <w:rPr>
          <w:rFonts w:asciiTheme="majorHAnsi" w:hAnsiTheme="majorHAnsi" w:cstheme="majorHAnsi"/>
          <w:lang w:val="it-IT"/>
        </w:rPr>
      </w:pPr>
      <w:r>
        <w:rPr>
          <w:rFonts w:asciiTheme="majorHAnsi" w:hAnsiTheme="majorHAnsi" w:cstheme="majorHAnsi"/>
          <w:noProof/>
          <w:lang w:val="it-IT" w:eastAsia="it-IT"/>
        </w:rPr>
        <w:drawing>
          <wp:inline distT="0" distB="0" distL="0" distR="0">
            <wp:extent cx="5515745" cy="304843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estresul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45" w:rsidRPr="00E1601F" w:rsidRDefault="009C21BB" w:rsidP="00447945">
      <w:pPr>
        <w:pStyle w:val="Corpotesto"/>
        <w:jc w:val="left"/>
        <w:rPr>
          <w:rFonts w:asciiTheme="majorHAnsi" w:hAnsiTheme="majorHAnsi" w:cstheme="majorHAnsi"/>
          <w:lang w:val="en-US"/>
        </w:rPr>
      </w:pPr>
      <w:ins w:id="349" w:author="Dario Camol" w:date="2015-01-12T17:02:00Z">
        <w:r>
          <w:rPr>
            <w:rFonts w:asciiTheme="majorHAnsi" w:hAnsiTheme="majorHAnsi" w:cstheme="majorHAnsi"/>
            <w:lang w:val="en-US"/>
          </w:rPr>
          <w:t>the application w</w:t>
        </w:r>
      </w:ins>
      <w:del w:id="350" w:author="Dario Camol" w:date="2015-01-12T17:02:00Z">
        <w:r w:rsidR="00447945" w:rsidRPr="00E1601F" w:rsidDel="009C21BB">
          <w:rPr>
            <w:rFonts w:asciiTheme="majorHAnsi" w:hAnsiTheme="majorHAnsi" w:cstheme="majorHAnsi"/>
            <w:lang w:val="en-US"/>
          </w:rPr>
          <w:delText>W</w:delText>
        </w:r>
      </w:del>
      <w:r w:rsidR="00447945" w:rsidRPr="00E1601F">
        <w:rPr>
          <w:rFonts w:asciiTheme="majorHAnsi" w:hAnsiTheme="majorHAnsi" w:cstheme="majorHAnsi"/>
          <w:lang w:val="en-US"/>
        </w:rPr>
        <w:t xml:space="preserve">ill be open </w:t>
      </w:r>
      <w:ins w:id="351" w:author="Dario Camol" w:date="2015-01-12T17:02:00Z">
        <w:r>
          <w:rPr>
            <w:rFonts w:asciiTheme="majorHAnsi" w:hAnsiTheme="majorHAnsi" w:cstheme="majorHAnsi"/>
            <w:lang w:val="en-US"/>
          </w:rPr>
          <w:t xml:space="preserve">the </w:t>
        </w:r>
      </w:ins>
      <w:r w:rsidR="00447945" w:rsidRPr="00E1601F">
        <w:rPr>
          <w:rFonts w:asciiTheme="majorHAnsi" w:hAnsiTheme="majorHAnsi" w:cstheme="majorHAnsi"/>
          <w:lang w:val="en-US"/>
        </w:rPr>
        <w:t xml:space="preserve">default </w:t>
      </w:r>
      <w:ins w:id="352" w:author="Dario Camol" w:date="2015-01-12T17:02:00Z">
        <w:r>
          <w:rPr>
            <w:rFonts w:asciiTheme="majorHAnsi" w:hAnsiTheme="majorHAnsi" w:cstheme="majorHAnsi"/>
            <w:lang w:val="en-US"/>
          </w:rPr>
          <w:t xml:space="preserve">Internet </w:t>
        </w:r>
      </w:ins>
      <w:r w:rsidR="00447945" w:rsidRPr="00E1601F">
        <w:rPr>
          <w:rFonts w:asciiTheme="majorHAnsi" w:hAnsiTheme="majorHAnsi" w:cstheme="majorHAnsi"/>
          <w:lang w:val="en-US"/>
        </w:rPr>
        <w:t xml:space="preserve">Browser </w:t>
      </w:r>
      <w:ins w:id="353" w:author="Dario Camol" w:date="2015-01-12T17:02:00Z">
        <w:r>
          <w:rPr>
            <w:rFonts w:asciiTheme="majorHAnsi" w:hAnsiTheme="majorHAnsi" w:cstheme="majorHAnsi"/>
            <w:lang w:val="en-US"/>
          </w:rPr>
          <w:t>to show the result file</w:t>
        </w:r>
      </w:ins>
      <w:del w:id="354" w:author="Dario Camol" w:date="2015-01-12T17:02:00Z">
        <w:r w:rsidR="00447945" w:rsidRPr="00E1601F" w:rsidDel="009C21BB">
          <w:rPr>
            <w:rFonts w:asciiTheme="majorHAnsi" w:hAnsiTheme="majorHAnsi" w:cstheme="majorHAnsi"/>
            <w:lang w:val="en-US"/>
          </w:rPr>
          <w:delText>whit a file result url for show a result well formatted</w:delText>
        </w:r>
      </w:del>
      <w:ins w:id="355" w:author="Dario Camol" w:date="2015-01-12T17:02:00Z">
        <w:r>
          <w:rPr>
            <w:rFonts w:asciiTheme="majorHAnsi" w:hAnsiTheme="majorHAnsi" w:cstheme="majorHAnsi"/>
            <w:lang w:val="en-US"/>
          </w:rPr>
          <w:t>.</w:t>
        </w:r>
      </w:ins>
    </w:p>
    <w:p w:rsidR="00447945" w:rsidRPr="00E1601F" w:rsidRDefault="00447945" w:rsidP="00C215B1">
      <w:pPr>
        <w:pStyle w:val="Corpotesto"/>
        <w:jc w:val="left"/>
        <w:rPr>
          <w:rFonts w:asciiTheme="majorHAnsi" w:hAnsiTheme="majorHAnsi" w:cstheme="majorHAnsi"/>
          <w:lang w:val="en-US"/>
        </w:rPr>
      </w:pPr>
    </w:p>
    <w:sectPr w:rsidR="00447945" w:rsidRPr="00E1601F" w:rsidSect="00104A4F">
      <w:headerReference w:type="default" r:id="rId44"/>
      <w:footerReference w:type="default" r:id="rId45"/>
      <w:headerReference w:type="first" r:id="rId4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114" w:rsidRDefault="00DF3114" w:rsidP="00E4771C">
      <w:r>
        <w:separator/>
      </w:r>
    </w:p>
  </w:endnote>
  <w:endnote w:type="continuationSeparator" w:id="0">
    <w:p w:rsidR="00DF3114" w:rsidRDefault="00DF3114" w:rsidP="00E4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BEEB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351931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E2FD8" w:rsidRDefault="005E2FD8">
        <w:pPr>
          <w:pStyle w:val="Pidipa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29E" w:rsidRPr="0081729E">
          <w:rPr>
            <w:b/>
            <w:bCs/>
            <w:noProof/>
          </w:rPr>
          <w:t>21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E2FD8" w:rsidRDefault="005E2FD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114" w:rsidRDefault="00DF3114" w:rsidP="00E4771C">
      <w:r>
        <w:separator/>
      </w:r>
    </w:p>
  </w:footnote>
  <w:footnote w:type="continuationSeparator" w:id="0">
    <w:p w:rsidR="00DF3114" w:rsidRDefault="00DF3114" w:rsidP="00E47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FD8" w:rsidRDefault="005E2FD8">
    <w:pPr>
      <w:pStyle w:val="Intestazione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D25EE2" wp14:editId="6D8EE0A3">
              <wp:simplePos x="0" y="0"/>
              <wp:positionH relativeFrom="column">
                <wp:posOffset>3800475</wp:posOffset>
              </wp:positionH>
              <wp:positionV relativeFrom="paragraph">
                <wp:posOffset>85090</wp:posOffset>
              </wp:positionV>
              <wp:extent cx="2374265" cy="1403985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2FD8" w:rsidRPr="0042504C" w:rsidRDefault="005E2FD8" w:rsidP="00E4771C">
                          <w:pPr>
                            <w:jc w:val="right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E4771C">
                            <w:rPr>
                              <w:i/>
                              <w:sz w:val="18"/>
                              <w:szCs w:val="18"/>
                            </w:rPr>
                            <w:t xml:space="preserve">PSS/D </w:t>
                          </w:r>
                          <w:r w:rsidRPr="0042504C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Technologies for the integration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D25E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9.25pt;margin-top:6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" stroked="f">
              <v:textbox style="mso-fit-shape-to-text:t">
                <w:txbxContent>
                  <w:p w:rsidR="005E2FD8" w:rsidRPr="0042504C" w:rsidRDefault="005E2FD8" w:rsidP="00E4771C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E4771C">
                      <w:rPr>
                        <w:i/>
                        <w:sz w:val="18"/>
                        <w:szCs w:val="18"/>
                      </w:rPr>
                      <w:t xml:space="preserve">PSS/D </w:t>
                    </w:r>
                    <w:r w:rsidRPr="0042504C">
                      <w:rPr>
                        <w:i/>
                        <w:sz w:val="18"/>
                        <w:szCs w:val="18"/>
                        <w:lang w:val="en-US"/>
                      </w:rPr>
                      <w:t>Technologies for the integration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4CB392" wp14:editId="2291A050">
              <wp:simplePos x="0" y="0"/>
              <wp:positionH relativeFrom="column">
                <wp:posOffset>-158115</wp:posOffset>
              </wp:positionH>
              <wp:positionV relativeFrom="paragraph">
                <wp:posOffset>350520</wp:posOffset>
              </wp:positionV>
              <wp:extent cx="6400800" cy="8255"/>
              <wp:effectExtent l="0" t="0" r="19050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825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69A6B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45pt,27.6pt" to="491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" strokecolor="#4579b8 [3044]"/>
          </w:pict>
        </mc:Fallback>
      </mc:AlternateContent>
    </w:r>
    <w:r>
      <w:rPr>
        <w:noProof/>
        <w:lang w:val="it-IT" w:eastAsia="it-IT"/>
      </w:rPr>
      <w:drawing>
        <wp:inline distT="0" distB="0" distL="0" distR="0" wp14:anchorId="47BFE059" wp14:editId="270E9485">
          <wp:extent cx="847344" cy="285164"/>
          <wp:effectExtent l="0" t="0" r="0" b="635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FD8" w:rsidRDefault="005E2FD8">
    <w:pPr>
      <w:pStyle w:val="Intestazione"/>
    </w:pPr>
    <w:r>
      <w:rPr>
        <w:noProof/>
        <w:lang w:val="it-IT" w:eastAsia="it-IT"/>
      </w:rPr>
      <w:drawing>
        <wp:inline distT="0" distB="0" distL="0" distR="0" wp14:anchorId="75647227" wp14:editId="297C3915">
          <wp:extent cx="847344" cy="285164"/>
          <wp:effectExtent l="0" t="0" r="0" b="635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A6984C" wp14:editId="1B2D61E5">
              <wp:simplePos x="0" y="0"/>
              <wp:positionH relativeFrom="column">
                <wp:posOffset>4162425</wp:posOffset>
              </wp:positionH>
              <wp:positionV relativeFrom="paragraph">
                <wp:posOffset>218440</wp:posOffset>
              </wp:positionV>
              <wp:extent cx="2374265" cy="1403985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2FD8" w:rsidRPr="00E4771C" w:rsidRDefault="005E2FD8" w:rsidP="00104A4F">
                          <w:pPr>
                            <w:jc w:val="right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E4771C">
                            <w:rPr>
                              <w:i/>
                              <w:sz w:val="18"/>
                              <w:szCs w:val="18"/>
                            </w:rPr>
                            <w:t xml:space="preserve">PSS/D </w:t>
                          </w:r>
                          <w:r w:rsidRPr="0042504C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Technologies for the integration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A6984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27.75pt;margin-top:17.2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8QJAIAACM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" stroked="f">
              <v:textbox style="mso-fit-shape-to-text:t">
                <w:txbxContent>
                  <w:p w:rsidR="005E2FD8" w:rsidRPr="00E4771C" w:rsidRDefault="005E2FD8" w:rsidP="00104A4F">
                    <w:pPr>
                      <w:jc w:val="right"/>
                      <w:rPr>
                        <w:i/>
                        <w:sz w:val="18"/>
                        <w:szCs w:val="18"/>
                      </w:rPr>
                    </w:pPr>
                    <w:r w:rsidRPr="00E4771C">
                      <w:rPr>
                        <w:i/>
                        <w:sz w:val="18"/>
                        <w:szCs w:val="18"/>
                      </w:rPr>
                      <w:t xml:space="preserve">PSS/D </w:t>
                    </w:r>
                    <w:r w:rsidRPr="0042504C">
                      <w:rPr>
                        <w:i/>
                        <w:sz w:val="18"/>
                        <w:szCs w:val="18"/>
                        <w:lang w:val="en-US"/>
                      </w:rPr>
                      <w:t>Technologies for the integration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DD47DE8"/>
    <w:multiLevelType w:val="hybridMultilevel"/>
    <w:tmpl w:val="60B467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E6E24"/>
    <w:multiLevelType w:val="hybridMultilevel"/>
    <w:tmpl w:val="47C25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20FE"/>
    <w:multiLevelType w:val="hybridMultilevel"/>
    <w:tmpl w:val="AFC80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549A"/>
    <w:multiLevelType w:val="hybridMultilevel"/>
    <w:tmpl w:val="A15CD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E1A69"/>
    <w:multiLevelType w:val="hybridMultilevel"/>
    <w:tmpl w:val="B19E6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31BAB"/>
    <w:multiLevelType w:val="hybridMultilevel"/>
    <w:tmpl w:val="EA600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3F83"/>
    <w:multiLevelType w:val="hybridMultilevel"/>
    <w:tmpl w:val="91AAB9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60941"/>
    <w:multiLevelType w:val="multilevel"/>
    <w:tmpl w:val="2772C61A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276"/>
        </w:tabs>
        <w:ind w:left="1276" w:hanging="1134"/>
      </w:pPr>
      <w:rPr>
        <w:rFonts w:ascii="Arial" w:hAnsi="Arial" w:cs="Arial"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upperLetter"/>
      <w:pStyle w:val="Titolo7"/>
      <w:lvlText w:val="Appendix 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Titolo8"/>
      <w:lvlText w:val="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Titolo9"/>
      <w:lvlText w:val="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8" w15:restartNumberingAfterBreak="0">
    <w:nsid w:val="291835A9"/>
    <w:multiLevelType w:val="hybridMultilevel"/>
    <w:tmpl w:val="C2B66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26CD3"/>
    <w:multiLevelType w:val="hybridMultilevel"/>
    <w:tmpl w:val="3434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A2C3F"/>
    <w:multiLevelType w:val="hybridMultilevel"/>
    <w:tmpl w:val="086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06F87"/>
    <w:multiLevelType w:val="hybridMultilevel"/>
    <w:tmpl w:val="96B671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05B01"/>
    <w:multiLevelType w:val="hybridMultilevel"/>
    <w:tmpl w:val="1F1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4FC1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466AD"/>
    <w:multiLevelType w:val="hybridMultilevel"/>
    <w:tmpl w:val="8946A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13B2C"/>
    <w:multiLevelType w:val="hybridMultilevel"/>
    <w:tmpl w:val="7C6EF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D53F5"/>
    <w:multiLevelType w:val="hybridMultilevel"/>
    <w:tmpl w:val="C9044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D3F82"/>
    <w:multiLevelType w:val="hybridMultilevel"/>
    <w:tmpl w:val="542E01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34221"/>
    <w:multiLevelType w:val="hybridMultilevel"/>
    <w:tmpl w:val="6BF86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B1E62"/>
    <w:multiLevelType w:val="hybridMultilevel"/>
    <w:tmpl w:val="7A4C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C5B00"/>
    <w:multiLevelType w:val="hybridMultilevel"/>
    <w:tmpl w:val="92C2B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8487D"/>
    <w:multiLevelType w:val="hybridMultilevel"/>
    <w:tmpl w:val="052A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F6D7C"/>
    <w:multiLevelType w:val="hybridMultilevel"/>
    <w:tmpl w:val="F5D69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24750"/>
    <w:multiLevelType w:val="hybridMultilevel"/>
    <w:tmpl w:val="C950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8487A"/>
    <w:multiLevelType w:val="hybridMultilevel"/>
    <w:tmpl w:val="5C9A17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773CF"/>
    <w:multiLevelType w:val="hybridMultilevel"/>
    <w:tmpl w:val="4E965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24"/>
  </w:num>
  <w:num w:numId="5">
    <w:abstractNumId w:val="4"/>
  </w:num>
  <w:num w:numId="6">
    <w:abstractNumId w:val="19"/>
  </w:num>
  <w:num w:numId="7">
    <w:abstractNumId w:val="21"/>
  </w:num>
  <w:num w:numId="8">
    <w:abstractNumId w:val="17"/>
  </w:num>
  <w:num w:numId="9">
    <w:abstractNumId w:val="3"/>
  </w:num>
  <w:num w:numId="10">
    <w:abstractNumId w:val="20"/>
  </w:num>
  <w:num w:numId="11">
    <w:abstractNumId w:val="23"/>
  </w:num>
  <w:num w:numId="12">
    <w:abstractNumId w:val="2"/>
  </w:num>
  <w:num w:numId="13">
    <w:abstractNumId w:val="5"/>
  </w:num>
  <w:num w:numId="14">
    <w:abstractNumId w:val="11"/>
  </w:num>
  <w:num w:numId="15">
    <w:abstractNumId w:val="8"/>
  </w:num>
  <w:num w:numId="16">
    <w:abstractNumId w:val="10"/>
  </w:num>
  <w:num w:numId="17">
    <w:abstractNumId w:val="1"/>
  </w:num>
  <w:num w:numId="18">
    <w:abstractNumId w:val="15"/>
  </w:num>
  <w:num w:numId="19">
    <w:abstractNumId w:val="22"/>
  </w:num>
  <w:num w:numId="20">
    <w:abstractNumId w:val="18"/>
  </w:num>
  <w:num w:numId="21">
    <w:abstractNumId w:val="0"/>
  </w:num>
  <w:num w:numId="22">
    <w:abstractNumId w:val="12"/>
  </w:num>
  <w:num w:numId="23">
    <w:abstractNumId w:val="6"/>
  </w:num>
  <w:num w:numId="24">
    <w:abstractNumId w:val="14"/>
  </w:num>
  <w:num w:numId="25">
    <w:abstractNumId w:val="13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no Mascotti">
    <w15:presenceInfo w15:providerId="Windows Live" w15:userId="add8337e23287a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1C"/>
    <w:rsid w:val="000003A1"/>
    <w:rsid w:val="00001383"/>
    <w:rsid w:val="0000330B"/>
    <w:rsid w:val="00013950"/>
    <w:rsid w:val="00016968"/>
    <w:rsid w:val="00023EC1"/>
    <w:rsid w:val="000262D6"/>
    <w:rsid w:val="00027BE5"/>
    <w:rsid w:val="00027BEF"/>
    <w:rsid w:val="0003596E"/>
    <w:rsid w:val="0003666D"/>
    <w:rsid w:val="00051C69"/>
    <w:rsid w:val="000520A0"/>
    <w:rsid w:val="000570FB"/>
    <w:rsid w:val="000740C0"/>
    <w:rsid w:val="000765BA"/>
    <w:rsid w:val="00095165"/>
    <w:rsid w:val="000967A8"/>
    <w:rsid w:val="000A37A1"/>
    <w:rsid w:val="000D3314"/>
    <w:rsid w:val="000E0A14"/>
    <w:rsid w:val="000E228A"/>
    <w:rsid w:val="000E465A"/>
    <w:rsid w:val="000E4ECE"/>
    <w:rsid w:val="000E55FA"/>
    <w:rsid w:val="000E7D7B"/>
    <w:rsid w:val="000F4EA8"/>
    <w:rsid w:val="00104A4F"/>
    <w:rsid w:val="001168F5"/>
    <w:rsid w:val="00127844"/>
    <w:rsid w:val="00135D40"/>
    <w:rsid w:val="00141272"/>
    <w:rsid w:val="00150779"/>
    <w:rsid w:val="00150800"/>
    <w:rsid w:val="00155477"/>
    <w:rsid w:val="00155B4B"/>
    <w:rsid w:val="00157504"/>
    <w:rsid w:val="001607AA"/>
    <w:rsid w:val="00165B3E"/>
    <w:rsid w:val="00172119"/>
    <w:rsid w:val="0017390B"/>
    <w:rsid w:val="00180C79"/>
    <w:rsid w:val="00184EC5"/>
    <w:rsid w:val="001962FA"/>
    <w:rsid w:val="00197595"/>
    <w:rsid w:val="001A78D7"/>
    <w:rsid w:val="001C3D30"/>
    <w:rsid w:val="001D24D6"/>
    <w:rsid w:val="001D3C29"/>
    <w:rsid w:val="001D3F44"/>
    <w:rsid w:val="001F0CB1"/>
    <w:rsid w:val="002104AA"/>
    <w:rsid w:val="00215B17"/>
    <w:rsid w:val="002203F2"/>
    <w:rsid w:val="002220B3"/>
    <w:rsid w:val="00227850"/>
    <w:rsid w:val="00234333"/>
    <w:rsid w:val="00236CBD"/>
    <w:rsid w:val="00242A64"/>
    <w:rsid w:val="00250F45"/>
    <w:rsid w:val="00261C74"/>
    <w:rsid w:val="00265267"/>
    <w:rsid w:val="00265A1D"/>
    <w:rsid w:val="002662DC"/>
    <w:rsid w:val="002721CF"/>
    <w:rsid w:val="00283B43"/>
    <w:rsid w:val="00292510"/>
    <w:rsid w:val="002A639C"/>
    <w:rsid w:val="002C2769"/>
    <w:rsid w:val="002D5439"/>
    <w:rsid w:val="003064AB"/>
    <w:rsid w:val="00316182"/>
    <w:rsid w:val="00324809"/>
    <w:rsid w:val="00330F43"/>
    <w:rsid w:val="00331856"/>
    <w:rsid w:val="00347029"/>
    <w:rsid w:val="00360AA3"/>
    <w:rsid w:val="0036366B"/>
    <w:rsid w:val="00367720"/>
    <w:rsid w:val="0037117D"/>
    <w:rsid w:val="00372076"/>
    <w:rsid w:val="003739B6"/>
    <w:rsid w:val="003746E2"/>
    <w:rsid w:val="0037521A"/>
    <w:rsid w:val="00385598"/>
    <w:rsid w:val="00390035"/>
    <w:rsid w:val="0039331C"/>
    <w:rsid w:val="00394941"/>
    <w:rsid w:val="00394F3C"/>
    <w:rsid w:val="003A0322"/>
    <w:rsid w:val="003A12D2"/>
    <w:rsid w:val="003B4FA5"/>
    <w:rsid w:val="003D16F7"/>
    <w:rsid w:val="003D3A11"/>
    <w:rsid w:val="003D736A"/>
    <w:rsid w:val="003F0F28"/>
    <w:rsid w:val="003F6394"/>
    <w:rsid w:val="00402918"/>
    <w:rsid w:val="004079C0"/>
    <w:rsid w:val="004167DC"/>
    <w:rsid w:val="0042504C"/>
    <w:rsid w:val="00447544"/>
    <w:rsid w:val="00447945"/>
    <w:rsid w:val="00456372"/>
    <w:rsid w:val="00457D7C"/>
    <w:rsid w:val="00460E05"/>
    <w:rsid w:val="00461C04"/>
    <w:rsid w:val="00475DD4"/>
    <w:rsid w:val="00475FF1"/>
    <w:rsid w:val="00497BB9"/>
    <w:rsid w:val="004B1281"/>
    <w:rsid w:val="004B3434"/>
    <w:rsid w:val="004B5595"/>
    <w:rsid w:val="004C00A4"/>
    <w:rsid w:val="004D5287"/>
    <w:rsid w:val="004D7A8C"/>
    <w:rsid w:val="004E15F8"/>
    <w:rsid w:val="004E388A"/>
    <w:rsid w:val="004F1EBD"/>
    <w:rsid w:val="005069DA"/>
    <w:rsid w:val="00522C49"/>
    <w:rsid w:val="005255EB"/>
    <w:rsid w:val="00526D7D"/>
    <w:rsid w:val="005370C2"/>
    <w:rsid w:val="00554BC5"/>
    <w:rsid w:val="00561DC6"/>
    <w:rsid w:val="00567BE2"/>
    <w:rsid w:val="00573B87"/>
    <w:rsid w:val="00585149"/>
    <w:rsid w:val="00587E37"/>
    <w:rsid w:val="00596217"/>
    <w:rsid w:val="005B7C93"/>
    <w:rsid w:val="005C3809"/>
    <w:rsid w:val="005C6702"/>
    <w:rsid w:val="005D3626"/>
    <w:rsid w:val="005D3CE1"/>
    <w:rsid w:val="005D6E32"/>
    <w:rsid w:val="005E05BB"/>
    <w:rsid w:val="005E2FD8"/>
    <w:rsid w:val="005E4239"/>
    <w:rsid w:val="005E6661"/>
    <w:rsid w:val="005F3BF1"/>
    <w:rsid w:val="005F4CBC"/>
    <w:rsid w:val="00604804"/>
    <w:rsid w:val="00605951"/>
    <w:rsid w:val="00606EC5"/>
    <w:rsid w:val="0061364B"/>
    <w:rsid w:val="00614A16"/>
    <w:rsid w:val="00627ACA"/>
    <w:rsid w:val="00635A77"/>
    <w:rsid w:val="0063736F"/>
    <w:rsid w:val="006409F8"/>
    <w:rsid w:val="00641956"/>
    <w:rsid w:val="00641F70"/>
    <w:rsid w:val="006459CD"/>
    <w:rsid w:val="00656FC1"/>
    <w:rsid w:val="00661C8D"/>
    <w:rsid w:val="006662D6"/>
    <w:rsid w:val="0067732E"/>
    <w:rsid w:val="00677FB5"/>
    <w:rsid w:val="006930EC"/>
    <w:rsid w:val="006A4731"/>
    <w:rsid w:val="006A49E2"/>
    <w:rsid w:val="006B26E6"/>
    <w:rsid w:val="006C19E4"/>
    <w:rsid w:val="006C2772"/>
    <w:rsid w:val="006C4BCC"/>
    <w:rsid w:val="006D2AF0"/>
    <w:rsid w:val="006D2B6F"/>
    <w:rsid w:val="006D7A4F"/>
    <w:rsid w:val="006E4405"/>
    <w:rsid w:val="006F743D"/>
    <w:rsid w:val="00701870"/>
    <w:rsid w:val="0070430A"/>
    <w:rsid w:val="00704FD0"/>
    <w:rsid w:val="0071502D"/>
    <w:rsid w:val="00715477"/>
    <w:rsid w:val="0072513F"/>
    <w:rsid w:val="00744D07"/>
    <w:rsid w:val="00750DC9"/>
    <w:rsid w:val="00750FCD"/>
    <w:rsid w:val="007517DD"/>
    <w:rsid w:val="0076618B"/>
    <w:rsid w:val="00782A84"/>
    <w:rsid w:val="0078366F"/>
    <w:rsid w:val="007873CB"/>
    <w:rsid w:val="00790905"/>
    <w:rsid w:val="00791050"/>
    <w:rsid w:val="00794855"/>
    <w:rsid w:val="00795E7D"/>
    <w:rsid w:val="00796689"/>
    <w:rsid w:val="007A1E4E"/>
    <w:rsid w:val="007A21EF"/>
    <w:rsid w:val="007A3E9C"/>
    <w:rsid w:val="007A51A7"/>
    <w:rsid w:val="007A6FF0"/>
    <w:rsid w:val="007B0C88"/>
    <w:rsid w:val="007F23B1"/>
    <w:rsid w:val="00800E1A"/>
    <w:rsid w:val="0081729E"/>
    <w:rsid w:val="00817CF9"/>
    <w:rsid w:val="008460C2"/>
    <w:rsid w:val="00851DCF"/>
    <w:rsid w:val="00861A86"/>
    <w:rsid w:val="008718F6"/>
    <w:rsid w:val="00882E3E"/>
    <w:rsid w:val="008A4A00"/>
    <w:rsid w:val="008A4F90"/>
    <w:rsid w:val="008B4105"/>
    <w:rsid w:val="008B6766"/>
    <w:rsid w:val="008D3780"/>
    <w:rsid w:val="008D5CC3"/>
    <w:rsid w:val="008D6B49"/>
    <w:rsid w:val="008F30A2"/>
    <w:rsid w:val="008F342C"/>
    <w:rsid w:val="008F51F0"/>
    <w:rsid w:val="008F7299"/>
    <w:rsid w:val="008F76FA"/>
    <w:rsid w:val="00900F43"/>
    <w:rsid w:val="009058AD"/>
    <w:rsid w:val="009214DB"/>
    <w:rsid w:val="00924A2C"/>
    <w:rsid w:val="0092717E"/>
    <w:rsid w:val="009314E1"/>
    <w:rsid w:val="00932759"/>
    <w:rsid w:val="00933157"/>
    <w:rsid w:val="00943B9A"/>
    <w:rsid w:val="00951EDA"/>
    <w:rsid w:val="00952E1A"/>
    <w:rsid w:val="0095483E"/>
    <w:rsid w:val="00955CBE"/>
    <w:rsid w:val="009745C9"/>
    <w:rsid w:val="00993DCD"/>
    <w:rsid w:val="00993DF6"/>
    <w:rsid w:val="00997CA8"/>
    <w:rsid w:val="009A1A6F"/>
    <w:rsid w:val="009A5C6B"/>
    <w:rsid w:val="009B4C3D"/>
    <w:rsid w:val="009B7926"/>
    <w:rsid w:val="009C21BB"/>
    <w:rsid w:val="009C40FC"/>
    <w:rsid w:val="009C5357"/>
    <w:rsid w:val="009C6E4E"/>
    <w:rsid w:val="009E01A6"/>
    <w:rsid w:val="00A0126D"/>
    <w:rsid w:val="00A03884"/>
    <w:rsid w:val="00A03AD3"/>
    <w:rsid w:val="00A04145"/>
    <w:rsid w:val="00A137FE"/>
    <w:rsid w:val="00A15BE9"/>
    <w:rsid w:val="00A27A3A"/>
    <w:rsid w:val="00A32A93"/>
    <w:rsid w:val="00A37D3D"/>
    <w:rsid w:val="00A43F3D"/>
    <w:rsid w:val="00A460D6"/>
    <w:rsid w:val="00A5769B"/>
    <w:rsid w:val="00A62462"/>
    <w:rsid w:val="00A66751"/>
    <w:rsid w:val="00A85D05"/>
    <w:rsid w:val="00A94654"/>
    <w:rsid w:val="00A9756E"/>
    <w:rsid w:val="00AA1D14"/>
    <w:rsid w:val="00AA5C64"/>
    <w:rsid w:val="00AB069C"/>
    <w:rsid w:val="00AB1B86"/>
    <w:rsid w:val="00AD2C3E"/>
    <w:rsid w:val="00AD4B9C"/>
    <w:rsid w:val="00AE19EB"/>
    <w:rsid w:val="00AE71C6"/>
    <w:rsid w:val="00B028FC"/>
    <w:rsid w:val="00B1422F"/>
    <w:rsid w:val="00B1616F"/>
    <w:rsid w:val="00B30611"/>
    <w:rsid w:val="00B36A19"/>
    <w:rsid w:val="00B426EC"/>
    <w:rsid w:val="00B5174F"/>
    <w:rsid w:val="00B52916"/>
    <w:rsid w:val="00B52F2D"/>
    <w:rsid w:val="00B576C1"/>
    <w:rsid w:val="00B61A05"/>
    <w:rsid w:val="00B673FE"/>
    <w:rsid w:val="00B67873"/>
    <w:rsid w:val="00B721A8"/>
    <w:rsid w:val="00B74175"/>
    <w:rsid w:val="00B95DC7"/>
    <w:rsid w:val="00BA0598"/>
    <w:rsid w:val="00BC2A25"/>
    <w:rsid w:val="00BC3455"/>
    <w:rsid w:val="00BD3F2B"/>
    <w:rsid w:val="00BD3F35"/>
    <w:rsid w:val="00BD4D3E"/>
    <w:rsid w:val="00BD7703"/>
    <w:rsid w:val="00BD78D4"/>
    <w:rsid w:val="00BF080E"/>
    <w:rsid w:val="00BF4114"/>
    <w:rsid w:val="00BF542E"/>
    <w:rsid w:val="00C016D7"/>
    <w:rsid w:val="00C02E95"/>
    <w:rsid w:val="00C05DE6"/>
    <w:rsid w:val="00C05ECC"/>
    <w:rsid w:val="00C0658C"/>
    <w:rsid w:val="00C07490"/>
    <w:rsid w:val="00C07BB0"/>
    <w:rsid w:val="00C11FCF"/>
    <w:rsid w:val="00C14F71"/>
    <w:rsid w:val="00C215B1"/>
    <w:rsid w:val="00C219C2"/>
    <w:rsid w:val="00C22630"/>
    <w:rsid w:val="00C510B8"/>
    <w:rsid w:val="00C55CDA"/>
    <w:rsid w:val="00C625E1"/>
    <w:rsid w:val="00C6699F"/>
    <w:rsid w:val="00C723D5"/>
    <w:rsid w:val="00C766A2"/>
    <w:rsid w:val="00C76854"/>
    <w:rsid w:val="00C80D34"/>
    <w:rsid w:val="00C865D3"/>
    <w:rsid w:val="00C87007"/>
    <w:rsid w:val="00C94EDE"/>
    <w:rsid w:val="00CA29C2"/>
    <w:rsid w:val="00CB0795"/>
    <w:rsid w:val="00CB1AC3"/>
    <w:rsid w:val="00CB3727"/>
    <w:rsid w:val="00CC46A4"/>
    <w:rsid w:val="00CE1C99"/>
    <w:rsid w:val="00CE48CA"/>
    <w:rsid w:val="00CF08DB"/>
    <w:rsid w:val="00CF5A1E"/>
    <w:rsid w:val="00CF79ED"/>
    <w:rsid w:val="00D41A20"/>
    <w:rsid w:val="00D42653"/>
    <w:rsid w:val="00D427A0"/>
    <w:rsid w:val="00D42C64"/>
    <w:rsid w:val="00D5349A"/>
    <w:rsid w:val="00D55E2B"/>
    <w:rsid w:val="00D57D36"/>
    <w:rsid w:val="00D6707D"/>
    <w:rsid w:val="00D766D6"/>
    <w:rsid w:val="00D83B03"/>
    <w:rsid w:val="00D871E6"/>
    <w:rsid w:val="00D87E68"/>
    <w:rsid w:val="00D96447"/>
    <w:rsid w:val="00DB1A6C"/>
    <w:rsid w:val="00DB2885"/>
    <w:rsid w:val="00DC169F"/>
    <w:rsid w:val="00DD420F"/>
    <w:rsid w:val="00DE70A7"/>
    <w:rsid w:val="00DF3114"/>
    <w:rsid w:val="00E00C40"/>
    <w:rsid w:val="00E021A7"/>
    <w:rsid w:val="00E02FBC"/>
    <w:rsid w:val="00E05EB7"/>
    <w:rsid w:val="00E1601F"/>
    <w:rsid w:val="00E2245C"/>
    <w:rsid w:val="00E248FC"/>
    <w:rsid w:val="00E32F48"/>
    <w:rsid w:val="00E33752"/>
    <w:rsid w:val="00E426C8"/>
    <w:rsid w:val="00E4405F"/>
    <w:rsid w:val="00E44A50"/>
    <w:rsid w:val="00E45BDD"/>
    <w:rsid w:val="00E46914"/>
    <w:rsid w:val="00E4771C"/>
    <w:rsid w:val="00E53927"/>
    <w:rsid w:val="00E53BA8"/>
    <w:rsid w:val="00E666E7"/>
    <w:rsid w:val="00E66BF7"/>
    <w:rsid w:val="00E72954"/>
    <w:rsid w:val="00EA27ED"/>
    <w:rsid w:val="00EA682E"/>
    <w:rsid w:val="00EB357E"/>
    <w:rsid w:val="00EB630F"/>
    <w:rsid w:val="00EC26BC"/>
    <w:rsid w:val="00EE153A"/>
    <w:rsid w:val="00EE4461"/>
    <w:rsid w:val="00EE7617"/>
    <w:rsid w:val="00EF2599"/>
    <w:rsid w:val="00EF4A87"/>
    <w:rsid w:val="00EF5329"/>
    <w:rsid w:val="00F047AE"/>
    <w:rsid w:val="00F120A0"/>
    <w:rsid w:val="00F17E5F"/>
    <w:rsid w:val="00F22B04"/>
    <w:rsid w:val="00F270DC"/>
    <w:rsid w:val="00F36757"/>
    <w:rsid w:val="00F4495D"/>
    <w:rsid w:val="00F7558C"/>
    <w:rsid w:val="00F8096D"/>
    <w:rsid w:val="00F850EA"/>
    <w:rsid w:val="00F879BC"/>
    <w:rsid w:val="00F95E5D"/>
    <w:rsid w:val="00FA08B3"/>
    <w:rsid w:val="00FA1178"/>
    <w:rsid w:val="00FB5CCD"/>
    <w:rsid w:val="00FC1C7E"/>
    <w:rsid w:val="00FC4DF8"/>
    <w:rsid w:val="00FD2E2E"/>
    <w:rsid w:val="00FE4ED5"/>
    <w:rsid w:val="00FE6CBD"/>
    <w:rsid w:val="00FF0596"/>
    <w:rsid w:val="00F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9DF7E4-9D17-4FA8-B6A7-82067580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666D"/>
    <w:pPr>
      <w:jc w:val="both"/>
    </w:pPr>
    <w:rPr>
      <w:sz w:val="22"/>
      <w:lang w:val="en-GB"/>
    </w:rPr>
  </w:style>
  <w:style w:type="paragraph" w:styleId="Titolo1">
    <w:name w:val="heading 1"/>
    <w:aliases w:val="Headline 1,h1,h11,h12,h13,h14,h111,h121,h15,h112,h122,h16,h113,h123,H1,Heading 1(war),DNV-H1,DNV-H11,Part Title,Attribute Heading 1,h1 + Left:  0 cm,First line:  0 cm +..."/>
    <w:basedOn w:val="Corpotesto"/>
    <w:next w:val="Corpotesto"/>
    <w:link w:val="Titolo1Carattere"/>
    <w:qFormat/>
    <w:rsid w:val="00AE71C6"/>
    <w:pPr>
      <w:keepNext/>
      <w:pageBreakBefore/>
      <w:numPr>
        <w:numId w:val="1"/>
      </w:numPr>
      <w:spacing w:before="420" w:after="60" w:line="240" w:lineRule="atLeast"/>
      <w:outlineLvl w:val="0"/>
    </w:pPr>
    <w:rPr>
      <w:rFonts w:eastAsiaTheme="majorEastAsia" w:cstheme="majorBidi"/>
      <w:b/>
      <w:sz w:val="28"/>
    </w:rPr>
  </w:style>
  <w:style w:type="paragraph" w:styleId="Titolo2">
    <w:name w:val="heading 2"/>
    <w:aliases w:val="Headline 2,h2,2,headi,heading2,h21,h22,21,H2,l2,kopregel 2,H21,H22,H211,Attribute Heading 2,heading 2,Heading 2 Hidden,Titre m"/>
    <w:basedOn w:val="Corpotesto"/>
    <w:next w:val="Corpotesto"/>
    <w:link w:val="Titolo2Carattere"/>
    <w:qFormat/>
    <w:rsid w:val="00AE71C6"/>
    <w:pPr>
      <w:keepNext/>
      <w:numPr>
        <w:ilvl w:val="1"/>
        <w:numId w:val="1"/>
      </w:numPr>
      <w:spacing w:before="360" w:after="60" w:line="240" w:lineRule="atLeast"/>
      <w:outlineLvl w:val="1"/>
    </w:pPr>
    <w:rPr>
      <w:b/>
      <w:sz w:val="24"/>
    </w:rPr>
  </w:style>
  <w:style w:type="paragraph" w:styleId="Titolo3">
    <w:name w:val="heading 3"/>
    <w:basedOn w:val="Corpotesto"/>
    <w:next w:val="Corpotesto"/>
    <w:link w:val="Titolo3Carattere"/>
    <w:autoRedefine/>
    <w:qFormat/>
    <w:rsid w:val="008D6B49"/>
    <w:pPr>
      <w:keepNext/>
      <w:numPr>
        <w:ilvl w:val="2"/>
        <w:numId w:val="1"/>
      </w:numPr>
      <w:spacing w:before="280" w:after="60" w:line="240" w:lineRule="atLeast"/>
      <w:outlineLvl w:val="2"/>
    </w:pPr>
    <w:rPr>
      <w:b/>
      <w:i/>
      <w:szCs w:val="22"/>
      <w:lang w:val="en-US"/>
    </w:rPr>
  </w:style>
  <w:style w:type="paragraph" w:styleId="Titolo4">
    <w:name w:val="heading 4"/>
    <w:aliases w:val="H4,Heading 4(war),DNV-H4,Map Title,h4,head 4,h41,head 41,H41,h42,head 42,H42,h43,head 43,H43,h411,head 411,H411,h421,head 421,H421,h44,head 44,H44,h412,head 412,H412,h422,head 422,H422,h431,head 431,H431,h4111,head 4111,H4111,h4211,head 4211"/>
    <w:basedOn w:val="Corpotesto"/>
    <w:next w:val="Corpotesto"/>
    <w:link w:val="Titolo4Carattere"/>
    <w:qFormat/>
    <w:rsid w:val="00AE71C6"/>
    <w:pPr>
      <w:keepNext/>
      <w:numPr>
        <w:ilvl w:val="3"/>
        <w:numId w:val="1"/>
      </w:numPr>
      <w:spacing w:before="280" w:after="60" w:line="240" w:lineRule="atLeast"/>
      <w:outlineLvl w:val="3"/>
    </w:pPr>
    <w:rPr>
      <w:b/>
    </w:rPr>
  </w:style>
  <w:style w:type="paragraph" w:styleId="Titolo5">
    <w:name w:val="heading 5"/>
    <w:aliases w:val="Heading 5(war),DNV-H5,Block Label"/>
    <w:basedOn w:val="Corpotesto"/>
    <w:next w:val="Corpotesto"/>
    <w:link w:val="Titolo5Carattere"/>
    <w:qFormat/>
    <w:rsid w:val="00AE71C6"/>
    <w:pPr>
      <w:numPr>
        <w:ilvl w:val="4"/>
        <w:numId w:val="1"/>
      </w:numPr>
      <w:spacing w:before="280" w:after="60" w:line="240" w:lineRule="atLeast"/>
      <w:outlineLvl w:val="4"/>
    </w:pPr>
    <w:rPr>
      <w:b/>
    </w:rPr>
  </w:style>
  <w:style w:type="paragraph" w:styleId="Titolo6">
    <w:name w:val="heading 6"/>
    <w:aliases w:val="H6,DNV-H6"/>
    <w:basedOn w:val="Corpotesto"/>
    <w:next w:val="Corpotesto"/>
    <w:link w:val="Titolo6Carattere"/>
    <w:qFormat/>
    <w:rsid w:val="00AE71C6"/>
    <w:pPr>
      <w:numPr>
        <w:ilvl w:val="5"/>
        <w:numId w:val="1"/>
      </w:numPr>
      <w:spacing w:before="280" w:after="60" w:line="240" w:lineRule="atLeast"/>
      <w:outlineLvl w:val="5"/>
    </w:pPr>
    <w:rPr>
      <w:b/>
    </w:rPr>
  </w:style>
  <w:style w:type="paragraph" w:styleId="Titolo7">
    <w:name w:val="heading 7"/>
    <w:aliases w:val="DNV-H7,Heading 7 (do not use)"/>
    <w:basedOn w:val="Corpotesto"/>
    <w:next w:val="Corpotesto"/>
    <w:link w:val="Titolo7Carattere"/>
    <w:qFormat/>
    <w:rsid w:val="00AE71C6"/>
    <w:pPr>
      <w:numPr>
        <w:ilvl w:val="6"/>
        <w:numId w:val="1"/>
      </w:numPr>
      <w:spacing w:before="420" w:after="60" w:line="240" w:lineRule="atLeast"/>
      <w:outlineLvl w:val="6"/>
    </w:pPr>
    <w:rPr>
      <w:b/>
      <w:sz w:val="28"/>
    </w:rPr>
  </w:style>
  <w:style w:type="paragraph" w:styleId="Titolo8">
    <w:name w:val="heading 8"/>
    <w:aliases w:val="DNV-H8,Heading 8 (do not use)"/>
    <w:basedOn w:val="Corpotesto"/>
    <w:next w:val="Corpotesto"/>
    <w:link w:val="Titolo8Carattere"/>
    <w:qFormat/>
    <w:rsid w:val="00AE71C6"/>
    <w:pPr>
      <w:numPr>
        <w:ilvl w:val="7"/>
        <w:numId w:val="1"/>
      </w:numPr>
      <w:spacing w:before="280" w:after="60" w:line="240" w:lineRule="atLeast"/>
      <w:outlineLvl w:val="7"/>
    </w:pPr>
    <w:rPr>
      <w:b/>
      <w:sz w:val="24"/>
    </w:rPr>
  </w:style>
  <w:style w:type="paragraph" w:styleId="Titolo9">
    <w:name w:val="heading 9"/>
    <w:aliases w:val="DNV-H9,Heading 9 (do not use)"/>
    <w:basedOn w:val="Corpotesto"/>
    <w:next w:val="Corpotesto"/>
    <w:link w:val="Titolo9Carattere"/>
    <w:qFormat/>
    <w:rsid w:val="00AE71C6"/>
    <w:pPr>
      <w:numPr>
        <w:ilvl w:val="8"/>
        <w:numId w:val="1"/>
      </w:numPr>
      <w:spacing w:before="280" w:after="60" w:line="240" w:lineRule="atLeast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99"/>
    <w:unhideWhenUsed/>
    <w:rsid w:val="00AE71C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E71C6"/>
    <w:rPr>
      <w:sz w:val="22"/>
      <w:lang w:val="en-GB"/>
    </w:rPr>
  </w:style>
  <w:style w:type="character" w:customStyle="1" w:styleId="Titolo1Carattere">
    <w:name w:val="Titolo 1 Carattere"/>
    <w:aliases w:val="Headline 1 Carattere,h1 Carattere,h11 Carattere,h12 Carattere,h13 Carattere,h14 Carattere,h111 Carattere,h121 Carattere,h15 Carattere,h112 Carattere,h122 Carattere,h16 Carattere,h113 Carattere,h123 Carattere,H1 Carattere"/>
    <w:basedOn w:val="Carpredefinitoparagrafo"/>
    <w:link w:val="Titolo1"/>
    <w:rsid w:val="00AE71C6"/>
    <w:rPr>
      <w:rFonts w:eastAsiaTheme="majorEastAsia" w:cstheme="majorBidi"/>
      <w:b/>
      <w:sz w:val="28"/>
      <w:lang w:val="en-GB"/>
    </w:rPr>
  </w:style>
  <w:style w:type="character" w:customStyle="1" w:styleId="Titolo2Carattere">
    <w:name w:val="Titolo 2 Carattere"/>
    <w:aliases w:val="Headline 2 Carattere,h2 Carattere,2 Carattere,headi Carattere,heading2 Carattere,h21 Carattere,h22 Carattere,21 Carattere,H2 Carattere,l2 Carattere,kopregel 2 Carattere,H21 Carattere,H22 Carattere,H211 Carattere,heading 2 Carattere"/>
    <w:basedOn w:val="Carpredefinitoparagrafo"/>
    <w:link w:val="Titolo2"/>
    <w:rsid w:val="00AE71C6"/>
    <w:rPr>
      <w:b/>
      <w:sz w:val="24"/>
      <w:lang w:val="en-GB"/>
    </w:rPr>
  </w:style>
  <w:style w:type="character" w:customStyle="1" w:styleId="Titolo3Carattere">
    <w:name w:val="Titolo 3 Carattere"/>
    <w:basedOn w:val="Carpredefinitoparagrafo"/>
    <w:link w:val="Titolo3"/>
    <w:rsid w:val="008D6B49"/>
    <w:rPr>
      <w:b/>
      <w:i/>
      <w:sz w:val="22"/>
      <w:szCs w:val="22"/>
      <w:lang w:val="en-US"/>
    </w:rPr>
  </w:style>
  <w:style w:type="character" w:customStyle="1" w:styleId="Titolo4Carattere">
    <w:name w:val="Titolo 4 Carattere"/>
    <w:aliases w:val="H4 Carattere,Heading 4(war) Carattere,DNV-H4 Carattere,Map Title Carattere,h4 Carattere,head 4 Carattere,h41 Carattere,head 41 Carattere,H41 Carattere,h42 Carattere,head 42 Carattere,H42 Carattere,h43 Carattere,head 43 Carattere"/>
    <w:basedOn w:val="Carpredefinitoparagrafo"/>
    <w:link w:val="Titolo4"/>
    <w:rsid w:val="00AE71C6"/>
    <w:rPr>
      <w:b/>
      <w:sz w:val="22"/>
      <w:lang w:val="en-GB"/>
    </w:rPr>
  </w:style>
  <w:style w:type="character" w:customStyle="1" w:styleId="Titolo5Carattere">
    <w:name w:val="Titolo 5 Carattere"/>
    <w:aliases w:val="Heading 5(war) Carattere,DNV-H5 Carattere,Block Label Carattere"/>
    <w:basedOn w:val="Carpredefinitoparagrafo"/>
    <w:link w:val="Titolo5"/>
    <w:rsid w:val="00AE71C6"/>
    <w:rPr>
      <w:b/>
      <w:sz w:val="22"/>
      <w:lang w:val="en-GB"/>
    </w:rPr>
  </w:style>
  <w:style w:type="character" w:customStyle="1" w:styleId="Titolo6Carattere">
    <w:name w:val="Titolo 6 Carattere"/>
    <w:aliases w:val="H6 Carattere,DNV-H6 Carattere"/>
    <w:basedOn w:val="Carpredefinitoparagrafo"/>
    <w:link w:val="Titolo6"/>
    <w:rsid w:val="00AE71C6"/>
    <w:rPr>
      <w:b/>
      <w:sz w:val="22"/>
      <w:lang w:val="en-GB"/>
    </w:rPr>
  </w:style>
  <w:style w:type="character" w:customStyle="1" w:styleId="Titolo7Carattere">
    <w:name w:val="Titolo 7 Carattere"/>
    <w:aliases w:val="DNV-H7 Carattere,Heading 7 (do not use) Carattere"/>
    <w:basedOn w:val="Carpredefinitoparagrafo"/>
    <w:link w:val="Titolo7"/>
    <w:rsid w:val="00AE71C6"/>
    <w:rPr>
      <w:b/>
      <w:sz w:val="28"/>
      <w:lang w:val="en-GB"/>
    </w:rPr>
  </w:style>
  <w:style w:type="character" w:customStyle="1" w:styleId="Titolo8Carattere">
    <w:name w:val="Titolo 8 Carattere"/>
    <w:aliases w:val="DNV-H8 Carattere,Heading 8 (do not use) Carattere"/>
    <w:basedOn w:val="Carpredefinitoparagrafo"/>
    <w:link w:val="Titolo8"/>
    <w:rsid w:val="00AE71C6"/>
    <w:rPr>
      <w:b/>
      <w:sz w:val="24"/>
      <w:lang w:val="en-GB"/>
    </w:rPr>
  </w:style>
  <w:style w:type="character" w:customStyle="1" w:styleId="Titolo9Carattere">
    <w:name w:val="Titolo 9 Carattere"/>
    <w:aliases w:val="DNV-H9 Carattere,Heading 9 (do not use) Carattere"/>
    <w:basedOn w:val="Carpredefinitoparagrafo"/>
    <w:link w:val="Titolo9"/>
    <w:rsid w:val="00AE71C6"/>
    <w:rPr>
      <w:b/>
      <w:sz w:val="22"/>
      <w:lang w:val="en-GB"/>
    </w:rPr>
  </w:style>
  <w:style w:type="paragraph" w:styleId="Didascalia">
    <w:name w:val="caption"/>
    <w:aliases w:val="CaptionCFMU,figura"/>
    <w:basedOn w:val="Corpotesto"/>
    <w:next w:val="Corpotesto"/>
    <w:link w:val="DidascaliaCarattere"/>
    <w:qFormat/>
    <w:rsid w:val="00AE71C6"/>
    <w:pPr>
      <w:spacing w:before="140" w:after="240" w:line="240" w:lineRule="atLeast"/>
      <w:jc w:val="center"/>
    </w:pPr>
    <w:rPr>
      <w:rFonts w:ascii="Arial" w:hAnsi="Arial"/>
      <w:sz w:val="20"/>
      <w:lang w:eastAsia="it-IT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AE71C6"/>
    <w:rPr>
      <w:rFonts w:ascii="Arial" w:hAnsi="Arial"/>
      <w:lang w:val="en-GB" w:eastAsia="it-IT"/>
    </w:rPr>
  </w:style>
  <w:style w:type="paragraph" w:styleId="Titolo">
    <w:name w:val="Title"/>
    <w:basedOn w:val="Corpotesto"/>
    <w:next w:val="Corpotesto"/>
    <w:link w:val="TitoloCarattere"/>
    <w:qFormat/>
    <w:rsid w:val="00AE71C6"/>
    <w:pPr>
      <w:spacing w:before="3500" w:after="0"/>
    </w:pPr>
    <w:rPr>
      <w:rFonts w:ascii="Arial Black" w:hAnsi="Arial Black"/>
      <w:b/>
      <w:color w:val="808080"/>
      <w:kern w:val="28"/>
      <w:sz w:val="4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AE71C6"/>
    <w:rPr>
      <w:rFonts w:ascii="Arial Black" w:hAnsi="Arial Black"/>
      <w:b/>
      <w:color w:val="808080"/>
      <w:kern w:val="28"/>
      <w:sz w:val="40"/>
      <w:lang w:val="en-GB" w:eastAsia="it-IT"/>
    </w:rPr>
  </w:style>
  <w:style w:type="paragraph" w:styleId="Sottotitolo">
    <w:name w:val="Subtitle"/>
    <w:basedOn w:val="Titolo"/>
    <w:link w:val="SottotitoloCarattere"/>
    <w:qFormat/>
    <w:rsid w:val="00AE71C6"/>
    <w:pPr>
      <w:spacing w:before="0"/>
    </w:pPr>
    <w:rPr>
      <w:rFonts w:ascii="Arial" w:hAnsi="Arial"/>
      <w:b w:val="0"/>
      <w:color w:val="000000"/>
      <w:sz w:val="36"/>
    </w:rPr>
  </w:style>
  <w:style w:type="character" w:customStyle="1" w:styleId="SottotitoloCarattere">
    <w:name w:val="Sottotitolo Carattere"/>
    <w:basedOn w:val="Carpredefinitoparagrafo"/>
    <w:link w:val="Sottotitolo"/>
    <w:rsid w:val="00AE71C6"/>
    <w:rPr>
      <w:rFonts w:ascii="Arial" w:hAnsi="Arial"/>
      <w:color w:val="000000"/>
      <w:kern w:val="28"/>
      <w:sz w:val="36"/>
      <w:lang w:val="en-GB" w:eastAsia="it-IT"/>
    </w:rPr>
  </w:style>
  <w:style w:type="character" w:styleId="Enfasigrassetto">
    <w:name w:val="Strong"/>
    <w:basedOn w:val="Carpredefinitoparagrafo"/>
    <w:qFormat/>
    <w:rsid w:val="00AE71C6"/>
    <w:rPr>
      <w:b/>
    </w:rPr>
  </w:style>
  <w:style w:type="character" w:styleId="Enfasicorsivo">
    <w:name w:val="Emphasis"/>
    <w:basedOn w:val="Carpredefinitoparagrafo"/>
    <w:qFormat/>
    <w:rsid w:val="00AE71C6"/>
    <w:rPr>
      <w:i/>
    </w:rPr>
  </w:style>
  <w:style w:type="paragraph" w:styleId="Paragrafoelenco">
    <w:name w:val="List Paragraph"/>
    <w:basedOn w:val="Normale"/>
    <w:uiPriority w:val="34"/>
    <w:qFormat/>
    <w:rsid w:val="00AE71C6"/>
    <w:pPr>
      <w:spacing w:before="100" w:beforeAutospacing="1" w:after="100" w:afterAutospacing="1"/>
      <w:jc w:val="left"/>
    </w:pPr>
    <w:rPr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71C"/>
    <w:rPr>
      <w:sz w:val="2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E4771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71C"/>
    <w:rPr>
      <w:sz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4771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4771C"/>
    <w:rPr>
      <w:rFonts w:ascii="Tahoma" w:hAnsi="Tahoma" w:cs="Tahoma"/>
      <w:sz w:val="16"/>
      <w:szCs w:val="1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A4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104A4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6914"/>
    <w:pPr>
      <w:spacing w:before="120" w:after="120"/>
      <w:ind w:left="220"/>
    </w:pPr>
    <w:rPr>
      <w:b/>
      <w:szCs w:val="22"/>
      <w:lang w:bidi="ar-EG"/>
    </w:rPr>
  </w:style>
  <w:style w:type="paragraph" w:styleId="Sommario3">
    <w:name w:val="toc 3"/>
    <w:basedOn w:val="Normale"/>
    <w:next w:val="Normale"/>
    <w:autoRedefine/>
    <w:uiPriority w:val="39"/>
    <w:unhideWhenUsed/>
    <w:rsid w:val="00104A4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104A4F"/>
    <w:rPr>
      <w:color w:val="0000FF" w:themeColor="hyperlink"/>
      <w:u w:val="single"/>
    </w:rPr>
  </w:style>
  <w:style w:type="paragraph" w:customStyle="1" w:styleId="FrontHeading">
    <w:name w:val="Front Heading"/>
    <w:basedOn w:val="Normale"/>
    <w:rsid w:val="00460E05"/>
    <w:pPr>
      <w:shd w:val="clear" w:color="auto" w:fill="B3B3B3"/>
      <w:spacing w:after="120" w:line="276" w:lineRule="auto"/>
      <w:jc w:val="left"/>
    </w:pPr>
    <w:rPr>
      <w:rFonts w:asciiTheme="minorHAnsi" w:eastAsiaTheme="minorEastAsia" w:hAnsiTheme="minorHAnsi" w:cs="Arial"/>
      <w:b/>
      <w:bCs/>
      <w:color w:val="FFFFFF"/>
      <w:sz w:val="28"/>
      <w:szCs w:val="24"/>
      <w:lang w:val="it-IT" w:eastAsia="it-IT"/>
    </w:rPr>
  </w:style>
  <w:style w:type="paragraph" w:customStyle="1" w:styleId="TableHeader">
    <w:name w:val="Table Header"/>
    <w:basedOn w:val="Corpotesto"/>
    <w:next w:val="Corpotesto"/>
    <w:rsid w:val="00460E05"/>
    <w:pPr>
      <w:spacing w:before="60" w:after="60"/>
      <w:jc w:val="center"/>
    </w:pPr>
    <w:rPr>
      <w:rFonts w:asciiTheme="minorHAnsi" w:eastAsiaTheme="minorEastAsia" w:hAnsiTheme="minorHAnsi" w:cstheme="minorBidi"/>
      <w:b/>
      <w:szCs w:val="22"/>
      <w:lang w:val="it-IT" w:eastAsia="it-IT"/>
    </w:rPr>
  </w:style>
  <w:style w:type="paragraph" w:customStyle="1" w:styleId="TableText">
    <w:name w:val="Table Text"/>
    <w:basedOn w:val="Corpotesto"/>
    <w:rsid w:val="00460E05"/>
    <w:pPr>
      <w:spacing w:before="60" w:after="60"/>
      <w:jc w:val="left"/>
    </w:pPr>
    <w:rPr>
      <w:rFonts w:asciiTheme="minorHAnsi" w:eastAsiaTheme="minorEastAsia" w:hAnsiTheme="minorHAnsi" w:cstheme="minorBidi"/>
      <w:szCs w:val="22"/>
      <w:lang w:val="it-IT" w:eastAsia="it-IT"/>
    </w:rPr>
  </w:style>
  <w:style w:type="paragraph" w:styleId="Indicedellefigure">
    <w:name w:val="table of figures"/>
    <w:basedOn w:val="Normale"/>
    <w:next w:val="Normale"/>
    <w:uiPriority w:val="99"/>
    <w:unhideWhenUsed/>
    <w:rsid w:val="00A03AD3"/>
    <w:pPr>
      <w:jc w:val="left"/>
    </w:pPr>
    <w:rPr>
      <w:rFonts w:asciiTheme="minorHAnsi" w:hAnsiTheme="minorHAnsi" w:cstheme="minorHAnsi"/>
      <w:i/>
      <w:iCs/>
      <w:sz w:val="20"/>
    </w:rPr>
  </w:style>
  <w:style w:type="paragraph" w:styleId="Primorientrocorpodeltesto">
    <w:name w:val="Body Text First Indent"/>
    <w:basedOn w:val="Corpotesto"/>
    <w:link w:val="PrimorientrocorpodeltestoCarattere"/>
    <w:uiPriority w:val="99"/>
    <w:unhideWhenUsed/>
    <w:rsid w:val="003D3A11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rsid w:val="003D3A11"/>
    <w:rPr>
      <w:sz w:val="22"/>
      <w:lang w:val="en-GB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3D3A11"/>
    <w:rPr>
      <w:sz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D3A11"/>
    <w:rPr>
      <w:lang w:val="en-GB" w:eastAsia="it-IT"/>
    </w:rPr>
  </w:style>
  <w:style w:type="character" w:styleId="Rimandonotaapidipagina">
    <w:name w:val="footnote reference"/>
    <w:semiHidden/>
    <w:unhideWhenUsed/>
    <w:rsid w:val="003D3A11"/>
    <w:rPr>
      <w:vertAlign w:val="superscript"/>
    </w:rPr>
  </w:style>
  <w:style w:type="table" w:styleId="Grigliatabella">
    <w:name w:val="Table Grid"/>
    <w:basedOn w:val="Tabellanormale"/>
    <w:rsid w:val="00F2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791050"/>
    <w:pPr>
      <w:spacing w:before="100" w:beforeAutospacing="1" w:after="100" w:afterAutospacing="1"/>
      <w:jc w:val="left"/>
    </w:pPr>
    <w:rPr>
      <w:sz w:val="24"/>
      <w:szCs w:val="24"/>
      <w:lang w:val="it-IT" w:eastAsia="it-IT"/>
    </w:rPr>
  </w:style>
  <w:style w:type="character" w:customStyle="1" w:styleId="sentence">
    <w:name w:val="sentence"/>
    <w:basedOn w:val="Carpredefinitoparagrafo"/>
    <w:rsid w:val="0070430A"/>
  </w:style>
  <w:style w:type="table" w:styleId="Grigliamedia3-Colore1">
    <w:name w:val="Medium Grid 3 Accent 1"/>
    <w:basedOn w:val="Tabellanormale"/>
    <w:uiPriority w:val="69"/>
    <w:rsid w:val="005C380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fondochiaro-Colore1">
    <w:name w:val="Light Shading Accent 1"/>
    <w:basedOn w:val="Tabellanormale"/>
    <w:uiPriority w:val="60"/>
    <w:rsid w:val="005C380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ellanormale"/>
    <w:uiPriority w:val="60"/>
    <w:rsid w:val="00D96447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ps">
    <w:name w:val="hps"/>
    <w:basedOn w:val="Carpredefinitoparagrafo"/>
    <w:rsid w:val="00D766D6"/>
  </w:style>
  <w:style w:type="paragraph" w:customStyle="1" w:styleId="Default">
    <w:name w:val="Default"/>
    <w:rsid w:val="00587E37"/>
    <w:pPr>
      <w:autoSpaceDE w:val="0"/>
      <w:autoSpaceDN w:val="0"/>
      <w:adjustRightInd w:val="0"/>
    </w:pPr>
    <w:rPr>
      <w:rFonts w:ascii="APBEEB+TimesNewRoman" w:hAnsi="APBEEB+TimesNewRoman" w:cs="APBEEB+TimesNewRoman"/>
      <w:color w:val="000000"/>
      <w:sz w:val="24"/>
      <w:szCs w:val="24"/>
    </w:rPr>
  </w:style>
  <w:style w:type="character" w:customStyle="1" w:styleId="shorttext">
    <w:name w:val="short_text"/>
    <w:basedOn w:val="Carpredefinitoparagrafo"/>
    <w:rsid w:val="00EE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1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1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microsoft.com/office/2011/relationships/people" Target="peop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  <a:ln w="12700">
          <a:solidFill>
            <a:schemeClr val="tx2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D8C8B-0F5B-4FA0-B124-9C77124D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1357</Words>
  <Characters>7738</Characters>
  <Application>Microsoft Office Word</Application>
  <DocSecurity>0</DocSecurity>
  <Lines>64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Istat</Company>
  <LinksUpToDate>false</LinksUpToDate>
  <CharactersWithSpaces>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Ticino62</dc:creator>
  <cp:lastModifiedBy>Gino Mascotti</cp:lastModifiedBy>
  <cp:revision>2</cp:revision>
  <cp:lastPrinted>2014-05-15T10:39:00Z</cp:lastPrinted>
  <dcterms:created xsi:type="dcterms:W3CDTF">2015-05-26T13:40:00Z</dcterms:created>
  <dcterms:modified xsi:type="dcterms:W3CDTF">2015-05-26T13:40:00Z</dcterms:modified>
</cp:coreProperties>
</file>